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74662" w:rsidRDefault="00974662" w:rsidP="00974662">
      <w:pPr>
        <w:pStyle w:val="NormalWeb"/>
        <w:shd w:val="clear" w:color="auto" w:fill="FFFFFF"/>
        <w:spacing w:before="120" w:beforeAutospacing="0" w:after="120" w:afterAutospacing="0"/>
        <w:rPr>
          <w:rFonts w:ascii="Arial" w:hAnsi="Arial" w:cs="Arial"/>
          <w:b/>
          <w:bCs/>
          <w:color w:val="222222"/>
          <w:sz w:val="40"/>
          <w:szCs w:val="40"/>
        </w:rPr>
      </w:pPr>
    </w:p>
    <w:p w:rsidR="00974662" w:rsidRDefault="00974662">
      <w:pPr>
        <w:rPr>
          <w:rFonts w:ascii="Arial" w:eastAsia="Times New Roman" w:hAnsi="Arial" w:cs="Arial"/>
          <w:b/>
          <w:bCs/>
          <w:color w:val="222222"/>
          <w:sz w:val="40"/>
          <w:szCs w:val="40"/>
          <w:lang w:bidi="mr-IN"/>
        </w:rPr>
      </w:pPr>
      <w:r>
        <w:rPr>
          <w:rFonts w:ascii="Arial" w:hAnsi="Arial" w:cs="Arial"/>
          <w:b/>
          <w:bCs/>
          <w:color w:val="222222"/>
          <w:sz w:val="40"/>
          <w:szCs w:val="40"/>
        </w:rPr>
        <w:br w:type="page"/>
      </w:r>
    </w:p>
    <w:p w:rsidR="00974662" w:rsidRDefault="00974662" w:rsidP="00974662">
      <w:pPr>
        <w:pStyle w:val="NormalWeb"/>
        <w:shd w:val="clear" w:color="auto" w:fill="FFFFFF"/>
        <w:spacing w:before="120" w:beforeAutospacing="0" w:after="120" w:afterAutospacing="0"/>
        <w:rPr>
          <w:rFonts w:ascii="Arial" w:hAnsi="Arial" w:cs="Arial"/>
          <w:b/>
          <w:bCs/>
          <w:color w:val="222222"/>
          <w:sz w:val="40"/>
          <w:szCs w:val="40"/>
        </w:rPr>
      </w:pPr>
    </w:p>
    <w:p w:rsidR="00974662" w:rsidRDefault="00974662" w:rsidP="00974662">
      <w:pPr>
        <w:pStyle w:val="NormalWeb"/>
        <w:shd w:val="clear" w:color="auto" w:fill="FFFFFF"/>
        <w:spacing w:before="120" w:beforeAutospacing="0" w:after="120" w:afterAutospacing="0"/>
        <w:jc w:val="center"/>
        <w:rPr>
          <w:rFonts w:ascii="Arial" w:hAnsi="Arial" w:cs="Arial"/>
          <w:b/>
          <w:bCs/>
          <w:color w:val="222222"/>
          <w:sz w:val="40"/>
          <w:szCs w:val="40"/>
        </w:rPr>
      </w:pPr>
    </w:p>
    <w:p w:rsidR="00974662" w:rsidRDefault="00974662" w:rsidP="00974662">
      <w:pPr>
        <w:pStyle w:val="NormalWeb"/>
        <w:shd w:val="clear" w:color="auto" w:fill="FFFFFF"/>
        <w:spacing w:before="120" w:beforeAutospacing="0" w:after="120" w:afterAutospacing="0"/>
        <w:jc w:val="center"/>
        <w:rPr>
          <w:rFonts w:ascii="Arial" w:hAnsi="Arial" w:cs="Arial"/>
          <w:b/>
          <w:bCs/>
          <w:color w:val="222222"/>
          <w:sz w:val="40"/>
          <w:szCs w:val="40"/>
        </w:rPr>
      </w:pPr>
    </w:p>
    <w:p w:rsidR="00974662" w:rsidRPr="00974662" w:rsidRDefault="00974662" w:rsidP="00974662">
      <w:pPr>
        <w:pStyle w:val="NormalWeb"/>
        <w:shd w:val="clear" w:color="auto" w:fill="FFFFFF"/>
        <w:spacing w:before="120" w:beforeAutospacing="0" w:after="120" w:afterAutospacing="0"/>
        <w:jc w:val="center"/>
        <w:rPr>
          <w:rFonts w:ascii="Algerian" w:hAnsi="Algerian" w:cs="Arial"/>
          <w:b/>
          <w:bCs/>
          <w:color w:val="222222"/>
          <w:sz w:val="72"/>
          <w:szCs w:val="72"/>
        </w:rPr>
      </w:pPr>
      <w:r w:rsidRPr="00974662">
        <w:rPr>
          <w:rFonts w:ascii="Algerian" w:hAnsi="Algerian" w:cs="Arial"/>
          <w:b/>
          <w:bCs/>
          <w:color w:val="222222"/>
          <w:sz w:val="72"/>
          <w:szCs w:val="72"/>
        </w:rPr>
        <w:t>INTRODUCTION TO JAVA</w:t>
      </w:r>
    </w:p>
    <w:p w:rsidR="00974662" w:rsidRDefault="00974662" w:rsidP="00974662">
      <w:pPr>
        <w:pStyle w:val="NormalWeb"/>
        <w:shd w:val="clear" w:color="auto" w:fill="FFFFFF"/>
        <w:spacing w:before="120" w:beforeAutospacing="0" w:after="120" w:afterAutospacing="0"/>
        <w:jc w:val="center"/>
        <w:rPr>
          <w:rFonts w:ascii="Arial" w:hAnsi="Arial" w:cs="Arial"/>
          <w:b/>
          <w:bCs/>
          <w:color w:val="222222"/>
          <w:sz w:val="40"/>
          <w:szCs w:val="40"/>
        </w:rPr>
      </w:pPr>
    </w:p>
    <w:p w:rsidR="00974662" w:rsidRDefault="00974662" w:rsidP="00974662">
      <w:pPr>
        <w:pStyle w:val="NormalWeb"/>
        <w:shd w:val="clear" w:color="auto" w:fill="FFFFFF"/>
        <w:spacing w:before="120" w:beforeAutospacing="0" w:after="120" w:afterAutospacing="0"/>
        <w:jc w:val="center"/>
        <w:rPr>
          <w:rFonts w:ascii="Arial" w:hAnsi="Arial" w:cs="Arial"/>
          <w:b/>
          <w:bCs/>
          <w:color w:val="222222"/>
          <w:sz w:val="40"/>
          <w:szCs w:val="40"/>
        </w:rPr>
      </w:pPr>
    </w:p>
    <w:p w:rsidR="00974662" w:rsidRDefault="00974662" w:rsidP="00974662">
      <w:pPr>
        <w:pStyle w:val="NormalWeb"/>
        <w:shd w:val="clear" w:color="auto" w:fill="FFFFFF"/>
        <w:spacing w:before="120" w:beforeAutospacing="0" w:after="120" w:afterAutospacing="0"/>
        <w:jc w:val="center"/>
        <w:rPr>
          <w:rFonts w:ascii="Arial" w:hAnsi="Arial" w:cs="Arial"/>
          <w:b/>
          <w:bCs/>
          <w:color w:val="222222"/>
          <w:sz w:val="40"/>
          <w:szCs w:val="40"/>
        </w:rPr>
      </w:pPr>
    </w:p>
    <w:p w:rsidR="00974662" w:rsidRDefault="00974662" w:rsidP="00974662">
      <w:pPr>
        <w:pStyle w:val="NormalWeb"/>
        <w:shd w:val="clear" w:color="auto" w:fill="FFFFFF"/>
        <w:spacing w:before="120" w:beforeAutospacing="0" w:after="120" w:afterAutospacing="0"/>
        <w:jc w:val="center"/>
        <w:rPr>
          <w:rFonts w:ascii="Arial" w:hAnsi="Arial" w:cs="Arial"/>
          <w:b/>
          <w:bCs/>
          <w:color w:val="222222"/>
          <w:sz w:val="40"/>
          <w:szCs w:val="40"/>
        </w:rPr>
      </w:pPr>
    </w:p>
    <w:p w:rsidR="00974662" w:rsidRPr="00974662" w:rsidRDefault="00974662" w:rsidP="00974662">
      <w:pPr>
        <w:pStyle w:val="NormalWeb"/>
        <w:shd w:val="clear" w:color="auto" w:fill="FFFFFF"/>
        <w:spacing w:before="120" w:beforeAutospacing="0" w:after="120" w:afterAutospacing="0"/>
        <w:rPr>
          <w:rFonts w:ascii="Arial" w:hAnsi="Arial" w:cs="Arial"/>
          <w:color w:val="222222"/>
          <w:sz w:val="40"/>
          <w:szCs w:val="40"/>
        </w:rPr>
      </w:pPr>
      <w:r w:rsidRPr="00974662">
        <w:rPr>
          <w:rFonts w:ascii="Arial" w:hAnsi="Arial" w:cs="Arial"/>
          <w:b/>
          <w:bCs/>
          <w:color w:val="222222"/>
          <w:sz w:val="40"/>
          <w:szCs w:val="40"/>
        </w:rPr>
        <w:t>Python</w:t>
      </w:r>
      <w:r w:rsidRPr="00974662">
        <w:rPr>
          <w:rFonts w:ascii="Arial" w:hAnsi="Arial" w:cs="Arial"/>
          <w:color w:val="222222"/>
          <w:sz w:val="40"/>
          <w:szCs w:val="40"/>
        </w:rPr>
        <w:t> is an </w:t>
      </w:r>
      <w:hyperlink r:id="rId6" w:tooltip="Interpreted language" w:history="1">
        <w:r w:rsidRPr="00974662">
          <w:rPr>
            <w:rStyle w:val="Hyperlink"/>
            <w:rFonts w:ascii="Arial" w:hAnsi="Arial" w:cs="Arial"/>
            <w:color w:val="0B0080"/>
            <w:sz w:val="40"/>
            <w:szCs w:val="40"/>
            <w:u w:val="none"/>
          </w:rPr>
          <w:t>interpreted</w:t>
        </w:r>
      </w:hyperlink>
      <w:r w:rsidRPr="00974662">
        <w:rPr>
          <w:rFonts w:ascii="Arial" w:hAnsi="Arial" w:cs="Arial"/>
          <w:color w:val="222222"/>
          <w:sz w:val="40"/>
          <w:szCs w:val="40"/>
        </w:rPr>
        <w:t>, </w:t>
      </w:r>
      <w:hyperlink r:id="rId7" w:tooltip="High-level programming language" w:history="1">
        <w:r w:rsidRPr="00974662">
          <w:rPr>
            <w:rStyle w:val="Hyperlink"/>
            <w:rFonts w:ascii="Arial" w:hAnsi="Arial" w:cs="Arial"/>
            <w:color w:val="0B0080"/>
            <w:sz w:val="40"/>
            <w:szCs w:val="40"/>
            <w:u w:val="none"/>
          </w:rPr>
          <w:t>high-level</w:t>
        </w:r>
      </w:hyperlink>
      <w:r w:rsidRPr="00974662">
        <w:rPr>
          <w:rFonts w:ascii="Arial" w:hAnsi="Arial" w:cs="Arial"/>
          <w:color w:val="222222"/>
          <w:sz w:val="40"/>
          <w:szCs w:val="40"/>
        </w:rPr>
        <w:t>, </w:t>
      </w:r>
      <w:hyperlink r:id="rId8" w:tooltip="General-purpose programming language" w:history="1">
        <w:r w:rsidRPr="00974662">
          <w:rPr>
            <w:rStyle w:val="Hyperlink"/>
            <w:rFonts w:ascii="Arial" w:hAnsi="Arial" w:cs="Arial"/>
            <w:color w:val="0B0080"/>
            <w:sz w:val="40"/>
            <w:szCs w:val="40"/>
            <w:u w:val="none"/>
          </w:rPr>
          <w:t>general-purpose programming language</w:t>
        </w:r>
      </w:hyperlink>
      <w:r w:rsidRPr="00974662">
        <w:rPr>
          <w:rFonts w:ascii="Arial" w:hAnsi="Arial" w:cs="Arial"/>
          <w:color w:val="222222"/>
          <w:sz w:val="40"/>
          <w:szCs w:val="40"/>
        </w:rPr>
        <w:t>. Created by </w:t>
      </w:r>
      <w:hyperlink r:id="rId9" w:tooltip="Guido van Rossum" w:history="1">
        <w:r w:rsidRPr="00974662">
          <w:rPr>
            <w:rStyle w:val="Hyperlink"/>
            <w:rFonts w:ascii="Arial" w:hAnsi="Arial" w:cs="Arial"/>
            <w:color w:val="0B0080"/>
            <w:sz w:val="40"/>
            <w:szCs w:val="40"/>
            <w:u w:val="none"/>
          </w:rPr>
          <w:t xml:space="preserve">Guido van </w:t>
        </w:r>
        <w:proofErr w:type="spellStart"/>
        <w:r w:rsidRPr="00974662">
          <w:rPr>
            <w:rStyle w:val="Hyperlink"/>
            <w:rFonts w:ascii="Arial" w:hAnsi="Arial" w:cs="Arial"/>
            <w:color w:val="0B0080"/>
            <w:sz w:val="40"/>
            <w:szCs w:val="40"/>
            <w:u w:val="none"/>
          </w:rPr>
          <w:t>Rossum</w:t>
        </w:r>
        <w:proofErr w:type="spellEnd"/>
      </w:hyperlink>
      <w:r w:rsidRPr="00974662">
        <w:rPr>
          <w:rFonts w:ascii="Arial" w:hAnsi="Arial" w:cs="Arial"/>
          <w:color w:val="222222"/>
          <w:sz w:val="40"/>
          <w:szCs w:val="40"/>
        </w:rPr>
        <w:t> and first released in 1991, Python has a design philosophy that emphasizes </w:t>
      </w:r>
      <w:hyperlink r:id="rId10" w:tooltip="Code readability" w:history="1">
        <w:r w:rsidRPr="00974662">
          <w:rPr>
            <w:rStyle w:val="Hyperlink"/>
            <w:rFonts w:ascii="Arial" w:hAnsi="Arial" w:cs="Arial"/>
            <w:color w:val="0B0080"/>
            <w:sz w:val="40"/>
            <w:szCs w:val="40"/>
            <w:u w:val="none"/>
          </w:rPr>
          <w:t>code readability</w:t>
        </w:r>
      </w:hyperlink>
      <w:r w:rsidRPr="00974662">
        <w:rPr>
          <w:rFonts w:ascii="Arial" w:hAnsi="Arial" w:cs="Arial"/>
          <w:color w:val="222222"/>
          <w:sz w:val="40"/>
          <w:szCs w:val="40"/>
        </w:rPr>
        <w:t>, notably using </w:t>
      </w:r>
      <w:hyperlink r:id="rId11" w:tooltip="Significant whitespace" w:history="1">
        <w:r w:rsidRPr="00974662">
          <w:rPr>
            <w:rStyle w:val="Hyperlink"/>
            <w:rFonts w:ascii="Arial" w:hAnsi="Arial" w:cs="Arial"/>
            <w:color w:val="0B0080"/>
            <w:sz w:val="40"/>
            <w:szCs w:val="40"/>
            <w:u w:val="none"/>
          </w:rPr>
          <w:t>significant whitespace</w:t>
        </w:r>
      </w:hyperlink>
      <w:r w:rsidRPr="00974662">
        <w:rPr>
          <w:rFonts w:ascii="Arial" w:hAnsi="Arial" w:cs="Arial"/>
          <w:color w:val="222222"/>
          <w:sz w:val="40"/>
          <w:szCs w:val="40"/>
        </w:rPr>
        <w:t>. It provides constructs that enable clear programming on both small and large scales.</w:t>
      </w:r>
      <w:hyperlink r:id="rId12" w:anchor="cite_note-AutoNT-7-26" w:history="1">
        <w:r w:rsidRPr="00974662">
          <w:rPr>
            <w:rStyle w:val="Hyperlink"/>
            <w:rFonts w:ascii="Arial" w:hAnsi="Arial" w:cs="Arial"/>
            <w:color w:val="0B0080"/>
            <w:sz w:val="40"/>
            <w:szCs w:val="40"/>
            <w:u w:val="none"/>
            <w:vertAlign w:val="superscript"/>
          </w:rPr>
          <w:t>[26]</w:t>
        </w:r>
      </w:hyperlink>
      <w:r w:rsidRPr="00974662">
        <w:rPr>
          <w:rFonts w:ascii="Arial" w:hAnsi="Arial" w:cs="Arial"/>
          <w:color w:val="222222"/>
          <w:sz w:val="40"/>
          <w:szCs w:val="40"/>
        </w:rPr>
        <w:t xml:space="preserve"> Van </w:t>
      </w:r>
      <w:proofErr w:type="spellStart"/>
      <w:r w:rsidRPr="00974662">
        <w:rPr>
          <w:rFonts w:ascii="Arial" w:hAnsi="Arial" w:cs="Arial"/>
          <w:color w:val="222222"/>
          <w:sz w:val="40"/>
          <w:szCs w:val="40"/>
        </w:rPr>
        <w:t>Rossum</w:t>
      </w:r>
      <w:proofErr w:type="spellEnd"/>
      <w:r w:rsidRPr="00974662">
        <w:rPr>
          <w:rFonts w:ascii="Arial" w:hAnsi="Arial" w:cs="Arial"/>
          <w:color w:val="222222"/>
          <w:sz w:val="40"/>
          <w:szCs w:val="40"/>
        </w:rPr>
        <w:t xml:space="preserve"> led the language community until stepping down as leader in July 2018.</w:t>
      </w:r>
      <w:hyperlink r:id="rId13" w:anchor="cite_note-27" w:history="1">
        <w:r w:rsidRPr="00974662">
          <w:rPr>
            <w:rStyle w:val="Hyperlink"/>
            <w:rFonts w:ascii="Arial" w:hAnsi="Arial" w:cs="Arial"/>
            <w:color w:val="0B0080"/>
            <w:sz w:val="40"/>
            <w:szCs w:val="40"/>
            <w:u w:val="none"/>
            <w:vertAlign w:val="superscript"/>
          </w:rPr>
          <w:t>[27</w:t>
        </w:r>
        <w:proofErr w:type="gramStart"/>
        <w:r w:rsidRPr="00974662">
          <w:rPr>
            <w:rStyle w:val="Hyperlink"/>
            <w:rFonts w:ascii="Arial" w:hAnsi="Arial" w:cs="Arial"/>
            <w:color w:val="0B0080"/>
            <w:sz w:val="40"/>
            <w:szCs w:val="40"/>
            <w:u w:val="none"/>
            <w:vertAlign w:val="superscript"/>
          </w:rPr>
          <w:t>]</w:t>
        </w:r>
        <w:proofErr w:type="gramEnd"/>
      </w:hyperlink>
      <w:hyperlink r:id="rId14" w:anchor="cite_note-28" w:history="1">
        <w:r w:rsidRPr="00974662">
          <w:rPr>
            <w:rStyle w:val="Hyperlink"/>
            <w:rFonts w:ascii="Arial" w:hAnsi="Arial" w:cs="Arial"/>
            <w:color w:val="0B0080"/>
            <w:sz w:val="40"/>
            <w:szCs w:val="40"/>
            <w:u w:val="none"/>
            <w:vertAlign w:val="superscript"/>
          </w:rPr>
          <w:t>[28]</w:t>
        </w:r>
      </w:hyperlink>
    </w:p>
    <w:p w:rsidR="00974662" w:rsidRPr="00974662" w:rsidRDefault="00974662" w:rsidP="00974662">
      <w:pPr>
        <w:pStyle w:val="NormalWeb"/>
        <w:shd w:val="clear" w:color="auto" w:fill="FFFFFF"/>
        <w:spacing w:before="120" w:beforeAutospacing="0" w:after="120" w:afterAutospacing="0"/>
        <w:rPr>
          <w:rFonts w:ascii="Arial" w:hAnsi="Arial" w:cs="Arial"/>
          <w:color w:val="222222"/>
          <w:sz w:val="40"/>
          <w:szCs w:val="40"/>
        </w:rPr>
      </w:pPr>
      <w:r w:rsidRPr="00974662">
        <w:rPr>
          <w:rFonts w:ascii="Arial" w:hAnsi="Arial" w:cs="Arial"/>
          <w:color w:val="222222"/>
          <w:sz w:val="40"/>
          <w:szCs w:val="40"/>
        </w:rPr>
        <w:t>Python features a </w:t>
      </w:r>
      <w:hyperlink r:id="rId15" w:tooltip="Dynamic type" w:history="1">
        <w:r w:rsidRPr="00974662">
          <w:rPr>
            <w:rStyle w:val="Hyperlink"/>
            <w:rFonts w:ascii="Arial" w:hAnsi="Arial" w:cs="Arial"/>
            <w:color w:val="0B0080"/>
            <w:sz w:val="40"/>
            <w:szCs w:val="40"/>
            <w:u w:val="none"/>
          </w:rPr>
          <w:t>dynamic type</w:t>
        </w:r>
      </w:hyperlink>
      <w:r w:rsidRPr="00974662">
        <w:rPr>
          <w:rFonts w:ascii="Arial" w:hAnsi="Arial" w:cs="Arial"/>
          <w:color w:val="222222"/>
          <w:sz w:val="40"/>
          <w:szCs w:val="40"/>
        </w:rPr>
        <w:t> system and automatic </w:t>
      </w:r>
      <w:hyperlink r:id="rId16" w:tooltip="Memory management" w:history="1">
        <w:r w:rsidRPr="00974662">
          <w:rPr>
            <w:rStyle w:val="Hyperlink"/>
            <w:rFonts w:ascii="Arial" w:hAnsi="Arial" w:cs="Arial"/>
            <w:color w:val="0B0080"/>
            <w:sz w:val="40"/>
            <w:szCs w:val="40"/>
            <w:u w:val="none"/>
          </w:rPr>
          <w:t>memory management</w:t>
        </w:r>
      </w:hyperlink>
      <w:r w:rsidRPr="00974662">
        <w:rPr>
          <w:rFonts w:ascii="Arial" w:hAnsi="Arial" w:cs="Arial"/>
          <w:color w:val="222222"/>
          <w:sz w:val="40"/>
          <w:szCs w:val="40"/>
        </w:rPr>
        <w:t>. It supports multiple </w:t>
      </w:r>
      <w:hyperlink r:id="rId17" w:tooltip="Programming paradigm" w:history="1">
        <w:r w:rsidRPr="00974662">
          <w:rPr>
            <w:rStyle w:val="Hyperlink"/>
            <w:rFonts w:ascii="Arial" w:hAnsi="Arial" w:cs="Arial"/>
            <w:color w:val="0B0080"/>
            <w:sz w:val="40"/>
            <w:szCs w:val="40"/>
            <w:u w:val="none"/>
          </w:rPr>
          <w:t>programming paradigms</w:t>
        </w:r>
      </w:hyperlink>
      <w:r w:rsidRPr="00974662">
        <w:rPr>
          <w:rFonts w:ascii="Arial" w:hAnsi="Arial" w:cs="Arial"/>
          <w:color w:val="222222"/>
          <w:sz w:val="40"/>
          <w:szCs w:val="40"/>
        </w:rPr>
        <w:t>, including </w:t>
      </w:r>
      <w:hyperlink r:id="rId18" w:tooltip="Object-oriented programming" w:history="1">
        <w:r w:rsidRPr="00974662">
          <w:rPr>
            <w:rStyle w:val="Hyperlink"/>
            <w:rFonts w:ascii="Arial" w:hAnsi="Arial" w:cs="Arial"/>
            <w:color w:val="0B0080"/>
            <w:sz w:val="40"/>
            <w:szCs w:val="40"/>
            <w:u w:val="none"/>
          </w:rPr>
          <w:t>object-oriented</w:t>
        </w:r>
      </w:hyperlink>
      <w:r w:rsidRPr="00974662">
        <w:rPr>
          <w:rFonts w:ascii="Arial" w:hAnsi="Arial" w:cs="Arial"/>
          <w:color w:val="222222"/>
          <w:sz w:val="40"/>
          <w:szCs w:val="40"/>
        </w:rPr>
        <w:t>, </w:t>
      </w:r>
      <w:hyperlink r:id="rId19" w:tooltip="Imperative programming" w:history="1">
        <w:r w:rsidRPr="00974662">
          <w:rPr>
            <w:rStyle w:val="Hyperlink"/>
            <w:rFonts w:ascii="Arial" w:hAnsi="Arial" w:cs="Arial"/>
            <w:color w:val="0B0080"/>
            <w:sz w:val="40"/>
            <w:szCs w:val="40"/>
            <w:u w:val="none"/>
          </w:rPr>
          <w:t>imperative</w:t>
        </w:r>
      </w:hyperlink>
      <w:r w:rsidRPr="00974662">
        <w:rPr>
          <w:rFonts w:ascii="Arial" w:hAnsi="Arial" w:cs="Arial"/>
          <w:color w:val="222222"/>
          <w:sz w:val="40"/>
          <w:szCs w:val="40"/>
        </w:rPr>
        <w:t>, </w:t>
      </w:r>
      <w:hyperlink r:id="rId20" w:tooltip="Functional programming" w:history="1">
        <w:r w:rsidRPr="00974662">
          <w:rPr>
            <w:rStyle w:val="Hyperlink"/>
            <w:rFonts w:ascii="Arial" w:hAnsi="Arial" w:cs="Arial"/>
            <w:color w:val="0B0080"/>
            <w:sz w:val="40"/>
            <w:szCs w:val="40"/>
            <w:u w:val="none"/>
          </w:rPr>
          <w:t>functional</w:t>
        </w:r>
      </w:hyperlink>
      <w:r w:rsidRPr="00974662">
        <w:rPr>
          <w:rFonts w:ascii="Arial" w:hAnsi="Arial" w:cs="Arial"/>
          <w:color w:val="222222"/>
          <w:sz w:val="40"/>
          <w:szCs w:val="40"/>
        </w:rPr>
        <w:t> and </w:t>
      </w:r>
      <w:hyperlink r:id="rId21" w:tooltip="Procedural programming" w:history="1">
        <w:r w:rsidRPr="00974662">
          <w:rPr>
            <w:rStyle w:val="Hyperlink"/>
            <w:rFonts w:ascii="Arial" w:hAnsi="Arial" w:cs="Arial"/>
            <w:color w:val="0B0080"/>
            <w:sz w:val="40"/>
            <w:szCs w:val="40"/>
            <w:u w:val="none"/>
          </w:rPr>
          <w:t>procedural</w:t>
        </w:r>
      </w:hyperlink>
      <w:r w:rsidRPr="00974662">
        <w:rPr>
          <w:rFonts w:ascii="Arial" w:hAnsi="Arial" w:cs="Arial"/>
          <w:color w:val="222222"/>
          <w:sz w:val="40"/>
          <w:szCs w:val="40"/>
        </w:rPr>
        <w:t>. It also has a comprehensive </w:t>
      </w:r>
      <w:hyperlink r:id="rId22" w:tooltip="Standard library" w:history="1">
        <w:r w:rsidRPr="00974662">
          <w:rPr>
            <w:rStyle w:val="Hyperlink"/>
            <w:rFonts w:ascii="Arial" w:hAnsi="Arial" w:cs="Arial"/>
            <w:color w:val="0B0080"/>
            <w:sz w:val="40"/>
            <w:szCs w:val="40"/>
            <w:u w:val="none"/>
          </w:rPr>
          <w:t>standard library</w:t>
        </w:r>
      </w:hyperlink>
      <w:r w:rsidRPr="00974662">
        <w:rPr>
          <w:rFonts w:ascii="Arial" w:hAnsi="Arial" w:cs="Arial"/>
          <w:color w:val="222222"/>
          <w:sz w:val="40"/>
          <w:szCs w:val="40"/>
        </w:rPr>
        <w:t>.</w:t>
      </w:r>
      <w:hyperlink r:id="rId23" w:anchor="cite_note-About-29" w:history="1">
        <w:r w:rsidRPr="00974662">
          <w:rPr>
            <w:rStyle w:val="Hyperlink"/>
            <w:rFonts w:ascii="Arial" w:hAnsi="Arial" w:cs="Arial"/>
            <w:color w:val="0B0080"/>
            <w:sz w:val="40"/>
            <w:szCs w:val="40"/>
            <w:u w:val="none"/>
            <w:vertAlign w:val="superscript"/>
          </w:rPr>
          <w:t>[29]</w:t>
        </w:r>
      </w:hyperlink>
    </w:p>
    <w:p w:rsidR="00974662" w:rsidRPr="00974662" w:rsidRDefault="00974662" w:rsidP="00974662">
      <w:pPr>
        <w:pStyle w:val="NormalWeb"/>
        <w:shd w:val="clear" w:color="auto" w:fill="FFFFFF"/>
        <w:spacing w:before="120" w:beforeAutospacing="0" w:after="120" w:afterAutospacing="0"/>
        <w:rPr>
          <w:rFonts w:ascii="Arial" w:hAnsi="Arial" w:cs="Arial"/>
          <w:color w:val="222222"/>
          <w:sz w:val="40"/>
          <w:szCs w:val="40"/>
        </w:rPr>
      </w:pPr>
      <w:r w:rsidRPr="00974662">
        <w:rPr>
          <w:rFonts w:ascii="Arial" w:hAnsi="Arial" w:cs="Arial"/>
          <w:color w:val="222222"/>
          <w:sz w:val="40"/>
          <w:szCs w:val="40"/>
        </w:rPr>
        <w:t>Python interpreters are available for many </w:t>
      </w:r>
      <w:hyperlink r:id="rId24" w:tooltip="Operating system" w:history="1">
        <w:r w:rsidRPr="00974662">
          <w:rPr>
            <w:rStyle w:val="Hyperlink"/>
            <w:rFonts w:ascii="Arial" w:hAnsi="Arial" w:cs="Arial"/>
            <w:color w:val="0B0080"/>
            <w:sz w:val="40"/>
            <w:szCs w:val="40"/>
            <w:u w:val="none"/>
          </w:rPr>
          <w:t>operating systems</w:t>
        </w:r>
      </w:hyperlink>
      <w:r w:rsidRPr="00974662">
        <w:rPr>
          <w:rFonts w:ascii="Arial" w:hAnsi="Arial" w:cs="Arial"/>
          <w:color w:val="222222"/>
          <w:sz w:val="40"/>
          <w:szCs w:val="40"/>
        </w:rPr>
        <w:t>. </w:t>
      </w:r>
      <w:proofErr w:type="spellStart"/>
      <w:r w:rsidR="00422727" w:rsidRPr="00974662">
        <w:rPr>
          <w:rFonts w:ascii="Arial" w:hAnsi="Arial" w:cs="Arial"/>
          <w:color w:val="222222"/>
          <w:sz w:val="40"/>
          <w:szCs w:val="40"/>
        </w:rPr>
        <w:fldChar w:fldCharType="begin"/>
      </w:r>
      <w:r w:rsidRPr="00974662">
        <w:rPr>
          <w:rFonts w:ascii="Arial" w:hAnsi="Arial" w:cs="Arial"/>
          <w:color w:val="222222"/>
          <w:sz w:val="40"/>
          <w:szCs w:val="40"/>
        </w:rPr>
        <w:instrText xml:space="preserve"> HYPERLINK "https://en.wikipedia.org/wiki/CPython" \o "CPython" </w:instrText>
      </w:r>
      <w:r w:rsidR="00422727" w:rsidRPr="00974662">
        <w:rPr>
          <w:rFonts w:ascii="Arial" w:hAnsi="Arial" w:cs="Arial"/>
          <w:color w:val="222222"/>
          <w:sz w:val="40"/>
          <w:szCs w:val="40"/>
        </w:rPr>
        <w:fldChar w:fldCharType="separate"/>
      </w:r>
      <w:r w:rsidRPr="00974662">
        <w:rPr>
          <w:rStyle w:val="Hyperlink"/>
          <w:rFonts w:ascii="Arial" w:hAnsi="Arial" w:cs="Arial"/>
          <w:color w:val="0B0080"/>
          <w:sz w:val="40"/>
          <w:szCs w:val="40"/>
          <w:u w:val="none"/>
        </w:rPr>
        <w:t>CPython</w:t>
      </w:r>
      <w:proofErr w:type="spellEnd"/>
      <w:r w:rsidR="00422727" w:rsidRPr="00974662">
        <w:rPr>
          <w:rFonts w:ascii="Arial" w:hAnsi="Arial" w:cs="Arial"/>
          <w:color w:val="222222"/>
          <w:sz w:val="40"/>
          <w:szCs w:val="40"/>
        </w:rPr>
        <w:fldChar w:fldCharType="end"/>
      </w:r>
      <w:r w:rsidRPr="00974662">
        <w:rPr>
          <w:rFonts w:ascii="Arial" w:hAnsi="Arial" w:cs="Arial"/>
          <w:color w:val="222222"/>
          <w:sz w:val="40"/>
          <w:szCs w:val="40"/>
        </w:rPr>
        <w:t>, the </w:t>
      </w:r>
      <w:hyperlink r:id="rId25" w:tooltip="Reference implementation" w:history="1">
        <w:r w:rsidRPr="00974662">
          <w:rPr>
            <w:rStyle w:val="Hyperlink"/>
            <w:rFonts w:ascii="Arial" w:hAnsi="Arial" w:cs="Arial"/>
            <w:color w:val="0B0080"/>
            <w:sz w:val="40"/>
            <w:szCs w:val="40"/>
            <w:u w:val="none"/>
          </w:rPr>
          <w:t>reference implementation</w:t>
        </w:r>
      </w:hyperlink>
      <w:r w:rsidRPr="00974662">
        <w:rPr>
          <w:rFonts w:ascii="Arial" w:hAnsi="Arial" w:cs="Arial"/>
          <w:color w:val="222222"/>
          <w:sz w:val="40"/>
          <w:szCs w:val="40"/>
        </w:rPr>
        <w:t xml:space="preserve"> of </w:t>
      </w:r>
      <w:r w:rsidRPr="00974662">
        <w:rPr>
          <w:rFonts w:ascii="Arial" w:hAnsi="Arial" w:cs="Arial"/>
          <w:color w:val="222222"/>
          <w:sz w:val="40"/>
          <w:szCs w:val="40"/>
        </w:rPr>
        <w:lastRenderedPageBreak/>
        <w:t>Python, is </w:t>
      </w:r>
      <w:hyperlink r:id="rId26" w:tooltip="Open-source software" w:history="1">
        <w:r w:rsidRPr="00974662">
          <w:rPr>
            <w:rStyle w:val="Hyperlink"/>
            <w:rFonts w:ascii="Arial" w:hAnsi="Arial" w:cs="Arial"/>
            <w:color w:val="0B0080"/>
            <w:sz w:val="40"/>
            <w:szCs w:val="40"/>
            <w:u w:val="none"/>
          </w:rPr>
          <w:t xml:space="preserve">open </w:t>
        </w:r>
        <w:proofErr w:type="spellStart"/>
        <w:r w:rsidRPr="00974662">
          <w:rPr>
            <w:rStyle w:val="Hyperlink"/>
            <w:rFonts w:ascii="Arial" w:hAnsi="Arial" w:cs="Arial"/>
            <w:color w:val="0B0080"/>
            <w:sz w:val="40"/>
            <w:szCs w:val="40"/>
            <w:u w:val="none"/>
          </w:rPr>
          <w:t>source</w:t>
        </w:r>
      </w:hyperlink>
      <w:proofErr w:type="gramStart"/>
      <w:r w:rsidRPr="00974662">
        <w:rPr>
          <w:rFonts w:ascii="Arial" w:hAnsi="Arial" w:cs="Arial"/>
          <w:color w:val="222222"/>
          <w:sz w:val="40"/>
          <w:szCs w:val="40"/>
        </w:rPr>
        <w:t>software</w:t>
      </w:r>
      <w:proofErr w:type="spellEnd"/>
      <w:proofErr w:type="gramEnd"/>
      <w:r w:rsidR="00422727" w:rsidRPr="00974662">
        <w:rPr>
          <w:rFonts w:ascii="Arial" w:hAnsi="Arial" w:cs="Arial"/>
          <w:color w:val="222222"/>
          <w:sz w:val="40"/>
          <w:szCs w:val="40"/>
          <w:vertAlign w:val="superscript"/>
        </w:rPr>
        <w:fldChar w:fldCharType="begin"/>
      </w:r>
      <w:r w:rsidRPr="00974662">
        <w:rPr>
          <w:rFonts w:ascii="Arial" w:hAnsi="Arial" w:cs="Arial"/>
          <w:color w:val="222222"/>
          <w:sz w:val="40"/>
          <w:szCs w:val="40"/>
          <w:vertAlign w:val="superscript"/>
        </w:rPr>
        <w:instrText xml:space="preserve"> HYPERLINK "https://en.wikipedia.org/wiki/Python_(programming_language)" \l "cite_note-30" </w:instrText>
      </w:r>
      <w:r w:rsidR="00422727" w:rsidRPr="00974662">
        <w:rPr>
          <w:rFonts w:ascii="Arial" w:hAnsi="Arial" w:cs="Arial"/>
          <w:color w:val="222222"/>
          <w:sz w:val="40"/>
          <w:szCs w:val="40"/>
          <w:vertAlign w:val="superscript"/>
        </w:rPr>
        <w:fldChar w:fldCharType="separate"/>
      </w:r>
      <w:r w:rsidRPr="00974662">
        <w:rPr>
          <w:rStyle w:val="Hyperlink"/>
          <w:rFonts w:ascii="Arial" w:hAnsi="Arial" w:cs="Arial"/>
          <w:color w:val="0B0080"/>
          <w:sz w:val="40"/>
          <w:szCs w:val="40"/>
          <w:u w:val="none"/>
          <w:vertAlign w:val="superscript"/>
        </w:rPr>
        <w:t>[30]</w:t>
      </w:r>
      <w:r w:rsidR="00422727" w:rsidRPr="00974662">
        <w:rPr>
          <w:rFonts w:ascii="Arial" w:hAnsi="Arial" w:cs="Arial"/>
          <w:color w:val="222222"/>
          <w:sz w:val="40"/>
          <w:szCs w:val="40"/>
          <w:vertAlign w:val="superscript"/>
        </w:rPr>
        <w:fldChar w:fldCharType="end"/>
      </w:r>
      <w:r w:rsidRPr="00974662">
        <w:rPr>
          <w:rFonts w:ascii="Arial" w:hAnsi="Arial" w:cs="Arial"/>
          <w:color w:val="222222"/>
          <w:sz w:val="40"/>
          <w:szCs w:val="40"/>
        </w:rPr>
        <w:t xml:space="preserve"> and has a community-based development model, as do nearly all of Python's other implementations. Python and </w:t>
      </w:r>
      <w:proofErr w:type="spellStart"/>
      <w:r w:rsidRPr="00974662">
        <w:rPr>
          <w:rFonts w:ascii="Arial" w:hAnsi="Arial" w:cs="Arial"/>
          <w:color w:val="222222"/>
          <w:sz w:val="40"/>
          <w:szCs w:val="40"/>
        </w:rPr>
        <w:t>CPython</w:t>
      </w:r>
      <w:proofErr w:type="spellEnd"/>
      <w:r w:rsidRPr="00974662">
        <w:rPr>
          <w:rFonts w:ascii="Arial" w:hAnsi="Arial" w:cs="Arial"/>
          <w:color w:val="222222"/>
          <w:sz w:val="40"/>
          <w:szCs w:val="40"/>
        </w:rPr>
        <w:t xml:space="preserve"> are managed by the non-profit </w:t>
      </w:r>
      <w:hyperlink r:id="rId27" w:tooltip="Python Software Foundation" w:history="1">
        <w:r w:rsidRPr="00974662">
          <w:rPr>
            <w:rStyle w:val="Hyperlink"/>
            <w:rFonts w:ascii="Arial" w:hAnsi="Arial" w:cs="Arial"/>
            <w:color w:val="0B0080"/>
            <w:sz w:val="40"/>
            <w:szCs w:val="40"/>
            <w:u w:val="none"/>
          </w:rPr>
          <w:t>Python Software Foundation</w:t>
        </w:r>
      </w:hyperlink>
      <w:r w:rsidRPr="00974662">
        <w:rPr>
          <w:rFonts w:ascii="Arial" w:hAnsi="Arial" w:cs="Arial"/>
          <w:color w:val="222222"/>
          <w:sz w:val="40"/>
          <w:szCs w:val="40"/>
        </w:rPr>
        <w:t>.</w:t>
      </w:r>
    </w:p>
    <w:p w:rsidR="00974662" w:rsidRPr="00974662" w:rsidRDefault="00974662" w:rsidP="00974662">
      <w:pPr>
        <w:pStyle w:val="NormalWeb"/>
        <w:shd w:val="clear" w:color="auto" w:fill="FFFFFF"/>
        <w:spacing w:before="120" w:beforeAutospacing="0" w:after="120" w:afterAutospacing="0"/>
        <w:rPr>
          <w:rFonts w:ascii="Arial" w:hAnsi="Arial" w:cs="Arial"/>
          <w:color w:val="222222"/>
          <w:sz w:val="40"/>
          <w:szCs w:val="40"/>
        </w:rPr>
      </w:pPr>
      <w:r w:rsidRPr="00974662">
        <w:rPr>
          <w:rFonts w:ascii="Arial" w:hAnsi="Arial" w:cs="Arial"/>
          <w:color w:val="222222"/>
          <w:sz w:val="40"/>
          <w:szCs w:val="40"/>
        </w:rPr>
        <w:t>Python was conceived in the late 1980s</w:t>
      </w:r>
      <w:hyperlink r:id="rId28" w:anchor="cite_note-venners-interview-pt-1-31" w:history="1">
        <w:r w:rsidRPr="00974662">
          <w:rPr>
            <w:rStyle w:val="Hyperlink"/>
            <w:rFonts w:ascii="Arial" w:hAnsi="Arial" w:cs="Arial"/>
            <w:color w:val="0B0080"/>
            <w:sz w:val="40"/>
            <w:szCs w:val="40"/>
            <w:u w:val="none"/>
            <w:vertAlign w:val="superscript"/>
          </w:rPr>
          <w:t>[31]</w:t>
        </w:r>
      </w:hyperlink>
      <w:r w:rsidRPr="00974662">
        <w:rPr>
          <w:rFonts w:ascii="Arial" w:hAnsi="Arial" w:cs="Arial"/>
          <w:color w:val="222222"/>
          <w:sz w:val="40"/>
          <w:szCs w:val="40"/>
        </w:rPr>
        <w:t> by </w:t>
      </w:r>
      <w:hyperlink r:id="rId29" w:tooltip="Guido van Rossum" w:history="1">
        <w:r w:rsidRPr="00974662">
          <w:rPr>
            <w:rStyle w:val="Hyperlink"/>
            <w:rFonts w:ascii="Arial" w:hAnsi="Arial" w:cs="Arial"/>
            <w:color w:val="0B0080"/>
            <w:sz w:val="40"/>
            <w:szCs w:val="40"/>
            <w:u w:val="none"/>
          </w:rPr>
          <w:t xml:space="preserve">Guido van </w:t>
        </w:r>
        <w:proofErr w:type="spellStart"/>
        <w:r w:rsidRPr="00974662">
          <w:rPr>
            <w:rStyle w:val="Hyperlink"/>
            <w:rFonts w:ascii="Arial" w:hAnsi="Arial" w:cs="Arial"/>
            <w:color w:val="0B0080"/>
            <w:sz w:val="40"/>
            <w:szCs w:val="40"/>
            <w:u w:val="none"/>
          </w:rPr>
          <w:t>Rossum</w:t>
        </w:r>
        <w:proofErr w:type="spellEnd"/>
      </w:hyperlink>
      <w:r w:rsidRPr="00974662">
        <w:rPr>
          <w:rFonts w:ascii="Arial" w:hAnsi="Arial" w:cs="Arial"/>
          <w:color w:val="222222"/>
          <w:sz w:val="40"/>
          <w:szCs w:val="40"/>
        </w:rPr>
        <w:t> at </w:t>
      </w:r>
      <w:hyperlink r:id="rId30" w:tooltip="Centrum Wiskunde &amp; Informatica" w:history="1">
        <w:r w:rsidRPr="00974662">
          <w:rPr>
            <w:rStyle w:val="Hyperlink"/>
            <w:rFonts w:ascii="Arial" w:hAnsi="Arial" w:cs="Arial"/>
            <w:color w:val="0B0080"/>
            <w:sz w:val="40"/>
            <w:szCs w:val="40"/>
            <w:u w:val="none"/>
          </w:rPr>
          <w:t xml:space="preserve">Centrum </w:t>
        </w:r>
        <w:proofErr w:type="spellStart"/>
        <w:r w:rsidRPr="00974662">
          <w:rPr>
            <w:rStyle w:val="Hyperlink"/>
            <w:rFonts w:ascii="Arial" w:hAnsi="Arial" w:cs="Arial"/>
            <w:color w:val="0B0080"/>
            <w:sz w:val="40"/>
            <w:szCs w:val="40"/>
            <w:u w:val="none"/>
          </w:rPr>
          <w:t>Wiskunde</w:t>
        </w:r>
        <w:proofErr w:type="spellEnd"/>
        <w:r w:rsidRPr="00974662">
          <w:rPr>
            <w:rStyle w:val="Hyperlink"/>
            <w:rFonts w:ascii="Arial" w:hAnsi="Arial" w:cs="Arial"/>
            <w:color w:val="0B0080"/>
            <w:sz w:val="40"/>
            <w:szCs w:val="40"/>
            <w:u w:val="none"/>
          </w:rPr>
          <w:t xml:space="preserve"> &amp; </w:t>
        </w:r>
        <w:proofErr w:type="spellStart"/>
        <w:r w:rsidRPr="00974662">
          <w:rPr>
            <w:rStyle w:val="Hyperlink"/>
            <w:rFonts w:ascii="Arial" w:hAnsi="Arial" w:cs="Arial"/>
            <w:color w:val="0B0080"/>
            <w:sz w:val="40"/>
            <w:szCs w:val="40"/>
            <w:u w:val="none"/>
          </w:rPr>
          <w:t>Informatica</w:t>
        </w:r>
        <w:proofErr w:type="spellEnd"/>
      </w:hyperlink>
      <w:r w:rsidRPr="00974662">
        <w:rPr>
          <w:rFonts w:ascii="Arial" w:hAnsi="Arial" w:cs="Arial"/>
          <w:color w:val="222222"/>
          <w:sz w:val="40"/>
          <w:szCs w:val="40"/>
        </w:rPr>
        <w:t> (CWI) in the </w:t>
      </w:r>
      <w:hyperlink r:id="rId31" w:tooltip="Netherlands" w:history="1">
        <w:r w:rsidRPr="00974662">
          <w:rPr>
            <w:rStyle w:val="Hyperlink"/>
            <w:rFonts w:ascii="Arial" w:hAnsi="Arial" w:cs="Arial"/>
            <w:color w:val="0B0080"/>
            <w:sz w:val="40"/>
            <w:szCs w:val="40"/>
            <w:u w:val="none"/>
          </w:rPr>
          <w:t>Netherlands</w:t>
        </w:r>
      </w:hyperlink>
      <w:r w:rsidRPr="00974662">
        <w:rPr>
          <w:rFonts w:ascii="Arial" w:hAnsi="Arial" w:cs="Arial"/>
          <w:color w:val="222222"/>
          <w:sz w:val="40"/>
          <w:szCs w:val="40"/>
        </w:rPr>
        <w:t> as a successor to the </w:t>
      </w:r>
      <w:hyperlink r:id="rId32" w:tooltip="ABC (programming language)" w:history="1">
        <w:r w:rsidRPr="00974662">
          <w:rPr>
            <w:rStyle w:val="Hyperlink"/>
            <w:rFonts w:ascii="Arial" w:hAnsi="Arial" w:cs="Arial"/>
            <w:color w:val="0B0080"/>
            <w:sz w:val="40"/>
            <w:szCs w:val="40"/>
            <w:u w:val="none"/>
          </w:rPr>
          <w:t>ABC language</w:t>
        </w:r>
      </w:hyperlink>
      <w:r w:rsidRPr="00974662">
        <w:rPr>
          <w:rFonts w:ascii="Arial" w:hAnsi="Arial" w:cs="Arial"/>
          <w:color w:val="222222"/>
          <w:sz w:val="40"/>
          <w:szCs w:val="40"/>
        </w:rPr>
        <w:t> (itself inspired by </w:t>
      </w:r>
      <w:hyperlink r:id="rId33" w:tooltip="SETL" w:history="1">
        <w:r w:rsidRPr="00974662">
          <w:rPr>
            <w:rStyle w:val="Hyperlink"/>
            <w:rFonts w:ascii="Arial" w:hAnsi="Arial" w:cs="Arial"/>
            <w:color w:val="0B0080"/>
            <w:sz w:val="40"/>
            <w:szCs w:val="40"/>
            <w:u w:val="none"/>
          </w:rPr>
          <w:t>SETL</w:t>
        </w:r>
      </w:hyperlink>
      <w:r w:rsidRPr="00974662">
        <w:rPr>
          <w:rFonts w:ascii="Arial" w:hAnsi="Arial" w:cs="Arial"/>
          <w:color w:val="222222"/>
          <w:sz w:val="40"/>
          <w:szCs w:val="40"/>
        </w:rPr>
        <w:t>)</w:t>
      </w:r>
      <w:hyperlink r:id="rId34" w:anchor="cite_note-AutoNT-12-32" w:history="1">
        <w:r w:rsidRPr="00974662">
          <w:rPr>
            <w:rStyle w:val="Hyperlink"/>
            <w:rFonts w:ascii="Arial" w:hAnsi="Arial" w:cs="Arial"/>
            <w:color w:val="0B0080"/>
            <w:sz w:val="40"/>
            <w:szCs w:val="40"/>
            <w:u w:val="none"/>
            <w:vertAlign w:val="superscript"/>
          </w:rPr>
          <w:t>[32]</w:t>
        </w:r>
      </w:hyperlink>
      <w:r w:rsidRPr="00974662">
        <w:rPr>
          <w:rFonts w:ascii="Arial" w:hAnsi="Arial" w:cs="Arial"/>
          <w:color w:val="222222"/>
          <w:sz w:val="40"/>
          <w:szCs w:val="40"/>
        </w:rPr>
        <w:t>, capable of </w:t>
      </w:r>
      <w:hyperlink r:id="rId35" w:tooltip="Exception handling" w:history="1">
        <w:r w:rsidRPr="00974662">
          <w:rPr>
            <w:rStyle w:val="Hyperlink"/>
            <w:rFonts w:ascii="Arial" w:hAnsi="Arial" w:cs="Arial"/>
            <w:color w:val="0B0080"/>
            <w:sz w:val="40"/>
            <w:szCs w:val="40"/>
            <w:u w:val="none"/>
          </w:rPr>
          <w:t>exception handling</w:t>
        </w:r>
      </w:hyperlink>
      <w:r w:rsidRPr="00974662">
        <w:rPr>
          <w:rFonts w:ascii="Arial" w:hAnsi="Arial" w:cs="Arial"/>
          <w:color w:val="222222"/>
          <w:sz w:val="40"/>
          <w:szCs w:val="40"/>
        </w:rPr>
        <w:t> and interfacing with the </w:t>
      </w:r>
      <w:hyperlink r:id="rId36" w:tooltip="Amoeba (operating system)" w:history="1">
        <w:r w:rsidRPr="00974662">
          <w:rPr>
            <w:rStyle w:val="Hyperlink"/>
            <w:rFonts w:ascii="Arial" w:hAnsi="Arial" w:cs="Arial"/>
            <w:color w:val="0B0080"/>
            <w:sz w:val="40"/>
            <w:szCs w:val="40"/>
            <w:u w:val="none"/>
          </w:rPr>
          <w:t>Amoeba</w:t>
        </w:r>
      </w:hyperlink>
      <w:r w:rsidRPr="00974662">
        <w:rPr>
          <w:rFonts w:ascii="Arial" w:hAnsi="Arial" w:cs="Arial"/>
          <w:color w:val="222222"/>
          <w:sz w:val="40"/>
          <w:szCs w:val="40"/>
        </w:rPr>
        <w:t> operating system.</w:t>
      </w:r>
      <w:hyperlink r:id="rId37" w:anchor="cite_note-faq-created-7" w:history="1">
        <w:r w:rsidRPr="00974662">
          <w:rPr>
            <w:rStyle w:val="Hyperlink"/>
            <w:rFonts w:ascii="Arial" w:hAnsi="Arial" w:cs="Arial"/>
            <w:color w:val="0B0080"/>
            <w:sz w:val="40"/>
            <w:szCs w:val="40"/>
            <w:u w:val="none"/>
            <w:vertAlign w:val="superscript"/>
          </w:rPr>
          <w:t>[7]</w:t>
        </w:r>
      </w:hyperlink>
      <w:r w:rsidRPr="00974662">
        <w:rPr>
          <w:rFonts w:ascii="Arial" w:hAnsi="Arial" w:cs="Arial"/>
          <w:color w:val="222222"/>
          <w:sz w:val="40"/>
          <w:szCs w:val="40"/>
        </w:rPr>
        <w:t> Its implementation began in December 1989.</w:t>
      </w:r>
      <w:hyperlink r:id="rId38" w:anchor="cite_note-timeline-of-python-33" w:history="1">
        <w:r w:rsidRPr="00974662">
          <w:rPr>
            <w:rStyle w:val="Hyperlink"/>
            <w:rFonts w:ascii="Arial" w:hAnsi="Arial" w:cs="Arial"/>
            <w:color w:val="0B0080"/>
            <w:sz w:val="40"/>
            <w:szCs w:val="40"/>
            <w:u w:val="none"/>
            <w:vertAlign w:val="superscript"/>
          </w:rPr>
          <w:t>[33]</w:t>
        </w:r>
      </w:hyperlink>
      <w:r w:rsidRPr="00974662">
        <w:rPr>
          <w:rFonts w:ascii="Arial" w:hAnsi="Arial" w:cs="Arial"/>
          <w:color w:val="222222"/>
          <w:sz w:val="40"/>
          <w:szCs w:val="40"/>
        </w:rPr>
        <w:t xml:space="preserve"> Van </w:t>
      </w:r>
      <w:proofErr w:type="spellStart"/>
      <w:r w:rsidRPr="00974662">
        <w:rPr>
          <w:rFonts w:ascii="Arial" w:hAnsi="Arial" w:cs="Arial"/>
          <w:color w:val="222222"/>
          <w:sz w:val="40"/>
          <w:szCs w:val="40"/>
        </w:rPr>
        <w:t>Rossum's</w:t>
      </w:r>
      <w:proofErr w:type="spellEnd"/>
      <w:r w:rsidRPr="00974662">
        <w:rPr>
          <w:rFonts w:ascii="Arial" w:hAnsi="Arial" w:cs="Arial"/>
          <w:color w:val="222222"/>
          <w:sz w:val="40"/>
          <w:szCs w:val="40"/>
        </w:rPr>
        <w:t xml:space="preserve"> long influence on Python is reflected in the title given to him by the Python community: </w:t>
      </w:r>
      <w:hyperlink r:id="rId39" w:tooltip="Benevolent Dictator For Life" w:history="1">
        <w:r w:rsidRPr="00974662">
          <w:rPr>
            <w:rStyle w:val="Hyperlink"/>
            <w:rFonts w:ascii="Arial" w:hAnsi="Arial" w:cs="Arial"/>
            <w:i/>
            <w:iCs/>
            <w:color w:val="0B0080"/>
            <w:sz w:val="40"/>
            <w:szCs w:val="40"/>
            <w:u w:val="none"/>
          </w:rPr>
          <w:t xml:space="preserve">Benevolent Dictator </w:t>
        </w:r>
        <w:proofErr w:type="gramStart"/>
        <w:r w:rsidRPr="00974662">
          <w:rPr>
            <w:rStyle w:val="Hyperlink"/>
            <w:rFonts w:ascii="Arial" w:hAnsi="Arial" w:cs="Arial"/>
            <w:i/>
            <w:iCs/>
            <w:color w:val="0B0080"/>
            <w:sz w:val="40"/>
            <w:szCs w:val="40"/>
            <w:u w:val="none"/>
          </w:rPr>
          <w:t>For</w:t>
        </w:r>
        <w:proofErr w:type="gramEnd"/>
        <w:r w:rsidRPr="00974662">
          <w:rPr>
            <w:rStyle w:val="Hyperlink"/>
            <w:rFonts w:ascii="Arial" w:hAnsi="Arial" w:cs="Arial"/>
            <w:i/>
            <w:iCs/>
            <w:color w:val="0B0080"/>
            <w:sz w:val="40"/>
            <w:szCs w:val="40"/>
            <w:u w:val="none"/>
          </w:rPr>
          <w:t xml:space="preserve"> Life</w:t>
        </w:r>
      </w:hyperlink>
      <w:r w:rsidRPr="00974662">
        <w:rPr>
          <w:rFonts w:ascii="Arial" w:hAnsi="Arial" w:cs="Arial"/>
          <w:color w:val="222222"/>
          <w:sz w:val="40"/>
          <w:szCs w:val="40"/>
        </w:rPr>
        <w:t> (BDFL) – a post from which he gave himself permanent vacation on July 12, 2018.</w:t>
      </w:r>
      <w:hyperlink r:id="rId40" w:anchor="cite_note-lj-bdfl-resignation-34" w:history="1">
        <w:r w:rsidRPr="00974662">
          <w:rPr>
            <w:rStyle w:val="Hyperlink"/>
            <w:rFonts w:ascii="Arial" w:hAnsi="Arial" w:cs="Arial"/>
            <w:color w:val="0B0080"/>
            <w:sz w:val="40"/>
            <w:szCs w:val="40"/>
            <w:u w:val="none"/>
            <w:vertAlign w:val="superscript"/>
          </w:rPr>
          <w:t>[34]</w:t>
        </w:r>
      </w:hyperlink>
    </w:p>
    <w:p w:rsidR="00974662" w:rsidRPr="00974662" w:rsidRDefault="00974662" w:rsidP="00974662">
      <w:pPr>
        <w:pStyle w:val="NormalWeb"/>
        <w:shd w:val="clear" w:color="auto" w:fill="FFFFFF"/>
        <w:spacing w:before="120" w:beforeAutospacing="0" w:after="120" w:afterAutospacing="0"/>
        <w:rPr>
          <w:rFonts w:ascii="Arial" w:hAnsi="Arial" w:cs="Arial"/>
          <w:color w:val="222222"/>
          <w:sz w:val="40"/>
          <w:szCs w:val="40"/>
        </w:rPr>
      </w:pPr>
      <w:r w:rsidRPr="00974662">
        <w:rPr>
          <w:rFonts w:ascii="Arial" w:hAnsi="Arial" w:cs="Arial"/>
          <w:color w:val="222222"/>
          <w:sz w:val="40"/>
          <w:szCs w:val="40"/>
        </w:rPr>
        <w:t>Python 2.0 was released on 16 October 2000 with many major new features, including a </w:t>
      </w:r>
      <w:hyperlink r:id="rId41" w:tooltip="Cycle detection" w:history="1">
        <w:r w:rsidRPr="00974662">
          <w:rPr>
            <w:rStyle w:val="Hyperlink"/>
            <w:rFonts w:ascii="Arial" w:hAnsi="Arial" w:cs="Arial"/>
            <w:color w:val="0B0080"/>
            <w:sz w:val="40"/>
            <w:szCs w:val="40"/>
            <w:u w:val="none"/>
          </w:rPr>
          <w:t>cycle-detecting</w:t>
        </w:r>
      </w:hyperlink>
      <w:r w:rsidRPr="00974662">
        <w:rPr>
          <w:rFonts w:ascii="Arial" w:hAnsi="Arial" w:cs="Arial"/>
          <w:color w:val="222222"/>
          <w:sz w:val="40"/>
          <w:szCs w:val="40"/>
        </w:rPr>
        <w:t> </w:t>
      </w:r>
      <w:hyperlink r:id="rId42" w:tooltip="Garbage collection (computer science)" w:history="1">
        <w:r w:rsidRPr="00974662">
          <w:rPr>
            <w:rStyle w:val="Hyperlink"/>
            <w:rFonts w:ascii="Arial" w:hAnsi="Arial" w:cs="Arial"/>
            <w:color w:val="0B0080"/>
            <w:sz w:val="40"/>
            <w:szCs w:val="40"/>
            <w:u w:val="none"/>
          </w:rPr>
          <w:t>garbage collector</w:t>
        </w:r>
      </w:hyperlink>
      <w:r w:rsidRPr="00974662">
        <w:rPr>
          <w:rFonts w:ascii="Arial" w:hAnsi="Arial" w:cs="Arial"/>
          <w:color w:val="222222"/>
          <w:sz w:val="40"/>
          <w:szCs w:val="40"/>
        </w:rPr>
        <w:t> and support for </w:t>
      </w:r>
      <w:hyperlink r:id="rId43" w:tooltip="Unicode" w:history="1">
        <w:r w:rsidRPr="00974662">
          <w:rPr>
            <w:rStyle w:val="Hyperlink"/>
            <w:rFonts w:ascii="Arial" w:hAnsi="Arial" w:cs="Arial"/>
            <w:color w:val="0B0080"/>
            <w:sz w:val="40"/>
            <w:szCs w:val="40"/>
            <w:u w:val="none"/>
          </w:rPr>
          <w:t>Unicode</w:t>
        </w:r>
      </w:hyperlink>
      <w:r w:rsidRPr="00974662">
        <w:rPr>
          <w:rFonts w:ascii="Arial" w:hAnsi="Arial" w:cs="Arial"/>
          <w:color w:val="222222"/>
          <w:sz w:val="40"/>
          <w:szCs w:val="40"/>
        </w:rPr>
        <w:t>.</w:t>
      </w:r>
      <w:hyperlink r:id="rId44" w:anchor="cite_note-newin-2.0-35" w:history="1">
        <w:r w:rsidRPr="00974662">
          <w:rPr>
            <w:rStyle w:val="Hyperlink"/>
            <w:rFonts w:ascii="Arial" w:hAnsi="Arial" w:cs="Arial"/>
            <w:color w:val="0B0080"/>
            <w:sz w:val="40"/>
            <w:szCs w:val="40"/>
            <w:u w:val="none"/>
            <w:vertAlign w:val="superscript"/>
          </w:rPr>
          <w:t>[35]</w:t>
        </w:r>
      </w:hyperlink>
    </w:p>
    <w:p w:rsidR="00974662" w:rsidRPr="00974662" w:rsidRDefault="00974662" w:rsidP="00974662">
      <w:pPr>
        <w:pStyle w:val="NormalWeb"/>
        <w:shd w:val="clear" w:color="auto" w:fill="FFFFFF"/>
        <w:spacing w:before="120" w:beforeAutospacing="0" w:after="120" w:afterAutospacing="0"/>
        <w:rPr>
          <w:rFonts w:ascii="Arial" w:hAnsi="Arial" w:cs="Arial"/>
          <w:color w:val="222222"/>
          <w:sz w:val="40"/>
          <w:szCs w:val="40"/>
        </w:rPr>
      </w:pPr>
      <w:r w:rsidRPr="00974662">
        <w:rPr>
          <w:rFonts w:ascii="Arial" w:hAnsi="Arial" w:cs="Arial"/>
          <w:color w:val="222222"/>
          <w:sz w:val="40"/>
          <w:szCs w:val="40"/>
        </w:rPr>
        <w:t>Python 3.0 was released on 3 December 2008. It was a major revision of the language that is not completely </w:t>
      </w:r>
      <w:hyperlink r:id="rId45" w:tooltip="Backward compatibility" w:history="1">
        <w:r w:rsidRPr="00974662">
          <w:rPr>
            <w:rStyle w:val="Hyperlink"/>
            <w:rFonts w:ascii="Arial" w:hAnsi="Arial" w:cs="Arial"/>
            <w:color w:val="0B0080"/>
            <w:sz w:val="40"/>
            <w:szCs w:val="40"/>
            <w:u w:val="none"/>
          </w:rPr>
          <w:t>backward-compatible</w:t>
        </w:r>
      </w:hyperlink>
      <w:r w:rsidRPr="00974662">
        <w:rPr>
          <w:rFonts w:ascii="Arial" w:hAnsi="Arial" w:cs="Arial"/>
          <w:color w:val="222222"/>
          <w:sz w:val="40"/>
          <w:szCs w:val="40"/>
        </w:rPr>
        <w:t>.</w:t>
      </w:r>
      <w:hyperlink r:id="rId46" w:anchor="cite_note-3.0-release-36" w:history="1">
        <w:r w:rsidRPr="00974662">
          <w:rPr>
            <w:rStyle w:val="Hyperlink"/>
            <w:rFonts w:ascii="Arial" w:hAnsi="Arial" w:cs="Arial"/>
            <w:color w:val="0B0080"/>
            <w:sz w:val="40"/>
            <w:szCs w:val="40"/>
            <w:u w:val="none"/>
            <w:vertAlign w:val="superscript"/>
          </w:rPr>
          <w:t>[36]</w:t>
        </w:r>
      </w:hyperlink>
      <w:r w:rsidRPr="00974662">
        <w:rPr>
          <w:rFonts w:ascii="Arial" w:hAnsi="Arial" w:cs="Arial"/>
          <w:color w:val="222222"/>
          <w:sz w:val="40"/>
          <w:szCs w:val="40"/>
        </w:rPr>
        <w:t> Many of its major features were </w:t>
      </w:r>
      <w:proofErr w:type="spellStart"/>
      <w:r w:rsidR="00422727" w:rsidRPr="00974662">
        <w:rPr>
          <w:rFonts w:ascii="Arial" w:hAnsi="Arial" w:cs="Arial"/>
          <w:color w:val="222222"/>
          <w:sz w:val="40"/>
          <w:szCs w:val="40"/>
        </w:rPr>
        <w:fldChar w:fldCharType="begin"/>
      </w:r>
      <w:r w:rsidRPr="00974662">
        <w:rPr>
          <w:rFonts w:ascii="Arial" w:hAnsi="Arial" w:cs="Arial"/>
          <w:color w:val="222222"/>
          <w:sz w:val="40"/>
          <w:szCs w:val="40"/>
        </w:rPr>
        <w:instrText xml:space="preserve"> HYPERLINK "https://en.wikipedia.org/wiki/Backporting" \o "Backporting" </w:instrText>
      </w:r>
      <w:r w:rsidR="00422727" w:rsidRPr="00974662">
        <w:rPr>
          <w:rFonts w:ascii="Arial" w:hAnsi="Arial" w:cs="Arial"/>
          <w:color w:val="222222"/>
          <w:sz w:val="40"/>
          <w:szCs w:val="40"/>
        </w:rPr>
        <w:fldChar w:fldCharType="separate"/>
      </w:r>
      <w:r w:rsidRPr="00974662">
        <w:rPr>
          <w:rStyle w:val="Hyperlink"/>
          <w:rFonts w:ascii="Arial" w:hAnsi="Arial" w:cs="Arial"/>
          <w:color w:val="0B0080"/>
          <w:sz w:val="40"/>
          <w:szCs w:val="40"/>
          <w:u w:val="none"/>
        </w:rPr>
        <w:t>backported</w:t>
      </w:r>
      <w:proofErr w:type="spellEnd"/>
      <w:r w:rsidR="00422727" w:rsidRPr="00974662">
        <w:rPr>
          <w:rFonts w:ascii="Arial" w:hAnsi="Arial" w:cs="Arial"/>
          <w:color w:val="222222"/>
          <w:sz w:val="40"/>
          <w:szCs w:val="40"/>
        </w:rPr>
        <w:fldChar w:fldCharType="end"/>
      </w:r>
      <w:r w:rsidRPr="00974662">
        <w:rPr>
          <w:rFonts w:ascii="Arial" w:hAnsi="Arial" w:cs="Arial"/>
          <w:color w:val="222222"/>
          <w:sz w:val="40"/>
          <w:szCs w:val="40"/>
        </w:rPr>
        <w:t xml:space="preserve"> to Python </w:t>
      </w:r>
      <w:proofErr w:type="gramStart"/>
      <w:r w:rsidRPr="00974662">
        <w:rPr>
          <w:rFonts w:ascii="Arial" w:hAnsi="Arial" w:cs="Arial"/>
          <w:color w:val="222222"/>
          <w:sz w:val="40"/>
          <w:szCs w:val="40"/>
        </w:rPr>
        <w:t>2.6.x</w:t>
      </w:r>
      <w:proofErr w:type="gramEnd"/>
      <w:r w:rsidR="00422727" w:rsidRPr="00974662">
        <w:rPr>
          <w:rFonts w:ascii="Arial" w:hAnsi="Arial" w:cs="Arial"/>
          <w:color w:val="222222"/>
          <w:sz w:val="40"/>
          <w:szCs w:val="40"/>
          <w:vertAlign w:val="superscript"/>
        </w:rPr>
        <w:fldChar w:fldCharType="begin"/>
      </w:r>
      <w:r w:rsidRPr="00974662">
        <w:rPr>
          <w:rFonts w:ascii="Arial" w:hAnsi="Arial" w:cs="Arial"/>
          <w:color w:val="222222"/>
          <w:sz w:val="40"/>
          <w:szCs w:val="40"/>
          <w:vertAlign w:val="superscript"/>
        </w:rPr>
        <w:instrText xml:space="preserve"> HYPERLINK "https://en.wikipedia.org/wiki/Python_(programming_language)" \l "cite_note-pep-3000-37" </w:instrText>
      </w:r>
      <w:r w:rsidR="00422727" w:rsidRPr="00974662">
        <w:rPr>
          <w:rFonts w:ascii="Arial" w:hAnsi="Arial" w:cs="Arial"/>
          <w:color w:val="222222"/>
          <w:sz w:val="40"/>
          <w:szCs w:val="40"/>
          <w:vertAlign w:val="superscript"/>
        </w:rPr>
        <w:fldChar w:fldCharType="separate"/>
      </w:r>
      <w:r w:rsidRPr="00974662">
        <w:rPr>
          <w:rStyle w:val="Hyperlink"/>
          <w:rFonts w:ascii="Arial" w:hAnsi="Arial" w:cs="Arial"/>
          <w:color w:val="0B0080"/>
          <w:sz w:val="40"/>
          <w:szCs w:val="40"/>
          <w:u w:val="none"/>
          <w:vertAlign w:val="superscript"/>
        </w:rPr>
        <w:t>[37]</w:t>
      </w:r>
      <w:r w:rsidR="00422727" w:rsidRPr="00974662">
        <w:rPr>
          <w:rFonts w:ascii="Arial" w:hAnsi="Arial" w:cs="Arial"/>
          <w:color w:val="222222"/>
          <w:sz w:val="40"/>
          <w:szCs w:val="40"/>
          <w:vertAlign w:val="superscript"/>
        </w:rPr>
        <w:fldChar w:fldCharType="end"/>
      </w:r>
      <w:r w:rsidRPr="00974662">
        <w:rPr>
          <w:rFonts w:ascii="Arial" w:hAnsi="Arial" w:cs="Arial"/>
          <w:color w:val="222222"/>
          <w:sz w:val="40"/>
          <w:szCs w:val="40"/>
        </w:rPr>
        <w:t> and 2.7.x version series. Releases of Python 3 include the </w:t>
      </w:r>
      <w:r w:rsidRPr="00974662">
        <w:rPr>
          <w:rStyle w:val="HTMLCode"/>
          <w:color w:val="000000"/>
          <w:sz w:val="40"/>
          <w:szCs w:val="40"/>
          <w:bdr w:val="single" w:sz="8" w:space="1" w:color="EAECF0" w:frame="1"/>
          <w:shd w:val="clear" w:color="auto" w:fill="F8F9FA"/>
        </w:rPr>
        <w:t>2to3</w:t>
      </w:r>
      <w:r w:rsidRPr="00974662">
        <w:rPr>
          <w:rFonts w:ascii="Arial" w:hAnsi="Arial" w:cs="Arial"/>
          <w:color w:val="222222"/>
          <w:sz w:val="40"/>
          <w:szCs w:val="40"/>
        </w:rPr>
        <w:t xml:space="preserve"> utility, which automates (at least </w:t>
      </w:r>
      <w:r w:rsidRPr="00974662">
        <w:rPr>
          <w:rFonts w:ascii="Arial" w:hAnsi="Arial" w:cs="Arial"/>
          <w:color w:val="222222"/>
          <w:sz w:val="40"/>
          <w:szCs w:val="40"/>
        </w:rPr>
        <w:lastRenderedPageBreak/>
        <w:t>partially) the translation of Python 2 code to Python 3.</w:t>
      </w:r>
      <w:hyperlink r:id="rId47" w:anchor="cite_note-38" w:history="1">
        <w:r w:rsidRPr="00974662">
          <w:rPr>
            <w:rStyle w:val="Hyperlink"/>
            <w:rFonts w:ascii="Arial" w:hAnsi="Arial" w:cs="Arial"/>
            <w:color w:val="0B0080"/>
            <w:sz w:val="40"/>
            <w:szCs w:val="40"/>
            <w:u w:val="none"/>
            <w:vertAlign w:val="superscript"/>
          </w:rPr>
          <w:t>[38]</w:t>
        </w:r>
      </w:hyperlink>
    </w:p>
    <w:p w:rsidR="00974662" w:rsidRPr="00974662" w:rsidRDefault="00974662" w:rsidP="00974662">
      <w:pPr>
        <w:pStyle w:val="NormalWeb"/>
        <w:shd w:val="clear" w:color="auto" w:fill="FFFFFF"/>
        <w:spacing w:before="120" w:beforeAutospacing="0" w:after="120" w:afterAutospacing="0"/>
        <w:rPr>
          <w:rFonts w:ascii="Arial" w:hAnsi="Arial" w:cs="Arial"/>
          <w:color w:val="222222"/>
          <w:sz w:val="44"/>
          <w:szCs w:val="44"/>
        </w:rPr>
      </w:pPr>
      <w:r w:rsidRPr="00974662">
        <w:rPr>
          <w:rFonts w:ascii="Arial" w:hAnsi="Arial" w:cs="Arial"/>
          <w:color w:val="222222"/>
          <w:sz w:val="40"/>
          <w:szCs w:val="40"/>
        </w:rPr>
        <w:t>Python 2.7's </w:t>
      </w:r>
      <w:hyperlink r:id="rId48" w:tooltip="End-of-life (product)" w:history="1">
        <w:r w:rsidRPr="00974662">
          <w:rPr>
            <w:rStyle w:val="Hyperlink"/>
            <w:rFonts w:ascii="Arial" w:hAnsi="Arial" w:cs="Arial"/>
            <w:color w:val="0B0080"/>
            <w:sz w:val="40"/>
            <w:szCs w:val="40"/>
            <w:u w:val="none"/>
          </w:rPr>
          <w:t>end-of-life</w:t>
        </w:r>
      </w:hyperlink>
      <w:r w:rsidRPr="00974662">
        <w:rPr>
          <w:rFonts w:ascii="Arial" w:hAnsi="Arial" w:cs="Arial"/>
          <w:color w:val="222222"/>
          <w:sz w:val="40"/>
          <w:szCs w:val="40"/>
        </w:rPr>
        <w:t> date was initially set at 2015 then postponed to 2020 out of concern that a large body of existing code could not easily be forward-ported to Python 3.</w:t>
      </w:r>
      <w:hyperlink r:id="rId49" w:anchor="cite_note-39" w:history="1">
        <w:r w:rsidRPr="00974662">
          <w:rPr>
            <w:rStyle w:val="Hyperlink"/>
            <w:rFonts w:ascii="Arial" w:hAnsi="Arial" w:cs="Arial"/>
            <w:color w:val="0B0080"/>
            <w:sz w:val="40"/>
            <w:szCs w:val="40"/>
            <w:u w:val="none"/>
            <w:vertAlign w:val="superscript"/>
          </w:rPr>
          <w:t>[39</w:t>
        </w:r>
        <w:proofErr w:type="gramStart"/>
        <w:r w:rsidRPr="00974662">
          <w:rPr>
            <w:rStyle w:val="Hyperlink"/>
            <w:rFonts w:ascii="Arial" w:hAnsi="Arial" w:cs="Arial"/>
            <w:color w:val="0B0080"/>
            <w:sz w:val="40"/>
            <w:szCs w:val="40"/>
            <w:u w:val="none"/>
            <w:vertAlign w:val="superscript"/>
          </w:rPr>
          <w:t>]</w:t>
        </w:r>
        <w:proofErr w:type="gramEnd"/>
      </w:hyperlink>
      <w:hyperlink r:id="rId50" w:anchor="cite_note-40" w:history="1">
        <w:r w:rsidRPr="00974662">
          <w:rPr>
            <w:rStyle w:val="Hyperlink"/>
            <w:rFonts w:ascii="Arial" w:hAnsi="Arial" w:cs="Arial"/>
            <w:color w:val="0B0080"/>
            <w:sz w:val="40"/>
            <w:szCs w:val="40"/>
            <w:u w:val="none"/>
            <w:vertAlign w:val="superscript"/>
          </w:rPr>
          <w:t>[40]</w:t>
        </w:r>
      </w:hyperlink>
      <w:r w:rsidRPr="00974662">
        <w:rPr>
          <w:rFonts w:ascii="Arial" w:hAnsi="Arial" w:cs="Arial"/>
          <w:color w:val="222222"/>
          <w:sz w:val="40"/>
          <w:szCs w:val="40"/>
        </w:rPr>
        <w:t> In January 2017, Google announced work on a</w:t>
      </w:r>
      <w:r w:rsidRPr="00974662">
        <w:rPr>
          <w:rFonts w:ascii="Arial" w:hAnsi="Arial" w:cs="Arial"/>
          <w:color w:val="222222"/>
          <w:sz w:val="44"/>
          <w:szCs w:val="44"/>
        </w:rPr>
        <w:t xml:space="preserve"> Python 2.7 to </w:t>
      </w:r>
      <w:hyperlink r:id="rId51" w:tooltip="Go (programming language)" w:history="1">
        <w:r w:rsidRPr="00974662">
          <w:rPr>
            <w:rStyle w:val="Hyperlink"/>
            <w:rFonts w:ascii="Arial" w:hAnsi="Arial" w:cs="Arial"/>
            <w:color w:val="0B0080"/>
            <w:sz w:val="44"/>
            <w:szCs w:val="44"/>
            <w:u w:val="none"/>
          </w:rPr>
          <w:t>Go</w:t>
        </w:r>
      </w:hyperlink>
      <w:r w:rsidRPr="00974662">
        <w:rPr>
          <w:rFonts w:ascii="Arial" w:hAnsi="Arial" w:cs="Arial"/>
          <w:color w:val="222222"/>
          <w:sz w:val="44"/>
          <w:szCs w:val="44"/>
        </w:rPr>
        <w:t> </w:t>
      </w:r>
      <w:proofErr w:type="spellStart"/>
      <w:r w:rsidR="00422727" w:rsidRPr="00974662">
        <w:rPr>
          <w:rFonts w:ascii="Arial" w:hAnsi="Arial" w:cs="Arial"/>
          <w:color w:val="222222"/>
          <w:sz w:val="44"/>
          <w:szCs w:val="44"/>
        </w:rPr>
        <w:fldChar w:fldCharType="begin"/>
      </w:r>
      <w:r w:rsidRPr="00974662">
        <w:rPr>
          <w:rFonts w:ascii="Arial" w:hAnsi="Arial" w:cs="Arial"/>
          <w:color w:val="222222"/>
          <w:sz w:val="44"/>
          <w:szCs w:val="44"/>
        </w:rPr>
        <w:instrText xml:space="preserve"> HYPERLINK "https://en.wikipedia.org/wiki/Transcompiler" \o "Transcompiler" </w:instrText>
      </w:r>
      <w:r w:rsidR="00422727" w:rsidRPr="00974662">
        <w:rPr>
          <w:rFonts w:ascii="Arial" w:hAnsi="Arial" w:cs="Arial"/>
          <w:color w:val="222222"/>
          <w:sz w:val="44"/>
          <w:szCs w:val="44"/>
        </w:rPr>
        <w:fldChar w:fldCharType="separate"/>
      </w:r>
      <w:r w:rsidRPr="00974662">
        <w:rPr>
          <w:rStyle w:val="Hyperlink"/>
          <w:rFonts w:ascii="Arial" w:hAnsi="Arial" w:cs="Arial"/>
          <w:color w:val="0B0080"/>
          <w:sz w:val="44"/>
          <w:szCs w:val="44"/>
          <w:u w:val="none"/>
        </w:rPr>
        <w:t>transcompiler</w:t>
      </w:r>
      <w:proofErr w:type="spellEnd"/>
      <w:r w:rsidR="00422727" w:rsidRPr="00974662">
        <w:rPr>
          <w:rFonts w:ascii="Arial" w:hAnsi="Arial" w:cs="Arial"/>
          <w:color w:val="222222"/>
          <w:sz w:val="44"/>
          <w:szCs w:val="44"/>
        </w:rPr>
        <w:fldChar w:fldCharType="end"/>
      </w:r>
      <w:r w:rsidRPr="00974662">
        <w:rPr>
          <w:rFonts w:ascii="Arial" w:hAnsi="Arial" w:cs="Arial"/>
          <w:color w:val="222222"/>
          <w:sz w:val="44"/>
          <w:szCs w:val="44"/>
        </w:rPr>
        <w:t> to improve performance under concurrent workloads.</w:t>
      </w:r>
      <w:hyperlink r:id="rId52" w:anchor="cite_note-41" w:history="1">
        <w:r w:rsidRPr="00974662">
          <w:rPr>
            <w:rStyle w:val="Hyperlink"/>
            <w:rFonts w:ascii="Arial" w:hAnsi="Arial" w:cs="Arial"/>
            <w:color w:val="0B0080"/>
            <w:sz w:val="44"/>
            <w:szCs w:val="44"/>
            <w:u w:val="none"/>
            <w:vertAlign w:val="superscript"/>
          </w:rPr>
          <w:t>[41]</w:t>
        </w:r>
      </w:hyperlink>
    </w:p>
    <w:p w:rsidR="00974662" w:rsidRPr="00974662" w:rsidRDefault="00974662" w:rsidP="00974662">
      <w:pPr>
        <w:shd w:val="clear" w:color="auto" w:fill="FFFFFF"/>
        <w:spacing w:before="120" w:after="120" w:line="240" w:lineRule="auto"/>
        <w:rPr>
          <w:rFonts w:ascii="Arial" w:eastAsia="Times New Roman" w:hAnsi="Arial" w:cs="Arial"/>
          <w:color w:val="222222"/>
          <w:sz w:val="40"/>
          <w:szCs w:val="40"/>
          <w:lang w:bidi="mr-IN"/>
        </w:rPr>
      </w:pPr>
      <w:r w:rsidRPr="00974662">
        <w:rPr>
          <w:rFonts w:ascii="Arial" w:eastAsia="Times New Roman" w:hAnsi="Arial" w:cs="Arial"/>
          <w:color w:val="222222"/>
          <w:sz w:val="40"/>
          <w:szCs w:val="40"/>
          <w:lang w:bidi="mr-IN"/>
        </w:rPr>
        <w:t>Python is a </w:t>
      </w:r>
      <w:hyperlink r:id="rId53" w:tooltip="Multi-paradigm programming language" w:history="1">
        <w:r w:rsidRPr="00974662">
          <w:rPr>
            <w:rFonts w:ascii="Arial" w:eastAsia="Times New Roman" w:hAnsi="Arial" w:cs="Arial"/>
            <w:color w:val="0B0080"/>
            <w:sz w:val="40"/>
            <w:szCs w:val="40"/>
            <w:lang w:bidi="mr-IN"/>
          </w:rPr>
          <w:t>multi-paradigm programming language</w:t>
        </w:r>
      </w:hyperlink>
      <w:r w:rsidRPr="00974662">
        <w:rPr>
          <w:rFonts w:ascii="Arial" w:eastAsia="Times New Roman" w:hAnsi="Arial" w:cs="Arial"/>
          <w:color w:val="222222"/>
          <w:sz w:val="40"/>
          <w:szCs w:val="40"/>
          <w:lang w:bidi="mr-IN"/>
        </w:rPr>
        <w:t>. </w:t>
      </w:r>
      <w:hyperlink r:id="rId54" w:tooltip="Object-oriented programming" w:history="1">
        <w:r w:rsidRPr="00974662">
          <w:rPr>
            <w:rFonts w:ascii="Arial" w:eastAsia="Times New Roman" w:hAnsi="Arial" w:cs="Arial"/>
            <w:color w:val="0B0080"/>
            <w:sz w:val="40"/>
            <w:szCs w:val="40"/>
            <w:lang w:bidi="mr-IN"/>
          </w:rPr>
          <w:t>Object-oriented programming</w:t>
        </w:r>
      </w:hyperlink>
      <w:r w:rsidRPr="00974662">
        <w:rPr>
          <w:rFonts w:ascii="Arial" w:eastAsia="Times New Roman" w:hAnsi="Arial" w:cs="Arial"/>
          <w:color w:val="222222"/>
          <w:sz w:val="40"/>
          <w:szCs w:val="40"/>
          <w:lang w:bidi="mr-IN"/>
        </w:rPr>
        <w:t> and </w:t>
      </w:r>
      <w:hyperlink r:id="rId55" w:tooltip="Structured programming" w:history="1">
        <w:r w:rsidRPr="00974662">
          <w:rPr>
            <w:rFonts w:ascii="Arial" w:eastAsia="Times New Roman" w:hAnsi="Arial" w:cs="Arial"/>
            <w:color w:val="0B0080"/>
            <w:sz w:val="40"/>
            <w:szCs w:val="40"/>
            <w:lang w:bidi="mr-IN"/>
          </w:rPr>
          <w:t>structured programming</w:t>
        </w:r>
      </w:hyperlink>
      <w:r w:rsidRPr="00974662">
        <w:rPr>
          <w:rFonts w:ascii="Arial" w:eastAsia="Times New Roman" w:hAnsi="Arial" w:cs="Arial"/>
          <w:color w:val="222222"/>
          <w:sz w:val="40"/>
          <w:szCs w:val="40"/>
          <w:lang w:bidi="mr-IN"/>
        </w:rPr>
        <w:t> are fully supported, and many of its features support </w:t>
      </w:r>
      <w:hyperlink r:id="rId56" w:tooltip="Functional programming" w:history="1">
        <w:r w:rsidRPr="00974662">
          <w:rPr>
            <w:rFonts w:ascii="Arial" w:eastAsia="Times New Roman" w:hAnsi="Arial" w:cs="Arial"/>
            <w:color w:val="0B0080"/>
            <w:sz w:val="40"/>
            <w:szCs w:val="40"/>
            <w:lang w:bidi="mr-IN"/>
          </w:rPr>
          <w:t>functional programming</w:t>
        </w:r>
      </w:hyperlink>
      <w:r w:rsidRPr="00974662">
        <w:rPr>
          <w:rFonts w:ascii="Arial" w:eastAsia="Times New Roman" w:hAnsi="Arial" w:cs="Arial"/>
          <w:color w:val="222222"/>
          <w:sz w:val="40"/>
          <w:szCs w:val="40"/>
          <w:lang w:bidi="mr-IN"/>
        </w:rPr>
        <w:t> and </w:t>
      </w:r>
      <w:hyperlink r:id="rId57" w:tooltip="Aspect-oriented programming" w:history="1">
        <w:r w:rsidRPr="00974662">
          <w:rPr>
            <w:rFonts w:ascii="Arial" w:eastAsia="Times New Roman" w:hAnsi="Arial" w:cs="Arial"/>
            <w:color w:val="0B0080"/>
            <w:sz w:val="40"/>
            <w:szCs w:val="40"/>
            <w:lang w:bidi="mr-IN"/>
          </w:rPr>
          <w:t>aspect-oriented programming</w:t>
        </w:r>
      </w:hyperlink>
      <w:r w:rsidRPr="00974662">
        <w:rPr>
          <w:rFonts w:ascii="Arial" w:eastAsia="Times New Roman" w:hAnsi="Arial" w:cs="Arial"/>
          <w:color w:val="222222"/>
          <w:sz w:val="40"/>
          <w:szCs w:val="40"/>
          <w:lang w:bidi="mr-IN"/>
        </w:rPr>
        <w:t> (including by </w:t>
      </w:r>
      <w:proofErr w:type="spellStart"/>
      <w:r w:rsidR="00422727" w:rsidRPr="00974662">
        <w:rPr>
          <w:rFonts w:ascii="Arial" w:eastAsia="Times New Roman" w:hAnsi="Arial" w:cs="Arial"/>
          <w:color w:val="222222"/>
          <w:sz w:val="40"/>
          <w:szCs w:val="40"/>
          <w:lang w:bidi="mr-IN"/>
        </w:rPr>
        <w:fldChar w:fldCharType="begin"/>
      </w:r>
      <w:r w:rsidRPr="00974662">
        <w:rPr>
          <w:rFonts w:ascii="Arial" w:eastAsia="Times New Roman" w:hAnsi="Arial" w:cs="Arial"/>
          <w:color w:val="222222"/>
          <w:sz w:val="40"/>
          <w:szCs w:val="40"/>
          <w:lang w:bidi="mr-IN"/>
        </w:rPr>
        <w:instrText xml:space="preserve"> HYPERLINK "https://en.wikipedia.org/wiki/Metaprogramming" \o "Metaprogramming" </w:instrText>
      </w:r>
      <w:r w:rsidR="00422727" w:rsidRPr="00974662">
        <w:rPr>
          <w:rFonts w:ascii="Arial" w:eastAsia="Times New Roman" w:hAnsi="Arial" w:cs="Arial"/>
          <w:color w:val="222222"/>
          <w:sz w:val="40"/>
          <w:szCs w:val="40"/>
          <w:lang w:bidi="mr-IN"/>
        </w:rPr>
        <w:fldChar w:fldCharType="separate"/>
      </w:r>
      <w:r w:rsidRPr="00974662">
        <w:rPr>
          <w:rFonts w:ascii="Arial" w:eastAsia="Times New Roman" w:hAnsi="Arial" w:cs="Arial"/>
          <w:color w:val="0B0080"/>
          <w:sz w:val="40"/>
          <w:szCs w:val="40"/>
          <w:lang w:bidi="mr-IN"/>
        </w:rPr>
        <w:t>metaprogramming</w:t>
      </w:r>
      <w:proofErr w:type="spellEnd"/>
      <w:r w:rsidR="00422727" w:rsidRPr="00974662">
        <w:rPr>
          <w:rFonts w:ascii="Arial" w:eastAsia="Times New Roman" w:hAnsi="Arial" w:cs="Arial"/>
          <w:color w:val="222222"/>
          <w:sz w:val="40"/>
          <w:szCs w:val="40"/>
          <w:lang w:bidi="mr-IN"/>
        </w:rPr>
        <w:fldChar w:fldCharType="end"/>
      </w:r>
      <w:hyperlink r:id="rId58" w:anchor="cite_note-AutoNT-13-42" w:history="1">
        <w:r w:rsidRPr="00974662">
          <w:rPr>
            <w:rFonts w:ascii="Arial" w:eastAsia="Times New Roman" w:hAnsi="Arial" w:cs="Arial"/>
            <w:color w:val="0B0080"/>
            <w:sz w:val="40"/>
            <w:szCs w:val="40"/>
            <w:vertAlign w:val="superscript"/>
            <w:lang w:bidi="mr-IN"/>
          </w:rPr>
          <w:t>[42]</w:t>
        </w:r>
      </w:hyperlink>
      <w:r w:rsidRPr="00974662">
        <w:rPr>
          <w:rFonts w:ascii="Arial" w:eastAsia="Times New Roman" w:hAnsi="Arial" w:cs="Arial"/>
          <w:color w:val="222222"/>
          <w:sz w:val="40"/>
          <w:szCs w:val="40"/>
          <w:lang w:bidi="mr-IN"/>
        </w:rPr>
        <w:t> and </w:t>
      </w:r>
      <w:proofErr w:type="spellStart"/>
      <w:r w:rsidR="00422727" w:rsidRPr="00974662">
        <w:rPr>
          <w:rFonts w:ascii="Arial" w:eastAsia="Times New Roman" w:hAnsi="Arial" w:cs="Arial"/>
          <w:color w:val="222222"/>
          <w:sz w:val="40"/>
          <w:szCs w:val="40"/>
          <w:lang w:bidi="mr-IN"/>
        </w:rPr>
        <w:fldChar w:fldCharType="begin"/>
      </w:r>
      <w:r w:rsidRPr="00974662">
        <w:rPr>
          <w:rFonts w:ascii="Arial" w:eastAsia="Times New Roman" w:hAnsi="Arial" w:cs="Arial"/>
          <w:color w:val="222222"/>
          <w:sz w:val="40"/>
          <w:szCs w:val="40"/>
          <w:lang w:bidi="mr-IN"/>
        </w:rPr>
        <w:instrText xml:space="preserve"> HYPERLINK "https://en.wikipedia.org/wiki/Metaobject" \o "Metaobject" </w:instrText>
      </w:r>
      <w:r w:rsidR="00422727" w:rsidRPr="00974662">
        <w:rPr>
          <w:rFonts w:ascii="Arial" w:eastAsia="Times New Roman" w:hAnsi="Arial" w:cs="Arial"/>
          <w:color w:val="222222"/>
          <w:sz w:val="40"/>
          <w:szCs w:val="40"/>
          <w:lang w:bidi="mr-IN"/>
        </w:rPr>
        <w:fldChar w:fldCharType="separate"/>
      </w:r>
      <w:r w:rsidRPr="00974662">
        <w:rPr>
          <w:rFonts w:ascii="Arial" w:eastAsia="Times New Roman" w:hAnsi="Arial" w:cs="Arial"/>
          <w:color w:val="0B0080"/>
          <w:sz w:val="40"/>
          <w:szCs w:val="40"/>
          <w:lang w:bidi="mr-IN"/>
        </w:rPr>
        <w:t>metaobjects</w:t>
      </w:r>
      <w:proofErr w:type="spellEnd"/>
      <w:r w:rsidR="00422727" w:rsidRPr="00974662">
        <w:rPr>
          <w:rFonts w:ascii="Arial" w:eastAsia="Times New Roman" w:hAnsi="Arial" w:cs="Arial"/>
          <w:color w:val="222222"/>
          <w:sz w:val="40"/>
          <w:szCs w:val="40"/>
          <w:lang w:bidi="mr-IN"/>
        </w:rPr>
        <w:fldChar w:fldCharType="end"/>
      </w:r>
      <w:r w:rsidRPr="00974662">
        <w:rPr>
          <w:rFonts w:ascii="Arial" w:eastAsia="Times New Roman" w:hAnsi="Arial" w:cs="Arial"/>
          <w:color w:val="222222"/>
          <w:sz w:val="40"/>
          <w:szCs w:val="40"/>
          <w:lang w:bidi="mr-IN"/>
        </w:rPr>
        <w:t> (magic methods)).</w:t>
      </w:r>
      <w:hyperlink r:id="rId59" w:anchor="cite_note-AutoNT-14-43" w:history="1">
        <w:r w:rsidRPr="00974662">
          <w:rPr>
            <w:rFonts w:ascii="Arial" w:eastAsia="Times New Roman" w:hAnsi="Arial" w:cs="Arial"/>
            <w:color w:val="0B0080"/>
            <w:sz w:val="40"/>
            <w:szCs w:val="40"/>
            <w:vertAlign w:val="superscript"/>
            <w:lang w:bidi="mr-IN"/>
          </w:rPr>
          <w:t>[43]</w:t>
        </w:r>
      </w:hyperlink>
      <w:r w:rsidRPr="00974662">
        <w:rPr>
          <w:rFonts w:ascii="Arial" w:eastAsia="Times New Roman" w:hAnsi="Arial" w:cs="Arial"/>
          <w:color w:val="222222"/>
          <w:sz w:val="40"/>
          <w:szCs w:val="40"/>
          <w:lang w:bidi="mr-IN"/>
        </w:rPr>
        <w:t> Many other paradigms are supported via extensions, including </w:t>
      </w:r>
      <w:hyperlink r:id="rId60" w:tooltip="Design by contract" w:history="1">
        <w:r w:rsidRPr="00974662">
          <w:rPr>
            <w:rFonts w:ascii="Arial" w:eastAsia="Times New Roman" w:hAnsi="Arial" w:cs="Arial"/>
            <w:color w:val="0B0080"/>
            <w:sz w:val="40"/>
            <w:szCs w:val="40"/>
            <w:lang w:bidi="mr-IN"/>
          </w:rPr>
          <w:t>design by contract</w:t>
        </w:r>
      </w:hyperlink>
      <w:hyperlink r:id="rId61" w:anchor="cite_note-AutoNT-15-44" w:history="1">
        <w:r w:rsidRPr="00974662">
          <w:rPr>
            <w:rFonts w:ascii="Arial" w:eastAsia="Times New Roman" w:hAnsi="Arial" w:cs="Arial"/>
            <w:color w:val="0B0080"/>
            <w:sz w:val="40"/>
            <w:szCs w:val="40"/>
            <w:vertAlign w:val="superscript"/>
            <w:lang w:bidi="mr-IN"/>
          </w:rPr>
          <w:t>[44]</w:t>
        </w:r>
      </w:hyperlink>
      <w:hyperlink r:id="rId62" w:anchor="cite_note-AutoNT-16-45" w:history="1">
        <w:r w:rsidRPr="00974662">
          <w:rPr>
            <w:rFonts w:ascii="Arial" w:eastAsia="Times New Roman" w:hAnsi="Arial" w:cs="Arial"/>
            <w:color w:val="0B0080"/>
            <w:sz w:val="40"/>
            <w:szCs w:val="40"/>
            <w:vertAlign w:val="superscript"/>
            <w:lang w:bidi="mr-IN"/>
          </w:rPr>
          <w:t>[45]</w:t>
        </w:r>
      </w:hyperlink>
      <w:r w:rsidRPr="00974662">
        <w:rPr>
          <w:rFonts w:ascii="Arial" w:eastAsia="Times New Roman" w:hAnsi="Arial" w:cs="Arial"/>
          <w:color w:val="222222"/>
          <w:sz w:val="40"/>
          <w:szCs w:val="40"/>
          <w:lang w:bidi="mr-IN"/>
        </w:rPr>
        <w:t> and </w:t>
      </w:r>
      <w:hyperlink r:id="rId63" w:tooltip="Logic programming" w:history="1">
        <w:r w:rsidRPr="00974662">
          <w:rPr>
            <w:rFonts w:ascii="Arial" w:eastAsia="Times New Roman" w:hAnsi="Arial" w:cs="Arial"/>
            <w:color w:val="0B0080"/>
            <w:sz w:val="40"/>
            <w:szCs w:val="40"/>
            <w:lang w:bidi="mr-IN"/>
          </w:rPr>
          <w:t>logic programming</w:t>
        </w:r>
      </w:hyperlink>
      <w:r w:rsidRPr="00974662">
        <w:rPr>
          <w:rFonts w:ascii="Arial" w:eastAsia="Times New Roman" w:hAnsi="Arial" w:cs="Arial"/>
          <w:color w:val="222222"/>
          <w:sz w:val="40"/>
          <w:szCs w:val="40"/>
          <w:lang w:bidi="mr-IN"/>
        </w:rPr>
        <w:t>.</w:t>
      </w:r>
      <w:hyperlink r:id="rId64" w:anchor="cite_note-AutoNT-17-46" w:history="1">
        <w:r w:rsidRPr="00974662">
          <w:rPr>
            <w:rFonts w:ascii="Arial" w:eastAsia="Times New Roman" w:hAnsi="Arial" w:cs="Arial"/>
            <w:color w:val="0B0080"/>
            <w:sz w:val="40"/>
            <w:szCs w:val="40"/>
            <w:vertAlign w:val="superscript"/>
            <w:lang w:bidi="mr-IN"/>
          </w:rPr>
          <w:t>[46]</w:t>
        </w:r>
      </w:hyperlink>
    </w:p>
    <w:p w:rsidR="00974662" w:rsidRPr="00974662" w:rsidRDefault="00974662" w:rsidP="00974662">
      <w:pPr>
        <w:shd w:val="clear" w:color="auto" w:fill="FFFFFF"/>
        <w:spacing w:before="120" w:after="120" w:line="240" w:lineRule="auto"/>
        <w:rPr>
          <w:rFonts w:ascii="Arial" w:eastAsia="Times New Roman" w:hAnsi="Arial" w:cs="Arial"/>
          <w:color w:val="222222"/>
          <w:sz w:val="40"/>
          <w:szCs w:val="40"/>
          <w:lang w:bidi="mr-IN"/>
        </w:rPr>
      </w:pPr>
      <w:r w:rsidRPr="00974662">
        <w:rPr>
          <w:rFonts w:ascii="Arial" w:eastAsia="Times New Roman" w:hAnsi="Arial" w:cs="Arial"/>
          <w:color w:val="222222"/>
          <w:sz w:val="40"/>
          <w:szCs w:val="40"/>
          <w:lang w:bidi="mr-IN"/>
        </w:rPr>
        <w:t>Python uses </w:t>
      </w:r>
      <w:hyperlink r:id="rId65" w:tooltip="Dynamic typing" w:history="1">
        <w:r w:rsidRPr="00974662">
          <w:rPr>
            <w:rFonts w:ascii="Arial" w:eastAsia="Times New Roman" w:hAnsi="Arial" w:cs="Arial"/>
            <w:color w:val="0B0080"/>
            <w:sz w:val="40"/>
            <w:szCs w:val="40"/>
            <w:lang w:bidi="mr-IN"/>
          </w:rPr>
          <w:t>dynamic typing</w:t>
        </w:r>
      </w:hyperlink>
      <w:r w:rsidRPr="00974662">
        <w:rPr>
          <w:rFonts w:ascii="Arial" w:eastAsia="Times New Roman" w:hAnsi="Arial" w:cs="Arial"/>
          <w:color w:val="222222"/>
          <w:sz w:val="40"/>
          <w:szCs w:val="40"/>
          <w:lang w:bidi="mr-IN"/>
        </w:rPr>
        <w:t>, and a combination of </w:t>
      </w:r>
      <w:hyperlink r:id="rId66" w:tooltip="Reference counting" w:history="1">
        <w:r w:rsidRPr="00974662">
          <w:rPr>
            <w:rFonts w:ascii="Arial" w:eastAsia="Times New Roman" w:hAnsi="Arial" w:cs="Arial"/>
            <w:color w:val="0B0080"/>
            <w:sz w:val="40"/>
            <w:szCs w:val="40"/>
            <w:lang w:bidi="mr-IN"/>
          </w:rPr>
          <w:t>reference counting</w:t>
        </w:r>
      </w:hyperlink>
      <w:r w:rsidRPr="00974662">
        <w:rPr>
          <w:rFonts w:ascii="Arial" w:eastAsia="Times New Roman" w:hAnsi="Arial" w:cs="Arial"/>
          <w:color w:val="222222"/>
          <w:sz w:val="40"/>
          <w:szCs w:val="40"/>
          <w:lang w:bidi="mr-IN"/>
        </w:rPr>
        <w:t> and a cycle-detecting garbage collector for </w:t>
      </w:r>
      <w:hyperlink r:id="rId67" w:tooltip="Memory management" w:history="1">
        <w:r w:rsidRPr="00974662">
          <w:rPr>
            <w:rFonts w:ascii="Arial" w:eastAsia="Times New Roman" w:hAnsi="Arial" w:cs="Arial"/>
            <w:color w:val="0B0080"/>
            <w:sz w:val="40"/>
            <w:szCs w:val="40"/>
            <w:lang w:bidi="mr-IN"/>
          </w:rPr>
          <w:t>memory management</w:t>
        </w:r>
      </w:hyperlink>
      <w:r w:rsidRPr="00974662">
        <w:rPr>
          <w:rFonts w:ascii="Arial" w:eastAsia="Times New Roman" w:hAnsi="Arial" w:cs="Arial"/>
          <w:color w:val="222222"/>
          <w:sz w:val="40"/>
          <w:szCs w:val="40"/>
          <w:lang w:bidi="mr-IN"/>
        </w:rPr>
        <w:t>. It also features dynamic </w:t>
      </w:r>
      <w:hyperlink r:id="rId68" w:tooltip="Name resolution (programming languages)" w:history="1">
        <w:r w:rsidRPr="00974662">
          <w:rPr>
            <w:rFonts w:ascii="Arial" w:eastAsia="Times New Roman" w:hAnsi="Arial" w:cs="Arial"/>
            <w:color w:val="0B0080"/>
            <w:sz w:val="40"/>
            <w:szCs w:val="40"/>
            <w:lang w:bidi="mr-IN"/>
          </w:rPr>
          <w:t xml:space="preserve">name </w:t>
        </w:r>
        <w:proofErr w:type="gramStart"/>
        <w:r w:rsidRPr="00974662">
          <w:rPr>
            <w:rFonts w:ascii="Arial" w:eastAsia="Times New Roman" w:hAnsi="Arial" w:cs="Arial"/>
            <w:color w:val="0B0080"/>
            <w:sz w:val="40"/>
            <w:szCs w:val="40"/>
            <w:lang w:bidi="mr-IN"/>
          </w:rPr>
          <w:t>resolution</w:t>
        </w:r>
        <w:proofErr w:type="gramEnd"/>
      </w:hyperlink>
      <w:r w:rsidRPr="00974662">
        <w:rPr>
          <w:rFonts w:ascii="Arial" w:eastAsia="Times New Roman" w:hAnsi="Arial" w:cs="Arial"/>
          <w:color w:val="222222"/>
          <w:sz w:val="40"/>
          <w:szCs w:val="40"/>
          <w:lang w:bidi="mr-IN"/>
        </w:rPr>
        <w:t>(</w:t>
      </w:r>
      <w:hyperlink r:id="rId69" w:tooltip="Late binding" w:history="1">
        <w:r w:rsidRPr="00974662">
          <w:rPr>
            <w:rFonts w:ascii="Arial" w:eastAsia="Times New Roman" w:hAnsi="Arial" w:cs="Arial"/>
            <w:color w:val="0B0080"/>
            <w:sz w:val="40"/>
            <w:szCs w:val="40"/>
            <w:lang w:bidi="mr-IN"/>
          </w:rPr>
          <w:t>late binding</w:t>
        </w:r>
      </w:hyperlink>
      <w:r w:rsidRPr="00974662">
        <w:rPr>
          <w:rFonts w:ascii="Arial" w:eastAsia="Times New Roman" w:hAnsi="Arial" w:cs="Arial"/>
          <w:color w:val="222222"/>
          <w:sz w:val="40"/>
          <w:szCs w:val="40"/>
          <w:lang w:bidi="mr-IN"/>
        </w:rPr>
        <w:t>), which binds method and variable names during program execution.</w:t>
      </w:r>
    </w:p>
    <w:p w:rsidR="00974662" w:rsidRPr="00974662" w:rsidRDefault="00974662" w:rsidP="00974662">
      <w:pPr>
        <w:shd w:val="clear" w:color="auto" w:fill="FFFFFF"/>
        <w:spacing w:before="120" w:after="120" w:line="240" w:lineRule="auto"/>
        <w:rPr>
          <w:rFonts w:ascii="Arial" w:eastAsia="Times New Roman" w:hAnsi="Arial" w:cs="Arial"/>
          <w:color w:val="222222"/>
          <w:sz w:val="40"/>
          <w:szCs w:val="40"/>
          <w:lang w:bidi="mr-IN"/>
        </w:rPr>
      </w:pPr>
      <w:r w:rsidRPr="00974662">
        <w:rPr>
          <w:rFonts w:ascii="Arial" w:eastAsia="Times New Roman" w:hAnsi="Arial" w:cs="Arial"/>
          <w:color w:val="222222"/>
          <w:sz w:val="40"/>
          <w:szCs w:val="40"/>
          <w:lang w:bidi="mr-IN"/>
        </w:rPr>
        <w:lastRenderedPageBreak/>
        <w:t>Python's design offers some support for </w:t>
      </w:r>
      <w:hyperlink r:id="rId70" w:tooltip="Functional programming" w:history="1">
        <w:r w:rsidRPr="00974662">
          <w:rPr>
            <w:rFonts w:ascii="Arial" w:eastAsia="Times New Roman" w:hAnsi="Arial" w:cs="Arial"/>
            <w:color w:val="0B0080"/>
            <w:sz w:val="40"/>
            <w:szCs w:val="40"/>
            <w:lang w:bidi="mr-IN"/>
          </w:rPr>
          <w:t>functional programming</w:t>
        </w:r>
      </w:hyperlink>
      <w:r w:rsidRPr="00974662">
        <w:rPr>
          <w:rFonts w:ascii="Arial" w:eastAsia="Times New Roman" w:hAnsi="Arial" w:cs="Arial"/>
          <w:color w:val="222222"/>
          <w:sz w:val="40"/>
          <w:szCs w:val="40"/>
          <w:lang w:bidi="mr-IN"/>
        </w:rPr>
        <w:t> in the </w:t>
      </w:r>
      <w:hyperlink r:id="rId71" w:tooltip="Lisp (programming language)" w:history="1">
        <w:r w:rsidRPr="00974662">
          <w:rPr>
            <w:rFonts w:ascii="Arial" w:eastAsia="Times New Roman" w:hAnsi="Arial" w:cs="Arial"/>
            <w:color w:val="0B0080"/>
            <w:sz w:val="40"/>
            <w:szCs w:val="40"/>
            <w:lang w:bidi="mr-IN"/>
          </w:rPr>
          <w:t>Lisp</w:t>
        </w:r>
      </w:hyperlink>
      <w:r w:rsidRPr="00974662">
        <w:rPr>
          <w:rFonts w:ascii="Arial" w:eastAsia="Times New Roman" w:hAnsi="Arial" w:cs="Arial"/>
          <w:color w:val="222222"/>
          <w:sz w:val="40"/>
          <w:szCs w:val="40"/>
          <w:lang w:bidi="mr-IN"/>
        </w:rPr>
        <w:t> tradition. It has </w:t>
      </w:r>
      <w:r w:rsidRPr="00974662">
        <w:rPr>
          <w:rFonts w:ascii="Courier New" w:eastAsia="Times New Roman" w:hAnsi="Courier New" w:cs="Courier New"/>
          <w:color w:val="000000"/>
          <w:sz w:val="40"/>
          <w:szCs w:val="40"/>
          <w:lang w:bidi="mr-IN"/>
        </w:rPr>
        <w:t>filter()</w:t>
      </w:r>
      <w:r w:rsidRPr="00974662">
        <w:rPr>
          <w:rFonts w:ascii="Arial" w:eastAsia="Times New Roman" w:hAnsi="Arial" w:cs="Arial"/>
          <w:color w:val="222222"/>
          <w:sz w:val="40"/>
          <w:szCs w:val="40"/>
          <w:lang w:bidi="mr-IN"/>
        </w:rPr>
        <w:t>, </w:t>
      </w:r>
      <w:r w:rsidRPr="00974662">
        <w:rPr>
          <w:rFonts w:ascii="Courier New" w:eastAsia="Times New Roman" w:hAnsi="Courier New" w:cs="Courier New"/>
          <w:color w:val="000000"/>
          <w:sz w:val="40"/>
          <w:szCs w:val="40"/>
          <w:lang w:bidi="mr-IN"/>
        </w:rPr>
        <w:t>map()</w:t>
      </w:r>
      <w:r w:rsidRPr="00974662">
        <w:rPr>
          <w:rFonts w:ascii="Arial" w:eastAsia="Times New Roman" w:hAnsi="Arial" w:cs="Arial"/>
          <w:color w:val="222222"/>
          <w:sz w:val="40"/>
          <w:szCs w:val="40"/>
          <w:lang w:bidi="mr-IN"/>
        </w:rPr>
        <w:t>, and </w:t>
      </w:r>
      <w:r w:rsidRPr="00974662">
        <w:rPr>
          <w:rFonts w:ascii="Courier New" w:eastAsia="Times New Roman" w:hAnsi="Courier New" w:cs="Courier New"/>
          <w:color w:val="000000"/>
          <w:sz w:val="40"/>
          <w:szCs w:val="40"/>
          <w:lang w:bidi="mr-IN"/>
        </w:rPr>
        <w:t>reduce()</w:t>
      </w:r>
      <w:r w:rsidRPr="00974662">
        <w:rPr>
          <w:rFonts w:ascii="Arial" w:eastAsia="Times New Roman" w:hAnsi="Arial" w:cs="Arial"/>
          <w:color w:val="222222"/>
          <w:sz w:val="40"/>
          <w:szCs w:val="40"/>
          <w:lang w:bidi="mr-IN"/>
        </w:rPr>
        <w:t> functions; </w:t>
      </w:r>
      <w:hyperlink r:id="rId72" w:tooltip="List comprehension" w:history="1">
        <w:r w:rsidRPr="00974662">
          <w:rPr>
            <w:rFonts w:ascii="Arial" w:eastAsia="Times New Roman" w:hAnsi="Arial" w:cs="Arial"/>
            <w:color w:val="0B0080"/>
            <w:sz w:val="40"/>
            <w:szCs w:val="40"/>
            <w:lang w:bidi="mr-IN"/>
          </w:rPr>
          <w:t>list comprehensions</w:t>
        </w:r>
      </w:hyperlink>
      <w:r w:rsidRPr="00974662">
        <w:rPr>
          <w:rFonts w:ascii="Arial" w:eastAsia="Times New Roman" w:hAnsi="Arial" w:cs="Arial"/>
          <w:color w:val="222222"/>
          <w:sz w:val="40"/>
          <w:szCs w:val="40"/>
          <w:lang w:bidi="mr-IN"/>
        </w:rPr>
        <w:t>, </w:t>
      </w:r>
      <w:hyperlink r:id="rId73" w:tooltip="Associative array" w:history="1">
        <w:r w:rsidRPr="00974662">
          <w:rPr>
            <w:rFonts w:ascii="Arial" w:eastAsia="Times New Roman" w:hAnsi="Arial" w:cs="Arial"/>
            <w:color w:val="0B0080"/>
            <w:sz w:val="40"/>
            <w:szCs w:val="40"/>
            <w:lang w:bidi="mr-IN"/>
          </w:rPr>
          <w:t>dictionaries</w:t>
        </w:r>
      </w:hyperlink>
      <w:r w:rsidRPr="00974662">
        <w:rPr>
          <w:rFonts w:ascii="Arial" w:eastAsia="Times New Roman" w:hAnsi="Arial" w:cs="Arial"/>
          <w:color w:val="222222"/>
          <w:sz w:val="40"/>
          <w:szCs w:val="40"/>
          <w:lang w:bidi="mr-IN"/>
        </w:rPr>
        <w:t>, sets and </w:t>
      </w:r>
      <w:hyperlink r:id="rId74" w:tooltip="Generator (computer programming)" w:history="1">
        <w:r w:rsidRPr="00974662">
          <w:rPr>
            <w:rFonts w:ascii="Arial" w:eastAsia="Times New Roman" w:hAnsi="Arial" w:cs="Arial"/>
            <w:color w:val="0B0080"/>
            <w:sz w:val="40"/>
            <w:szCs w:val="40"/>
            <w:lang w:bidi="mr-IN"/>
          </w:rPr>
          <w:t>generator</w:t>
        </w:r>
      </w:hyperlink>
      <w:r w:rsidRPr="00974662">
        <w:rPr>
          <w:rFonts w:ascii="Arial" w:eastAsia="Times New Roman" w:hAnsi="Arial" w:cs="Arial"/>
          <w:color w:val="222222"/>
          <w:sz w:val="40"/>
          <w:szCs w:val="40"/>
          <w:lang w:bidi="mr-IN"/>
        </w:rPr>
        <w:t> expressions.</w:t>
      </w:r>
      <w:hyperlink r:id="rId75" w:anchor="cite_note-AutoNT-59-47" w:history="1">
        <w:r w:rsidRPr="00974662">
          <w:rPr>
            <w:rFonts w:ascii="Arial" w:eastAsia="Times New Roman" w:hAnsi="Arial" w:cs="Arial"/>
            <w:color w:val="0B0080"/>
            <w:sz w:val="40"/>
            <w:szCs w:val="40"/>
            <w:vertAlign w:val="superscript"/>
            <w:lang w:bidi="mr-IN"/>
          </w:rPr>
          <w:t>[47]</w:t>
        </w:r>
      </w:hyperlink>
      <w:r w:rsidRPr="00974662">
        <w:rPr>
          <w:rFonts w:ascii="Arial" w:eastAsia="Times New Roman" w:hAnsi="Arial" w:cs="Arial"/>
          <w:color w:val="222222"/>
          <w:sz w:val="40"/>
          <w:szCs w:val="40"/>
          <w:lang w:bidi="mr-IN"/>
        </w:rPr>
        <w:t> The standard library has two modules (</w:t>
      </w:r>
      <w:proofErr w:type="spellStart"/>
      <w:r w:rsidRPr="00974662">
        <w:rPr>
          <w:rFonts w:ascii="Arial" w:eastAsia="Times New Roman" w:hAnsi="Arial" w:cs="Arial"/>
          <w:color w:val="222222"/>
          <w:sz w:val="40"/>
          <w:szCs w:val="40"/>
          <w:lang w:bidi="mr-IN"/>
        </w:rPr>
        <w:t>itertools</w:t>
      </w:r>
      <w:proofErr w:type="spellEnd"/>
      <w:r w:rsidRPr="00974662">
        <w:rPr>
          <w:rFonts w:ascii="Arial" w:eastAsia="Times New Roman" w:hAnsi="Arial" w:cs="Arial"/>
          <w:color w:val="222222"/>
          <w:sz w:val="40"/>
          <w:szCs w:val="40"/>
          <w:lang w:bidi="mr-IN"/>
        </w:rPr>
        <w:t xml:space="preserve"> and </w:t>
      </w:r>
      <w:proofErr w:type="spellStart"/>
      <w:r w:rsidRPr="00974662">
        <w:rPr>
          <w:rFonts w:ascii="Arial" w:eastAsia="Times New Roman" w:hAnsi="Arial" w:cs="Arial"/>
          <w:color w:val="222222"/>
          <w:sz w:val="40"/>
          <w:szCs w:val="40"/>
          <w:lang w:bidi="mr-IN"/>
        </w:rPr>
        <w:t>functools</w:t>
      </w:r>
      <w:proofErr w:type="spellEnd"/>
      <w:r w:rsidRPr="00974662">
        <w:rPr>
          <w:rFonts w:ascii="Arial" w:eastAsia="Times New Roman" w:hAnsi="Arial" w:cs="Arial"/>
          <w:color w:val="222222"/>
          <w:sz w:val="40"/>
          <w:szCs w:val="40"/>
          <w:lang w:bidi="mr-IN"/>
        </w:rPr>
        <w:t>) that implement functional tools borrowed from </w:t>
      </w:r>
      <w:hyperlink r:id="rId76" w:tooltip="Haskell (programming language)" w:history="1">
        <w:r w:rsidRPr="00974662">
          <w:rPr>
            <w:rFonts w:ascii="Arial" w:eastAsia="Times New Roman" w:hAnsi="Arial" w:cs="Arial"/>
            <w:color w:val="0B0080"/>
            <w:sz w:val="40"/>
            <w:szCs w:val="40"/>
            <w:lang w:bidi="mr-IN"/>
          </w:rPr>
          <w:t>Haskell</w:t>
        </w:r>
      </w:hyperlink>
      <w:r w:rsidRPr="00974662">
        <w:rPr>
          <w:rFonts w:ascii="Arial" w:eastAsia="Times New Roman" w:hAnsi="Arial" w:cs="Arial"/>
          <w:color w:val="222222"/>
          <w:sz w:val="40"/>
          <w:szCs w:val="40"/>
          <w:lang w:bidi="mr-IN"/>
        </w:rPr>
        <w:t> and </w:t>
      </w:r>
      <w:hyperlink r:id="rId77" w:tooltip="Standard ML" w:history="1">
        <w:r w:rsidRPr="00974662">
          <w:rPr>
            <w:rFonts w:ascii="Arial" w:eastAsia="Times New Roman" w:hAnsi="Arial" w:cs="Arial"/>
            <w:color w:val="0B0080"/>
            <w:sz w:val="40"/>
            <w:szCs w:val="40"/>
            <w:lang w:bidi="mr-IN"/>
          </w:rPr>
          <w:t>Standard ML</w:t>
        </w:r>
      </w:hyperlink>
      <w:r w:rsidRPr="00974662">
        <w:rPr>
          <w:rFonts w:ascii="Arial" w:eastAsia="Times New Roman" w:hAnsi="Arial" w:cs="Arial"/>
          <w:color w:val="222222"/>
          <w:sz w:val="40"/>
          <w:szCs w:val="40"/>
          <w:lang w:bidi="mr-IN"/>
        </w:rPr>
        <w:t>.</w:t>
      </w:r>
      <w:hyperlink r:id="rId78" w:anchor="cite_note-AutoNT-18-48" w:history="1">
        <w:r w:rsidRPr="00974662">
          <w:rPr>
            <w:rFonts w:ascii="Arial" w:eastAsia="Times New Roman" w:hAnsi="Arial" w:cs="Arial"/>
            <w:color w:val="0B0080"/>
            <w:sz w:val="40"/>
            <w:szCs w:val="40"/>
            <w:vertAlign w:val="superscript"/>
            <w:lang w:bidi="mr-IN"/>
          </w:rPr>
          <w:t>[48]</w:t>
        </w:r>
      </w:hyperlink>
    </w:p>
    <w:p w:rsidR="00974662" w:rsidRPr="00974662" w:rsidRDefault="00974662" w:rsidP="00974662">
      <w:pPr>
        <w:shd w:val="clear" w:color="auto" w:fill="FFFFFF"/>
        <w:spacing w:before="120" w:after="120" w:line="240" w:lineRule="auto"/>
        <w:rPr>
          <w:rFonts w:ascii="Arial" w:eastAsia="Times New Roman" w:hAnsi="Arial" w:cs="Arial"/>
          <w:color w:val="222222"/>
          <w:sz w:val="40"/>
          <w:szCs w:val="40"/>
          <w:lang w:bidi="mr-IN"/>
        </w:rPr>
      </w:pPr>
      <w:r w:rsidRPr="00974662">
        <w:rPr>
          <w:rFonts w:ascii="Arial" w:eastAsia="Times New Roman" w:hAnsi="Arial" w:cs="Arial"/>
          <w:color w:val="222222"/>
          <w:sz w:val="40"/>
          <w:szCs w:val="40"/>
          <w:lang w:bidi="mr-IN"/>
        </w:rPr>
        <w:t>The language's core philosophy is summarized in the document </w:t>
      </w:r>
      <w:r w:rsidRPr="00974662">
        <w:rPr>
          <w:rFonts w:ascii="Arial" w:eastAsia="Times New Roman" w:hAnsi="Arial" w:cs="Arial"/>
          <w:i/>
          <w:iCs/>
          <w:color w:val="222222"/>
          <w:sz w:val="40"/>
          <w:szCs w:val="40"/>
          <w:lang w:bidi="mr-IN"/>
        </w:rPr>
        <w:t>The </w:t>
      </w:r>
      <w:hyperlink r:id="rId79" w:tooltip="Zen of Python" w:history="1">
        <w:r w:rsidRPr="00974662">
          <w:rPr>
            <w:rFonts w:ascii="Arial" w:eastAsia="Times New Roman" w:hAnsi="Arial" w:cs="Arial"/>
            <w:i/>
            <w:iCs/>
            <w:color w:val="0B0080"/>
            <w:sz w:val="40"/>
            <w:szCs w:val="40"/>
            <w:lang w:bidi="mr-IN"/>
          </w:rPr>
          <w:t>Zen of Python</w:t>
        </w:r>
      </w:hyperlink>
      <w:r w:rsidRPr="00974662">
        <w:rPr>
          <w:rFonts w:ascii="Arial" w:eastAsia="Times New Roman" w:hAnsi="Arial" w:cs="Arial"/>
          <w:color w:val="222222"/>
          <w:sz w:val="40"/>
          <w:szCs w:val="40"/>
          <w:lang w:bidi="mr-IN"/>
        </w:rPr>
        <w:t> (</w:t>
      </w:r>
      <w:r w:rsidRPr="00974662">
        <w:rPr>
          <w:rFonts w:ascii="Arial" w:eastAsia="Times New Roman" w:hAnsi="Arial" w:cs="Arial"/>
          <w:i/>
          <w:iCs/>
          <w:color w:val="222222"/>
          <w:sz w:val="40"/>
          <w:szCs w:val="40"/>
          <w:lang w:bidi="mr-IN"/>
        </w:rPr>
        <w:t>PEP 20</w:t>
      </w:r>
      <w:r w:rsidRPr="00974662">
        <w:rPr>
          <w:rFonts w:ascii="Arial" w:eastAsia="Times New Roman" w:hAnsi="Arial" w:cs="Arial"/>
          <w:color w:val="222222"/>
          <w:sz w:val="40"/>
          <w:szCs w:val="40"/>
          <w:lang w:bidi="mr-IN"/>
        </w:rPr>
        <w:t>), which includes </w:t>
      </w:r>
      <w:hyperlink r:id="rId80" w:tooltip="Aphorism" w:history="1">
        <w:r w:rsidRPr="00974662">
          <w:rPr>
            <w:rFonts w:ascii="Arial" w:eastAsia="Times New Roman" w:hAnsi="Arial" w:cs="Arial"/>
            <w:color w:val="0B0080"/>
            <w:sz w:val="40"/>
            <w:szCs w:val="40"/>
            <w:lang w:bidi="mr-IN"/>
          </w:rPr>
          <w:t>aphorisms</w:t>
        </w:r>
      </w:hyperlink>
      <w:r w:rsidRPr="00974662">
        <w:rPr>
          <w:rFonts w:ascii="Arial" w:eastAsia="Times New Roman" w:hAnsi="Arial" w:cs="Arial"/>
          <w:color w:val="222222"/>
          <w:sz w:val="40"/>
          <w:szCs w:val="40"/>
          <w:lang w:bidi="mr-IN"/>
        </w:rPr>
        <w:t> such as</w:t>
      </w:r>
      <w:proofErr w:type="gramStart"/>
      <w:r w:rsidRPr="00974662">
        <w:rPr>
          <w:rFonts w:ascii="Arial" w:eastAsia="Times New Roman" w:hAnsi="Arial" w:cs="Arial"/>
          <w:color w:val="222222"/>
          <w:sz w:val="40"/>
          <w:szCs w:val="40"/>
          <w:lang w:bidi="mr-IN"/>
        </w:rPr>
        <w:t>:</w:t>
      </w:r>
      <w:proofErr w:type="gramEnd"/>
      <w:r w:rsidR="00422727">
        <w:fldChar w:fldCharType="begin"/>
      </w:r>
      <w:r w:rsidR="00422727">
        <w:instrText>HYPERLINK "https://en.wikipedia.org/wiki/Python_(programming_language)" \l "cite_note-PEP20-49"</w:instrText>
      </w:r>
      <w:r w:rsidR="00422727">
        <w:fldChar w:fldCharType="separate"/>
      </w:r>
      <w:r w:rsidRPr="00974662">
        <w:rPr>
          <w:rFonts w:ascii="Arial" w:eastAsia="Times New Roman" w:hAnsi="Arial" w:cs="Arial"/>
          <w:color w:val="0B0080"/>
          <w:sz w:val="40"/>
          <w:szCs w:val="40"/>
          <w:vertAlign w:val="superscript"/>
          <w:lang w:bidi="mr-IN"/>
        </w:rPr>
        <w:t>[49]</w:t>
      </w:r>
      <w:r w:rsidR="00422727">
        <w:fldChar w:fldCharType="end"/>
      </w:r>
    </w:p>
    <w:p w:rsidR="00974662" w:rsidRPr="00974662" w:rsidRDefault="00974662" w:rsidP="00974662">
      <w:pPr>
        <w:numPr>
          <w:ilvl w:val="0"/>
          <w:numId w:val="1"/>
        </w:numPr>
        <w:shd w:val="clear" w:color="auto" w:fill="FFFFFF"/>
        <w:spacing w:before="100" w:beforeAutospacing="1" w:after="24" w:line="240" w:lineRule="auto"/>
        <w:ind w:left="384"/>
        <w:rPr>
          <w:rFonts w:ascii="Arial" w:eastAsia="Times New Roman" w:hAnsi="Arial" w:cs="Arial"/>
          <w:color w:val="222222"/>
          <w:sz w:val="40"/>
          <w:szCs w:val="40"/>
          <w:lang w:bidi="mr-IN"/>
        </w:rPr>
      </w:pPr>
      <w:r w:rsidRPr="00974662">
        <w:rPr>
          <w:rFonts w:ascii="Arial" w:eastAsia="Times New Roman" w:hAnsi="Arial" w:cs="Arial"/>
          <w:color w:val="222222"/>
          <w:sz w:val="40"/>
          <w:szCs w:val="40"/>
          <w:lang w:bidi="mr-IN"/>
        </w:rPr>
        <w:t>Beautiful is better than ugly</w:t>
      </w:r>
    </w:p>
    <w:p w:rsidR="00974662" w:rsidRPr="00974662" w:rsidRDefault="00974662" w:rsidP="00974662">
      <w:pPr>
        <w:numPr>
          <w:ilvl w:val="0"/>
          <w:numId w:val="1"/>
        </w:numPr>
        <w:shd w:val="clear" w:color="auto" w:fill="FFFFFF"/>
        <w:spacing w:before="100" w:beforeAutospacing="1" w:after="24" w:line="240" w:lineRule="auto"/>
        <w:ind w:left="384"/>
        <w:rPr>
          <w:rFonts w:ascii="Arial" w:eastAsia="Times New Roman" w:hAnsi="Arial" w:cs="Arial"/>
          <w:color w:val="222222"/>
          <w:sz w:val="40"/>
          <w:szCs w:val="40"/>
          <w:lang w:bidi="mr-IN"/>
        </w:rPr>
      </w:pPr>
      <w:r w:rsidRPr="00974662">
        <w:rPr>
          <w:rFonts w:ascii="Arial" w:eastAsia="Times New Roman" w:hAnsi="Arial" w:cs="Arial"/>
          <w:color w:val="222222"/>
          <w:sz w:val="40"/>
          <w:szCs w:val="40"/>
          <w:lang w:bidi="mr-IN"/>
        </w:rPr>
        <w:t>Explicit is better than implicit</w:t>
      </w:r>
    </w:p>
    <w:p w:rsidR="00974662" w:rsidRPr="00974662" w:rsidRDefault="00974662" w:rsidP="00974662">
      <w:pPr>
        <w:numPr>
          <w:ilvl w:val="0"/>
          <w:numId w:val="1"/>
        </w:numPr>
        <w:shd w:val="clear" w:color="auto" w:fill="FFFFFF"/>
        <w:spacing w:before="100" w:beforeAutospacing="1" w:after="24" w:line="240" w:lineRule="auto"/>
        <w:ind w:left="384"/>
        <w:rPr>
          <w:rFonts w:ascii="Arial" w:eastAsia="Times New Roman" w:hAnsi="Arial" w:cs="Arial"/>
          <w:color w:val="222222"/>
          <w:sz w:val="40"/>
          <w:szCs w:val="40"/>
          <w:lang w:bidi="mr-IN"/>
        </w:rPr>
      </w:pPr>
      <w:r w:rsidRPr="00974662">
        <w:rPr>
          <w:rFonts w:ascii="Arial" w:eastAsia="Times New Roman" w:hAnsi="Arial" w:cs="Arial"/>
          <w:color w:val="222222"/>
          <w:sz w:val="40"/>
          <w:szCs w:val="40"/>
          <w:lang w:bidi="mr-IN"/>
        </w:rPr>
        <w:t>Simple is better than complex</w:t>
      </w:r>
    </w:p>
    <w:p w:rsidR="00974662" w:rsidRPr="00974662" w:rsidRDefault="00974662" w:rsidP="00974662">
      <w:pPr>
        <w:numPr>
          <w:ilvl w:val="0"/>
          <w:numId w:val="1"/>
        </w:numPr>
        <w:shd w:val="clear" w:color="auto" w:fill="FFFFFF"/>
        <w:spacing w:before="100" w:beforeAutospacing="1" w:after="24" w:line="240" w:lineRule="auto"/>
        <w:ind w:left="384"/>
        <w:rPr>
          <w:rFonts w:ascii="Arial" w:eastAsia="Times New Roman" w:hAnsi="Arial" w:cs="Arial"/>
          <w:color w:val="222222"/>
          <w:sz w:val="40"/>
          <w:szCs w:val="40"/>
          <w:lang w:bidi="mr-IN"/>
        </w:rPr>
      </w:pPr>
      <w:r w:rsidRPr="00974662">
        <w:rPr>
          <w:rFonts w:ascii="Arial" w:eastAsia="Times New Roman" w:hAnsi="Arial" w:cs="Arial"/>
          <w:color w:val="222222"/>
          <w:sz w:val="40"/>
          <w:szCs w:val="40"/>
          <w:lang w:bidi="mr-IN"/>
        </w:rPr>
        <w:t>Complex is better than complicated</w:t>
      </w:r>
    </w:p>
    <w:p w:rsidR="00974662" w:rsidRPr="00974662" w:rsidRDefault="00974662" w:rsidP="00974662">
      <w:pPr>
        <w:numPr>
          <w:ilvl w:val="0"/>
          <w:numId w:val="1"/>
        </w:numPr>
        <w:shd w:val="clear" w:color="auto" w:fill="FFFFFF"/>
        <w:spacing w:before="100" w:beforeAutospacing="1" w:after="24" w:line="240" w:lineRule="auto"/>
        <w:ind w:left="384"/>
        <w:rPr>
          <w:rFonts w:ascii="Arial" w:eastAsia="Times New Roman" w:hAnsi="Arial" w:cs="Arial"/>
          <w:color w:val="222222"/>
          <w:sz w:val="40"/>
          <w:szCs w:val="40"/>
          <w:lang w:bidi="mr-IN"/>
        </w:rPr>
      </w:pPr>
      <w:r w:rsidRPr="00974662">
        <w:rPr>
          <w:rFonts w:ascii="Arial" w:eastAsia="Times New Roman" w:hAnsi="Arial" w:cs="Arial"/>
          <w:color w:val="222222"/>
          <w:sz w:val="40"/>
          <w:szCs w:val="40"/>
          <w:lang w:bidi="mr-IN"/>
        </w:rPr>
        <w:t>Readability counts</w:t>
      </w:r>
    </w:p>
    <w:p w:rsidR="00AB348F" w:rsidRDefault="00AB348F" w:rsidP="00974662">
      <w:pPr>
        <w:rPr>
          <w:sz w:val="56"/>
          <w:szCs w:val="56"/>
        </w:rPr>
      </w:pPr>
    </w:p>
    <w:p w:rsidR="00974662" w:rsidRDefault="00974662" w:rsidP="00974662">
      <w:pPr>
        <w:rPr>
          <w:sz w:val="56"/>
          <w:szCs w:val="56"/>
        </w:rPr>
      </w:pPr>
    </w:p>
    <w:p w:rsidR="00974662" w:rsidRDefault="00974662" w:rsidP="00974662">
      <w:pPr>
        <w:rPr>
          <w:sz w:val="56"/>
          <w:szCs w:val="56"/>
        </w:rPr>
      </w:pPr>
    </w:p>
    <w:p w:rsidR="00974662" w:rsidRDefault="00974662" w:rsidP="00974662">
      <w:pPr>
        <w:rPr>
          <w:sz w:val="56"/>
          <w:szCs w:val="56"/>
        </w:rPr>
      </w:pPr>
    </w:p>
    <w:p w:rsidR="00974662" w:rsidRDefault="00974662" w:rsidP="00974662">
      <w:pPr>
        <w:rPr>
          <w:rFonts w:ascii="Times New Roman" w:hAnsi="Times New Roman"/>
        </w:rPr>
      </w:pPr>
    </w:p>
    <w:p w:rsidR="00B517AC" w:rsidRDefault="00B517AC" w:rsidP="00974662">
      <w:pPr>
        <w:rPr>
          <w:rFonts w:ascii="Algerian" w:hAnsi="Algerian"/>
          <w:sz w:val="52"/>
          <w:szCs w:val="52"/>
        </w:rPr>
      </w:pPr>
      <w:r w:rsidRPr="00B517AC">
        <w:rPr>
          <w:rFonts w:ascii="Algerian" w:hAnsi="Algerian"/>
          <w:sz w:val="52"/>
          <w:szCs w:val="52"/>
        </w:rPr>
        <w:lastRenderedPageBreak/>
        <w:t>Explanation about Mini Project</w:t>
      </w:r>
    </w:p>
    <w:p w:rsidR="00B517AC" w:rsidRPr="006B1970" w:rsidRDefault="00B517AC" w:rsidP="00B517AC">
      <w:pPr>
        <w:pStyle w:val="NormalWeb"/>
        <w:shd w:val="clear" w:color="auto" w:fill="FFFFFF"/>
        <w:spacing w:before="0" w:beforeAutospacing="0" w:after="374" w:afterAutospacing="0"/>
        <w:textAlignment w:val="baseline"/>
        <w:rPr>
          <w:rFonts w:ascii="Arial" w:hAnsi="Arial" w:cs="Arial"/>
          <w:color w:val="4C4C4C"/>
          <w:sz w:val="48"/>
          <w:szCs w:val="48"/>
        </w:rPr>
      </w:pPr>
      <w:r w:rsidRPr="006B1970">
        <w:rPr>
          <w:rFonts w:ascii="Arial" w:hAnsi="Arial" w:cs="Arial"/>
          <w:color w:val="4C4C4C"/>
          <w:sz w:val="48"/>
          <w:szCs w:val="48"/>
        </w:rPr>
        <w:t xml:space="preserve">Simple Hotel Management System project is written in Python. The project file contains a python script (Hotelms.py). This is a simple console based system which is very easy to understand and use. Talking about the system, it contains all the basic functions which include entering customer’s data, calculating room rent, restaurant bill, laundry bill, game bill, and total cost. In this mini project, there is no such login system. This means he/she can use all those available features easily without any restriction. It is too easy to </w:t>
      </w:r>
      <w:proofErr w:type="gramStart"/>
      <w:r w:rsidRPr="006B1970">
        <w:rPr>
          <w:rFonts w:ascii="Arial" w:hAnsi="Arial" w:cs="Arial"/>
          <w:color w:val="4C4C4C"/>
          <w:sz w:val="48"/>
          <w:szCs w:val="48"/>
        </w:rPr>
        <w:t>use,</w:t>
      </w:r>
      <w:proofErr w:type="gramEnd"/>
      <w:r w:rsidRPr="006B1970">
        <w:rPr>
          <w:rFonts w:ascii="Arial" w:hAnsi="Arial" w:cs="Arial"/>
          <w:color w:val="4C4C4C"/>
          <w:sz w:val="48"/>
          <w:szCs w:val="48"/>
        </w:rPr>
        <w:t xml:space="preserve"> he/she can check the total cost of staying in the hotel easily with each and every detail.</w:t>
      </w:r>
    </w:p>
    <w:p w:rsidR="00B517AC" w:rsidRPr="006B1970" w:rsidRDefault="00B517AC" w:rsidP="00B517AC">
      <w:pPr>
        <w:pStyle w:val="NormalWeb"/>
        <w:shd w:val="clear" w:color="auto" w:fill="FFFFFF"/>
        <w:spacing w:before="0" w:beforeAutospacing="0" w:after="374" w:afterAutospacing="0"/>
        <w:textAlignment w:val="baseline"/>
        <w:rPr>
          <w:rFonts w:ascii="Arial" w:hAnsi="Arial" w:cs="Arial"/>
          <w:color w:val="4C4C4C"/>
          <w:sz w:val="48"/>
          <w:szCs w:val="48"/>
        </w:rPr>
      </w:pPr>
      <w:r w:rsidRPr="006B1970">
        <w:rPr>
          <w:rFonts w:ascii="Arial" w:hAnsi="Arial" w:cs="Arial"/>
          <w:color w:val="4C4C4C"/>
          <w:sz w:val="48"/>
          <w:szCs w:val="48"/>
        </w:rPr>
        <w:t xml:space="preserve">Talking about the features of this Simple Hotel Management System, at first, the user has to enter his/her data. It includes the name of the user, address, check-in, and check-out dates. The user can calculate room rents. Inside this section, </w:t>
      </w:r>
      <w:r w:rsidRPr="006B1970">
        <w:rPr>
          <w:rFonts w:ascii="Arial" w:hAnsi="Arial" w:cs="Arial"/>
          <w:color w:val="4C4C4C"/>
          <w:sz w:val="48"/>
          <w:szCs w:val="48"/>
        </w:rPr>
        <w:lastRenderedPageBreak/>
        <w:t xml:space="preserve">there are total four types of room with different prices. After selecting the room type, the system asks to enter the number of nights spent in order to calculate room rent. This simple system also contains other functions such as calculating restaurant, laundry and game bill. When the user selects to calculate restaurant bill, the system displays a small menu. From there the user has to select foods and then it displays the total restaurant bill. The other remaining features; calculating laundry and game bill also </w:t>
      </w:r>
      <w:proofErr w:type="gramStart"/>
      <w:r w:rsidRPr="006B1970">
        <w:rPr>
          <w:rFonts w:ascii="Arial" w:hAnsi="Arial" w:cs="Arial"/>
          <w:color w:val="4C4C4C"/>
          <w:sz w:val="48"/>
          <w:szCs w:val="48"/>
        </w:rPr>
        <w:t>follows</w:t>
      </w:r>
      <w:proofErr w:type="gramEnd"/>
      <w:r w:rsidRPr="006B1970">
        <w:rPr>
          <w:rFonts w:ascii="Arial" w:hAnsi="Arial" w:cs="Arial"/>
          <w:color w:val="4C4C4C"/>
          <w:sz w:val="48"/>
          <w:szCs w:val="48"/>
        </w:rPr>
        <w:t xml:space="preserve"> the same procedure as of calculating restaurant bill.</w:t>
      </w:r>
    </w:p>
    <w:p w:rsidR="00B517AC" w:rsidRPr="006B1970" w:rsidRDefault="00B517AC" w:rsidP="00974662">
      <w:pPr>
        <w:rPr>
          <w:rFonts w:ascii="Arial" w:hAnsi="Arial" w:cs="Arial"/>
          <w:color w:val="4C4C4C"/>
          <w:sz w:val="48"/>
          <w:szCs w:val="48"/>
          <w:shd w:val="clear" w:color="auto" w:fill="FFFFFF"/>
        </w:rPr>
      </w:pPr>
      <w:r w:rsidRPr="006B1970">
        <w:rPr>
          <w:rFonts w:ascii="Arial" w:hAnsi="Arial" w:cs="Arial"/>
          <w:color w:val="4C4C4C"/>
          <w:sz w:val="48"/>
          <w:szCs w:val="48"/>
          <w:shd w:val="clear" w:color="auto" w:fill="FFFFFF"/>
        </w:rPr>
        <w:t xml:space="preserve">At last, after all these calculations the user can know about their total cost of staying easily. In this feature, the system provides his/her details, with the room number, room rent, </w:t>
      </w:r>
      <w:proofErr w:type="gramStart"/>
      <w:r w:rsidRPr="006B1970">
        <w:rPr>
          <w:rFonts w:ascii="Arial" w:hAnsi="Arial" w:cs="Arial"/>
          <w:color w:val="4C4C4C"/>
          <w:sz w:val="48"/>
          <w:szCs w:val="48"/>
          <w:shd w:val="clear" w:color="auto" w:fill="FFFFFF"/>
        </w:rPr>
        <w:t>food</w:t>
      </w:r>
      <w:proofErr w:type="gramEnd"/>
      <w:r w:rsidRPr="006B1970">
        <w:rPr>
          <w:rFonts w:ascii="Arial" w:hAnsi="Arial" w:cs="Arial"/>
          <w:color w:val="4C4C4C"/>
          <w:sz w:val="48"/>
          <w:szCs w:val="48"/>
          <w:shd w:val="clear" w:color="auto" w:fill="FFFFFF"/>
        </w:rPr>
        <w:t xml:space="preserve">, laundry and games bill. The total sum is displayed to the users with some additional charges. This simple console </w:t>
      </w:r>
      <w:r w:rsidRPr="006B1970">
        <w:rPr>
          <w:rFonts w:ascii="Arial" w:hAnsi="Arial" w:cs="Arial"/>
          <w:color w:val="4C4C4C"/>
          <w:sz w:val="48"/>
          <w:szCs w:val="48"/>
          <w:shd w:val="clear" w:color="auto" w:fill="FFFFFF"/>
        </w:rPr>
        <w:lastRenderedPageBreak/>
        <w:t xml:space="preserve">based Hotel Management system provides the simplest management of hotel service and transaction. In short, </w:t>
      </w:r>
      <w:proofErr w:type="gramStart"/>
      <w:r w:rsidRPr="006B1970">
        <w:rPr>
          <w:rFonts w:ascii="Arial" w:hAnsi="Arial" w:cs="Arial"/>
          <w:color w:val="4C4C4C"/>
          <w:sz w:val="48"/>
          <w:szCs w:val="48"/>
          <w:shd w:val="clear" w:color="auto" w:fill="FFFFFF"/>
        </w:rPr>
        <w:t>this projects</w:t>
      </w:r>
      <w:proofErr w:type="gramEnd"/>
      <w:r w:rsidRPr="006B1970">
        <w:rPr>
          <w:rFonts w:ascii="Arial" w:hAnsi="Arial" w:cs="Arial"/>
          <w:color w:val="4C4C4C"/>
          <w:sz w:val="48"/>
          <w:szCs w:val="48"/>
          <w:shd w:val="clear" w:color="auto" w:fill="FFFFFF"/>
        </w:rPr>
        <w:t xml:space="preserve"> mainly focus on adding and calculating results. There’s no external database connection file used in this mini project to save user’s data permanently.</w:t>
      </w:r>
    </w:p>
    <w:p w:rsidR="00B517AC" w:rsidRPr="00B517AC" w:rsidRDefault="00B517AC" w:rsidP="00B517AC">
      <w:pPr>
        <w:shd w:val="clear" w:color="auto" w:fill="FFFFFF"/>
        <w:spacing w:after="0" w:line="240" w:lineRule="auto"/>
        <w:textAlignment w:val="baseline"/>
        <w:rPr>
          <w:rFonts w:ascii="Arial" w:eastAsia="Times New Roman" w:hAnsi="Arial" w:cs="Arial"/>
          <w:color w:val="4C4C4C"/>
          <w:sz w:val="48"/>
          <w:szCs w:val="48"/>
          <w:lang w:bidi="mr-IN"/>
        </w:rPr>
      </w:pPr>
      <w:r w:rsidRPr="006B1970">
        <w:rPr>
          <w:rFonts w:ascii="Arial" w:eastAsia="Times New Roman" w:hAnsi="Arial" w:cs="Arial"/>
          <w:b/>
          <w:bCs/>
          <w:color w:val="4C4C4C"/>
          <w:sz w:val="48"/>
          <w:szCs w:val="48"/>
          <w:lang w:bidi="mr-IN"/>
        </w:rPr>
        <w:t>Features:</w:t>
      </w:r>
    </w:p>
    <w:p w:rsidR="00B517AC" w:rsidRPr="00B517AC" w:rsidRDefault="00B517AC" w:rsidP="00B517AC">
      <w:pPr>
        <w:numPr>
          <w:ilvl w:val="0"/>
          <w:numId w:val="2"/>
        </w:numPr>
        <w:shd w:val="clear" w:color="auto" w:fill="FFFFFF"/>
        <w:spacing w:after="0" w:line="240" w:lineRule="auto"/>
        <w:ind w:left="748"/>
        <w:textAlignment w:val="baseline"/>
        <w:rPr>
          <w:rFonts w:ascii="Arial" w:eastAsia="Times New Roman" w:hAnsi="Arial" w:cs="Arial"/>
          <w:color w:val="4C4C4C"/>
          <w:sz w:val="48"/>
          <w:szCs w:val="48"/>
          <w:lang w:bidi="mr-IN"/>
        </w:rPr>
      </w:pPr>
      <w:r w:rsidRPr="00B517AC">
        <w:rPr>
          <w:rFonts w:ascii="Arial" w:eastAsia="Times New Roman" w:hAnsi="Arial" w:cs="Arial"/>
          <w:color w:val="4C4C4C"/>
          <w:sz w:val="48"/>
          <w:szCs w:val="48"/>
          <w:lang w:bidi="mr-IN"/>
        </w:rPr>
        <w:t>Enter Customer’s detail</w:t>
      </w:r>
    </w:p>
    <w:p w:rsidR="00B517AC" w:rsidRPr="00B517AC" w:rsidRDefault="00B517AC" w:rsidP="00B517AC">
      <w:pPr>
        <w:numPr>
          <w:ilvl w:val="0"/>
          <w:numId w:val="2"/>
        </w:numPr>
        <w:shd w:val="clear" w:color="auto" w:fill="FFFFFF"/>
        <w:spacing w:after="0" w:line="240" w:lineRule="auto"/>
        <w:ind w:left="748"/>
        <w:textAlignment w:val="baseline"/>
        <w:rPr>
          <w:rFonts w:ascii="Arial" w:eastAsia="Times New Roman" w:hAnsi="Arial" w:cs="Arial"/>
          <w:color w:val="4C4C4C"/>
          <w:sz w:val="48"/>
          <w:szCs w:val="48"/>
          <w:lang w:bidi="mr-IN"/>
        </w:rPr>
      </w:pPr>
      <w:r w:rsidRPr="00B517AC">
        <w:rPr>
          <w:rFonts w:ascii="Arial" w:eastAsia="Times New Roman" w:hAnsi="Arial" w:cs="Arial"/>
          <w:color w:val="4C4C4C"/>
          <w:sz w:val="48"/>
          <w:szCs w:val="48"/>
          <w:lang w:bidi="mr-IN"/>
        </w:rPr>
        <w:t>Calculate Food, Laundry and Game Bills</w:t>
      </w:r>
    </w:p>
    <w:p w:rsidR="00B517AC" w:rsidRPr="00B517AC" w:rsidRDefault="00B517AC" w:rsidP="00B517AC">
      <w:pPr>
        <w:numPr>
          <w:ilvl w:val="0"/>
          <w:numId w:val="2"/>
        </w:numPr>
        <w:shd w:val="clear" w:color="auto" w:fill="FFFFFF"/>
        <w:spacing w:after="0" w:line="240" w:lineRule="auto"/>
        <w:ind w:left="748"/>
        <w:textAlignment w:val="baseline"/>
        <w:rPr>
          <w:rFonts w:ascii="Arial" w:eastAsia="Times New Roman" w:hAnsi="Arial" w:cs="Arial"/>
          <w:color w:val="4C4C4C"/>
          <w:sz w:val="48"/>
          <w:szCs w:val="48"/>
          <w:lang w:bidi="mr-IN"/>
        </w:rPr>
      </w:pPr>
      <w:r w:rsidRPr="00B517AC">
        <w:rPr>
          <w:rFonts w:ascii="Arial" w:eastAsia="Times New Roman" w:hAnsi="Arial" w:cs="Arial"/>
          <w:color w:val="4C4C4C"/>
          <w:sz w:val="48"/>
          <w:szCs w:val="48"/>
          <w:lang w:bidi="mr-IN"/>
        </w:rPr>
        <w:t>Calculate Room Rent</w:t>
      </w:r>
    </w:p>
    <w:p w:rsidR="00B517AC" w:rsidRPr="00B517AC" w:rsidRDefault="00B517AC" w:rsidP="00B517AC">
      <w:pPr>
        <w:numPr>
          <w:ilvl w:val="0"/>
          <w:numId w:val="2"/>
        </w:numPr>
        <w:shd w:val="clear" w:color="auto" w:fill="FFFFFF"/>
        <w:spacing w:after="0" w:line="240" w:lineRule="auto"/>
        <w:ind w:left="748"/>
        <w:textAlignment w:val="baseline"/>
        <w:rPr>
          <w:rFonts w:ascii="Arial" w:eastAsia="Times New Roman" w:hAnsi="Arial" w:cs="Arial"/>
          <w:color w:val="4C4C4C"/>
          <w:sz w:val="48"/>
          <w:szCs w:val="48"/>
          <w:lang w:bidi="mr-IN"/>
        </w:rPr>
      </w:pPr>
      <w:r w:rsidRPr="00B517AC">
        <w:rPr>
          <w:rFonts w:ascii="Arial" w:eastAsia="Times New Roman" w:hAnsi="Arial" w:cs="Arial"/>
          <w:color w:val="4C4C4C"/>
          <w:sz w:val="48"/>
          <w:szCs w:val="48"/>
          <w:lang w:bidi="mr-IN"/>
        </w:rPr>
        <w:t>Total Bill</w:t>
      </w:r>
    </w:p>
    <w:p w:rsidR="00B517AC" w:rsidRPr="006B1970" w:rsidRDefault="00B517AC" w:rsidP="00974662">
      <w:pPr>
        <w:rPr>
          <w:rFonts w:ascii="Arial" w:hAnsi="Arial" w:cs="Arial"/>
          <w:sz w:val="52"/>
          <w:szCs w:val="52"/>
        </w:rPr>
      </w:pPr>
    </w:p>
    <w:p w:rsidR="00B517AC" w:rsidRPr="006B1970" w:rsidRDefault="00B517AC" w:rsidP="00974662">
      <w:pPr>
        <w:rPr>
          <w:rFonts w:ascii="Arial" w:hAnsi="Arial" w:cs="Arial"/>
          <w:sz w:val="52"/>
          <w:szCs w:val="52"/>
        </w:rPr>
      </w:pPr>
    </w:p>
    <w:p w:rsidR="00B517AC" w:rsidRPr="006B1970" w:rsidRDefault="00B517AC" w:rsidP="00974662">
      <w:pPr>
        <w:rPr>
          <w:rFonts w:ascii="Arial" w:hAnsi="Arial" w:cs="Arial"/>
          <w:sz w:val="52"/>
          <w:szCs w:val="52"/>
        </w:rPr>
      </w:pPr>
    </w:p>
    <w:p w:rsidR="00B517AC" w:rsidRDefault="00B517AC" w:rsidP="00974662">
      <w:pPr>
        <w:rPr>
          <w:rFonts w:ascii="Algerian" w:hAnsi="Algerian"/>
          <w:sz w:val="52"/>
          <w:szCs w:val="52"/>
        </w:rPr>
      </w:pPr>
    </w:p>
    <w:p w:rsidR="00B517AC" w:rsidRDefault="00B517AC" w:rsidP="00974662">
      <w:pPr>
        <w:rPr>
          <w:rFonts w:ascii="Algerian" w:hAnsi="Algerian"/>
          <w:sz w:val="52"/>
          <w:szCs w:val="52"/>
        </w:rPr>
      </w:pPr>
    </w:p>
    <w:p w:rsidR="00B517AC" w:rsidRDefault="00B517AC" w:rsidP="00974662">
      <w:pPr>
        <w:rPr>
          <w:rFonts w:ascii="Algerian" w:hAnsi="Algerian"/>
          <w:sz w:val="52"/>
          <w:szCs w:val="52"/>
        </w:rPr>
      </w:pPr>
    </w:p>
    <w:p w:rsidR="00B517AC" w:rsidRDefault="00B517AC" w:rsidP="00974662">
      <w:pPr>
        <w:rPr>
          <w:rFonts w:ascii="Algerian" w:hAnsi="Algerian"/>
          <w:sz w:val="52"/>
          <w:szCs w:val="52"/>
        </w:rPr>
      </w:pPr>
    </w:p>
    <w:p w:rsidR="00B517AC" w:rsidRDefault="00B517AC" w:rsidP="00974662">
      <w:pPr>
        <w:rPr>
          <w:rFonts w:ascii="Algerian" w:hAnsi="Algerian"/>
          <w:sz w:val="52"/>
          <w:szCs w:val="52"/>
        </w:rPr>
      </w:pPr>
    </w:p>
    <w:p w:rsidR="00B517AC" w:rsidRDefault="006B1970" w:rsidP="00974662">
      <w:pPr>
        <w:rPr>
          <w:rFonts w:ascii="Algerian" w:hAnsi="Algerian"/>
          <w:sz w:val="48"/>
          <w:szCs w:val="48"/>
        </w:rPr>
      </w:pPr>
      <w:r w:rsidRPr="006B1970">
        <w:rPr>
          <w:rFonts w:ascii="Algerian" w:hAnsi="Algerian"/>
          <w:sz w:val="48"/>
          <w:szCs w:val="48"/>
        </w:rPr>
        <w:t>List of Python Concepts used in Mini Project</w:t>
      </w:r>
    </w:p>
    <w:p w:rsidR="006B1970" w:rsidRDefault="006B1970" w:rsidP="00974662">
      <w:pPr>
        <w:rPr>
          <w:rFonts w:ascii="Arial" w:hAnsi="Arial" w:cs="Arial"/>
          <w:sz w:val="48"/>
          <w:szCs w:val="48"/>
        </w:rPr>
      </w:pPr>
      <w:r>
        <w:rPr>
          <w:rFonts w:ascii="Arial" w:hAnsi="Arial" w:cs="Arial"/>
          <w:sz w:val="48"/>
          <w:szCs w:val="48"/>
        </w:rPr>
        <w:t>1.</w:t>
      </w:r>
      <w:r w:rsidR="005334DC">
        <w:rPr>
          <w:rFonts w:ascii="Arial" w:hAnsi="Arial" w:cs="Arial"/>
          <w:sz w:val="48"/>
          <w:szCs w:val="48"/>
        </w:rPr>
        <w:t xml:space="preserve"> </w:t>
      </w:r>
      <w:r>
        <w:rPr>
          <w:rFonts w:ascii="Arial" w:hAnsi="Arial" w:cs="Arial"/>
          <w:sz w:val="48"/>
          <w:szCs w:val="48"/>
        </w:rPr>
        <w:t>LIBARIES</w:t>
      </w:r>
    </w:p>
    <w:p w:rsidR="006B1970" w:rsidRDefault="006B1970" w:rsidP="00974662">
      <w:pPr>
        <w:rPr>
          <w:rFonts w:ascii="Arial" w:hAnsi="Arial" w:cs="Arial"/>
          <w:sz w:val="48"/>
          <w:szCs w:val="48"/>
        </w:rPr>
      </w:pPr>
      <w:r>
        <w:rPr>
          <w:rFonts w:ascii="Arial" w:hAnsi="Arial" w:cs="Arial"/>
          <w:sz w:val="48"/>
          <w:szCs w:val="48"/>
        </w:rPr>
        <w:t>2.</w:t>
      </w:r>
      <w:r w:rsidR="005334DC">
        <w:rPr>
          <w:rFonts w:ascii="Arial" w:hAnsi="Arial" w:cs="Arial"/>
          <w:sz w:val="48"/>
          <w:szCs w:val="48"/>
        </w:rPr>
        <w:t xml:space="preserve"> </w:t>
      </w:r>
      <w:r>
        <w:rPr>
          <w:rFonts w:ascii="Arial" w:hAnsi="Arial" w:cs="Arial"/>
          <w:sz w:val="48"/>
          <w:szCs w:val="48"/>
        </w:rPr>
        <w:t>FUNCTIONS</w:t>
      </w:r>
    </w:p>
    <w:p w:rsidR="006B1970" w:rsidRDefault="006B1970" w:rsidP="00974662">
      <w:pPr>
        <w:rPr>
          <w:rFonts w:ascii="Arial" w:hAnsi="Arial" w:cs="Arial"/>
          <w:sz w:val="48"/>
          <w:szCs w:val="48"/>
        </w:rPr>
      </w:pPr>
      <w:r>
        <w:rPr>
          <w:rFonts w:ascii="Arial" w:hAnsi="Arial" w:cs="Arial"/>
          <w:sz w:val="48"/>
          <w:szCs w:val="48"/>
        </w:rPr>
        <w:t>3.</w:t>
      </w:r>
      <w:r w:rsidR="005334DC">
        <w:rPr>
          <w:rFonts w:ascii="Arial" w:hAnsi="Arial" w:cs="Arial"/>
          <w:sz w:val="48"/>
          <w:szCs w:val="48"/>
        </w:rPr>
        <w:t xml:space="preserve"> </w:t>
      </w:r>
      <w:r>
        <w:rPr>
          <w:rFonts w:ascii="Arial" w:hAnsi="Arial" w:cs="Arial"/>
          <w:sz w:val="48"/>
          <w:szCs w:val="48"/>
        </w:rPr>
        <w:t>I/O STATEMENTS</w:t>
      </w:r>
    </w:p>
    <w:p w:rsidR="006B1970" w:rsidRDefault="006B1970" w:rsidP="00974662">
      <w:pPr>
        <w:rPr>
          <w:rFonts w:ascii="Arial" w:hAnsi="Arial" w:cs="Arial"/>
          <w:sz w:val="48"/>
          <w:szCs w:val="48"/>
        </w:rPr>
      </w:pPr>
      <w:r>
        <w:rPr>
          <w:rFonts w:ascii="Arial" w:hAnsi="Arial" w:cs="Arial"/>
          <w:sz w:val="48"/>
          <w:szCs w:val="48"/>
        </w:rPr>
        <w:t>4.</w:t>
      </w:r>
      <w:r w:rsidR="005334DC">
        <w:rPr>
          <w:rFonts w:ascii="Arial" w:hAnsi="Arial" w:cs="Arial"/>
          <w:sz w:val="48"/>
          <w:szCs w:val="48"/>
        </w:rPr>
        <w:t xml:space="preserve"> </w:t>
      </w:r>
      <w:r>
        <w:rPr>
          <w:rFonts w:ascii="Arial" w:hAnsi="Arial" w:cs="Arial"/>
          <w:sz w:val="48"/>
          <w:szCs w:val="48"/>
        </w:rPr>
        <w:t>CONTROL STRUCTURES</w:t>
      </w:r>
    </w:p>
    <w:p w:rsidR="006B1970" w:rsidRDefault="006B1970" w:rsidP="00974662">
      <w:pPr>
        <w:rPr>
          <w:rFonts w:ascii="Arial" w:hAnsi="Arial" w:cs="Arial"/>
          <w:sz w:val="48"/>
          <w:szCs w:val="48"/>
        </w:rPr>
      </w:pPr>
      <w:r>
        <w:rPr>
          <w:rFonts w:ascii="Arial" w:hAnsi="Arial" w:cs="Arial"/>
          <w:sz w:val="48"/>
          <w:szCs w:val="48"/>
        </w:rPr>
        <w:t>5.</w:t>
      </w:r>
      <w:r w:rsidR="00ED6635">
        <w:rPr>
          <w:rFonts w:ascii="Arial" w:hAnsi="Arial" w:cs="Arial"/>
          <w:sz w:val="48"/>
          <w:szCs w:val="48"/>
        </w:rPr>
        <w:t xml:space="preserve"> </w:t>
      </w:r>
      <w:r>
        <w:rPr>
          <w:rFonts w:ascii="Arial" w:hAnsi="Arial" w:cs="Arial"/>
          <w:sz w:val="48"/>
          <w:szCs w:val="48"/>
        </w:rPr>
        <w:t>CLASS</w:t>
      </w:r>
    </w:p>
    <w:p w:rsidR="006B1970" w:rsidRDefault="006B1970" w:rsidP="00974662">
      <w:pPr>
        <w:rPr>
          <w:rFonts w:ascii="Arial" w:hAnsi="Arial" w:cs="Arial"/>
          <w:sz w:val="48"/>
          <w:szCs w:val="48"/>
        </w:rPr>
      </w:pPr>
      <w:r>
        <w:rPr>
          <w:rFonts w:ascii="Arial" w:hAnsi="Arial" w:cs="Arial"/>
          <w:sz w:val="48"/>
          <w:szCs w:val="48"/>
        </w:rPr>
        <w:t>6.</w:t>
      </w:r>
      <w:r w:rsidR="00ED6635">
        <w:rPr>
          <w:rFonts w:ascii="Arial" w:hAnsi="Arial" w:cs="Arial"/>
          <w:sz w:val="48"/>
          <w:szCs w:val="48"/>
        </w:rPr>
        <w:t xml:space="preserve"> </w:t>
      </w:r>
      <w:r>
        <w:rPr>
          <w:rFonts w:ascii="Arial" w:hAnsi="Arial" w:cs="Arial"/>
          <w:sz w:val="48"/>
          <w:szCs w:val="48"/>
        </w:rPr>
        <w:t>OPERATORS</w:t>
      </w:r>
    </w:p>
    <w:p w:rsidR="006B1970" w:rsidRDefault="006B1970" w:rsidP="00974662">
      <w:pPr>
        <w:rPr>
          <w:rFonts w:ascii="Arial" w:hAnsi="Arial" w:cs="Arial"/>
          <w:sz w:val="48"/>
          <w:szCs w:val="48"/>
        </w:rPr>
      </w:pPr>
      <w:r>
        <w:rPr>
          <w:rFonts w:ascii="Arial" w:hAnsi="Arial" w:cs="Arial"/>
          <w:sz w:val="48"/>
          <w:szCs w:val="48"/>
        </w:rPr>
        <w:t>7.</w:t>
      </w:r>
      <w:r w:rsidR="00ED6635">
        <w:rPr>
          <w:rFonts w:ascii="Arial" w:hAnsi="Arial" w:cs="Arial"/>
          <w:sz w:val="48"/>
          <w:szCs w:val="48"/>
        </w:rPr>
        <w:t xml:space="preserve"> </w:t>
      </w:r>
      <w:r>
        <w:rPr>
          <w:rFonts w:ascii="Arial" w:hAnsi="Arial" w:cs="Arial"/>
          <w:sz w:val="48"/>
          <w:szCs w:val="48"/>
        </w:rPr>
        <w:t>ARRAYS</w:t>
      </w:r>
    </w:p>
    <w:p w:rsidR="006B1970" w:rsidRDefault="006B1970" w:rsidP="00974662">
      <w:pPr>
        <w:rPr>
          <w:rFonts w:ascii="Arial" w:hAnsi="Arial" w:cs="Arial"/>
          <w:sz w:val="48"/>
          <w:szCs w:val="48"/>
        </w:rPr>
      </w:pPr>
    </w:p>
    <w:p w:rsidR="006B1970" w:rsidRDefault="006B1970" w:rsidP="00974662">
      <w:pPr>
        <w:rPr>
          <w:rFonts w:ascii="Arial" w:hAnsi="Arial" w:cs="Arial"/>
          <w:sz w:val="48"/>
          <w:szCs w:val="48"/>
        </w:rPr>
      </w:pPr>
    </w:p>
    <w:p w:rsidR="006B1970" w:rsidRDefault="006B1970" w:rsidP="00974662">
      <w:pPr>
        <w:rPr>
          <w:rFonts w:ascii="Arial" w:hAnsi="Arial" w:cs="Arial"/>
          <w:sz w:val="48"/>
          <w:szCs w:val="48"/>
        </w:rPr>
      </w:pPr>
    </w:p>
    <w:p w:rsidR="006B1970" w:rsidRDefault="006B1970" w:rsidP="00974662">
      <w:pPr>
        <w:rPr>
          <w:rFonts w:ascii="Algerian" w:hAnsi="Algerian"/>
          <w:sz w:val="44"/>
          <w:szCs w:val="44"/>
        </w:rPr>
      </w:pPr>
      <w:r w:rsidRPr="006B1970">
        <w:rPr>
          <w:rFonts w:ascii="Algerian" w:hAnsi="Algerian"/>
          <w:sz w:val="52"/>
          <w:szCs w:val="52"/>
        </w:rPr>
        <w:lastRenderedPageBreak/>
        <w:t>Explanation of Each &amp; Every Python Concept used in Mini Project</w:t>
      </w:r>
    </w:p>
    <w:p w:rsidR="006B1970" w:rsidRPr="006B1970" w:rsidRDefault="006B1970" w:rsidP="00974662">
      <w:pPr>
        <w:rPr>
          <w:rFonts w:ascii="Arial Black" w:hAnsi="Arial Black" w:cs="Arial"/>
          <w:sz w:val="44"/>
          <w:szCs w:val="44"/>
        </w:rPr>
      </w:pPr>
      <w:r w:rsidRPr="006B1970">
        <w:rPr>
          <w:rFonts w:ascii="Arial Black" w:hAnsi="Arial Black" w:cs="Arial"/>
          <w:sz w:val="44"/>
          <w:szCs w:val="44"/>
        </w:rPr>
        <w:t>1] LIBARIES</w:t>
      </w:r>
    </w:p>
    <w:p w:rsidR="006B1970" w:rsidRPr="006B1970" w:rsidRDefault="006B1970" w:rsidP="006B1970">
      <w:pPr>
        <w:pStyle w:val="NormalWeb"/>
        <w:shd w:val="clear" w:color="auto" w:fill="FFFFFF"/>
        <w:spacing w:before="120" w:beforeAutospacing="0" w:after="120" w:afterAutospacing="0"/>
        <w:rPr>
          <w:rFonts w:ascii="Arial" w:hAnsi="Arial" w:cs="Arial"/>
          <w:color w:val="222222"/>
          <w:sz w:val="44"/>
          <w:szCs w:val="44"/>
        </w:rPr>
      </w:pPr>
      <w:r w:rsidRPr="006B1970">
        <w:rPr>
          <w:rFonts w:ascii="Arial" w:hAnsi="Arial" w:cs="Arial"/>
          <w:color w:val="222222"/>
          <w:sz w:val="44"/>
          <w:szCs w:val="44"/>
        </w:rPr>
        <w:t>Python's large </w:t>
      </w:r>
      <w:hyperlink r:id="rId81" w:tooltip="Standard library" w:history="1">
        <w:r w:rsidRPr="006B1970">
          <w:rPr>
            <w:rStyle w:val="Hyperlink"/>
            <w:rFonts w:ascii="Arial" w:hAnsi="Arial" w:cs="Arial"/>
            <w:color w:val="0B0080"/>
            <w:sz w:val="44"/>
            <w:szCs w:val="44"/>
            <w:u w:val="none"/>
          </w:rPr>
          <w:t>standard library</w:t>
        </w:r>
      </w:hyperlink>
      <w:r w:rsidRPr="006B1970">
        <w:rPr>
          <w:rFonts w:ascii="Arial" w:hAnsi="Arial" w:cs="Arial"/>
          <w:color w:val="222222"/>
          <w:sz w:val="44"/>
          <w:szCs w:val="44"/>
        </w:rPr>
        <w:t>, commonly cited as one of its greatest strengths</w:t>
      </w:r>
      <w:proofErr w:type="gramStart"/>
      <w:r w:rsidRPr="006B1970">
        <w:rPr>
          <w:rFonts w:ascii="Arial" w:hAnsi="Arial" w:cs="Arial"/>
          <w:color w:val="222222"/>
          <w:sz w:val="44"/>
          <w:szCs w:val="44"/>
        </w:rPr>
        <w:t>,</w:t>
      </w:r>
      <w:proofErr w:type="gramEnd"/>
      <w:r w:rsidRPr="006B1970">
        <w:rPr>
          <w:rFonts w:ascii="Arial" w:hAnsi="Arial" w:cs="Arial"/>
          <w:color w:val="222222"/>
          <w:sz w:val="44"/>
          <w:szCs w:val="44"/>
          <w:vertAlign w:val="superscript"/>
        </w:rPr>
        <w:fldChar w:fldCharType="begin"/>
      </w:r>
      <w:r w:rsidRPr="006B1970">
        <w:rPr>
          <w:rFonts w:ascii="Arial" w:hAnsi="Arial" w:cs="Arial"/>
          <w:color w:val="222222"/>
          <w:sz w:val="44"/>
          <w:szCs w:val="44"/>
          <w:vertAlign w:val="superscript"/>
        </w:rPr>
        <w:instrText xml:space="preserve"> HYPERLINK "https://en.wikipedia.org/wiki/Python_(programming_language)" \l "cite_note-AutoNT-86-94" </w:instrText>
      </w:r>
      <w:r w:rsidRPr="006B1970">
        <w:rPr>
          <w:rFonts w:ascii="Arial" w:hAnsi="Arial" w:cs="Arial"/>
          <w:color w:val="222222"/>
          <w:sz w:val="44"/>
          <w:szCs w:val="44"/>
          <w:vertAlign w:val="superscript"/>
        </w:rPr>
        <w:fldChar w:fldCharType="separate"/>
      </w:r>
      <w:r w:rsidRPr="006B1970">
        <w:rPr>
          <w:rStyle w:val="Hyperlink"/>
          <w:rFonts w:ascii="Arial" w:hAnsi="Arial" w:cs="Arial"/>
          <w:color w:val="0B0080"/>
          <w:sz w:val="44"/>
          <w:szCs w:val="44"/>
          <w:u w:val="none"/>
          <w:vertAlign w:val="superscript"/>
        </w:rPr>
        <w:t>[94]</w:t>
      </w:r>
      <w:r w:rsidRPr="006B1970">
        <w:rPr>
          <w:rFonts w:ascii="Arial" w:hAnsi="Arial" w:cs="Arial"/>
          <w:color w:val="222222"/>
          <w:sz w:val="44"/>
          <w:szCs w:val="44"/>
          <w:vertAlign w:val="superscript"/>
        </w:rPr>
        <w:fldChar w:fldCharType="end"/>
      </w:r>
      <w:r w:rsidRPr="006B1970">
        <w:rPr>
          <w:rFonts w:ascii="Arial" w:hAnsi="Arial" w:cs="Arial"/>
          <w:color w:val="222222"/>
          <w:sz w:val="44"/>
          <w:szCs w:val="44"/>
        </w:rPr>
        <w:t> provides tools suited to many tasks. For Internet-facing applications, many standard formats and protocols such as </w:t>
      </w:r>
      <w:hyperlink r:id="rId82" w:tooltip="MIME" w:history="1">
        <w:r w:rsidRPr="006B1970">
          <w:rPr>
            <w:rStyle w:val="Hyperlink"/>
            <w:rFonts w:ascii="Arial" w:hAnsi="Arial" w:cs="Arial"/>
            <w:color w:val="0B0080"/>
            <w:sz w:val="44"/>
            <w:szCs w:val="44"/>
            <w:u w:val="none"/>
          </w:rPr>
          <w:t>MIME</w:t>
        </w:r>
      </w:hyperlink>
      <w:r w:rsidRPr="006B1970">
        <w:rPr>
          <w:rFonts w:ascii="Arial" w:hAnsi="Arial" w:cs="Arial"/>
          <w:color w:val="222222"/>
          <w:sz w:val="44"/>
          <w:szCs w:val="44"/>
        </w:rPr>
        <w:t> and </w:t>
      </w:r>
      <w:hyperlink r:id="rId83" w:tooltip="Hypertext Transfer Protocol" w:history="1">
        <w:r w:rsidRPr="006B1970">
          <w:rPr>
            <w:rStyle w:val="Hyperlink"/>
            <w:rFonts w:ascii="Arial" w:hAnsi="Arial" w:cs="Arial"/>
            <w:color w:val="0B0080"/>
            <w:sz w:val="44"/>
            <w:szCs w:val="44"/>
            <w:u w:val="none"/>
          </w:rPr>
          <w:t>HTTP</w:t>
        </w:r>
      </w:hyperlink>
      <w:r w:rsidRPr="006B1970">
        <w:rPr>
          <w:rFonts w:ascii="Arial" w:hAnsi="Arial" w:cs="Arial"/>
          <w:color w:val="222222"/>
          <w:sz w:val="44"/>
          <w:szCs w:val="44"/>
        </w:rPr>
        <w:t> are supported. It includes modules for creating </w:t>
      </w:r>
      <w:hyperlink r:id="rId84" w:tooltip="Graphical user interface" w:history="1">
        <w:r w:rsidRPr="006B1970">
          <w:rPr>
            <w:rStyle w:val="Hyperlink"/>
            <w:rFonts w:ascii="Arial" w:hAnsi="Arial" w:cs="Arial"/>
            <w:color w:val="0B0080"/>
            <w:sz w:val="44"/>
            <w:szCs w:val="44"/>
            <w:u w:val="none"/>
          </w:rPr>
          <w:t>graphical user interfaces</w:t>
        </w:r>
      </w:hyperlink>
      <w:r w:rsidRPr="006B1970">
        <w:rPr>
          <w:rFonts w:ascii="Arial" w:hAnsi="Arial" w:cs="Arial"/>
          <w:color w:val="222222"/>
          <w:sz w:val="44"/>
          <w:szCs w:val="44"/>
        </w:rPr>
        <w:t>, connecting to </w:t>
      </w:r>
      <w:hyperlink r:id="rId85" w:tooltip="Relational database" w:history="1">
        <w:r w:rsidRPr="006B1970">
          <w:rPr>
            <w:rStyle w:val="Hyperlink"/>
            <w:rFonts w:ascii="Arial" w:hAnsi="Arial" w:cs="Arial"/>
            <w:color w:val="0B0080"/>
            <w:sz w:val="44"/>
            <w:szCs w:val="44"/>
            <w:u w:val="none"/>
          </w:rPr>
          <w:t>relational databases</w:t>
        </w:r>
      </w:hyperlink>
      <w:r w:rsidRPr="006B1970">
        <w:rPr>
          <w:rFonts w:ascii="Arial" w:hAnsi="Arial" w:cs="Arial"/>
          <w:color w:val="222222"/>
          <w:sz w:val="44"/>
          <w:szCs w:val="44"/>
        </w:rPr>
        <w:t>, </w:t>
      </w:r>
      <w:hyperlink r:id="rId86" w:tooltip="Pseudorandom number generator" w:history="1">
        <w:r w:rsidRPr="006B1970">
          <w:rPr>
            <w:rStyle w:val="Hyperlink"/>
            <w:rFonts w:ascii="Arial" w:hAnsi="Arial" w:cs="Arial"/>
            <w:color w:val="0B0080"/>
            <w:sz w:val="44"/>
            <w:szCs w:val="44"/>
            <w:u w:val="none"/>
          </w:rPr>
          <w:t>generating pseudorandom numbers</w:t>
        </w:r>
      </w:hyperlink>
      <w:r w:rsidRPr="006B1970">
        <w:rPr>
          <w:rFonts w:ascii="Arial" w:hAnsi="Arial" w:cs="Arial"/>
          <w:color w:val="222222"/>
          <w:sz w:val="44"/>
          <w:szCs w:val="44"/>
        </w:rPr>
        <w:t>, arithmetic with arbitrary precision decimals,</w:t>
      </w:r>
      <w:hyperlink r:id="rId87" w:anchor="cite_note-AutoNT-88-95" w:history="1">
        <w:r w:rsidRPr="006B1970">
          <w:rPr>
            <w:rStyle w:val="Hyperlink"/>
            <w:rFonts w:ascii="Arial" w:hAnsi="Arial" w:cs="Arial"/>
            <w:color w:val="0B0080"/>
            <w:sz w:val="44"/>
            <w:szCs w:val="44"/>
            <w:u w:val="none"/>
            <w:vertAlign w:val="superscript"/>
          </w:rPr>
          <w:t>[95]</w:t>
        </w:r>
      </w:hyperlink>
      <w:r w:rsidRPr="006B1970">
        <w:rPr>
          <w:rFonts w:ascii="Arial" w:hAnsi="Arial" w:cs="Arial"/>
          <w:color w:val="222222"/>
          <w:sz w:val="44"/>
          <w:szCs w:val="44"/>
        </w:rPr>
        <w:t> manipulating </w:t>
      </w:r>
      <w:hyperlink r:id="rId88" w:tooltip="Regular expression" w:history="1">
        <w:r w:rsidRPr="006B1970">
          <w:rPr>
            <w:rStyle w:val="Hyperlink"/>
            <w:rFonts w:ascii="Arial" w:hAnsi="Arial" w:cs="Arial"/>
            <w:color w:val="0B0080"/>
            <w:sz w:val="44"/>
            <w:szCs w:val="44"/>
            <w:u w:val="none"/>
          </w:rPr>
          <w:t>regular expressions</w:t>
        </w:r>
      </w:hyperlink>
      <w:r w:rsidRPr="006B1970">
        <w:rPr>
          <w:rFonts w:ascii="Arial" w:hAnsi="Arial" w:cs="Arial"/>
          <w:color w:val="222222"/>
          <w:sz w:val="44"/>
          <w:szCs w:val="44"/>
        </w:rPr>
        <w:t>, and </w:t>
      </w:r>
      <w:hyperlink r:id="rId89" w:tooltip="Unit testing" w:history="1">
        <w:r w:rsidRPr="006B1970">
          <w:rPr>
            <w:rStyle w:val="Hyperlink"/>
            <w:rFonts w:ascii="Arial" w:hAnsi="Arial" w:cs="Arial"/>
            <w:color w:val="0B0080"/>
            <w:sz w:val="44"/>
            <w:szCs w:val="44"/>
            <w:u w:val="none"/>
          </w:rPr>
          <w:t>unit testing</w:t>
        </w:r>
      </w:hyperlink>
      <w:r w:rsidRPr="006B1970">
        <w:rPr>
          <w:rFonts w:ascii="Arial" w:hAnsi="Arial" w:cs="Arial"/>
          <w:color w:val="222222"/>
          <w:sz w:val="44"/>
          <w:szCs w:val="44"/>
        </w:rPr>
        <w:t>.</w:t>
      </w:r>
    </w:p>
    <w:p w:rsidR="006B1970" w:rsidRPr="006B1970" w:rsidRDefault="006B1970" w:rsidP="006B1970">
      <w:pPr>
        <w:pStyle w:val="NormalWeb"/>
        <w:shd w:val="clear" w:color="auto" w:fill="FFFFFF"/>
        <w:spacing w:before="120" w:beforeAutospacing="0" w:after="120" w:afterAutospacing="0"/>
        <w:rPr>
          <w:rFonts w:ascii="Arial" w:hAnsi="Arial" w:cs="Arial"/>
          <w:color w:val="222222"/>
          <w:sz w:val="44"/>
          <w:szCs w:val="44"/>
        </w:rPr>
      </w:pPr>
      <w:r w:rsidRPr="006B1970">
        <w:rPr>
          <w:rFonts w:ascii="Arial" w:hAnsi="Arial" w:cs="Arial"/>
          <w:color w:val="222222"/>
          <w:sz w:val="44"/>
          <w:szCs w:val="44"/>
        </w:rPr>
        <w:t>Some parts of the standard library are covered by specifications (for example, the </w:t>
      </w:r>
      <w:hyperlink r:id="rId90" w:tooltip="Web Server Gateway Interface" w:history="1">
        <w:r w:rsidRPr="006B1970">
          <w:rPr>
            <w:rStyle w:val="Hyperlink"/>
            <w:rFonts w:ascii="Arial" w:hAnsi="Arial" w:cs="Arial"/>
            <w:color w:val="0B0080"/>
            <w:sz w:val="44"/>
            <w:szCs w:val="44"/>
            <w:u w:val="none"/>
          </w:rPr>
          <w:t>Web Server Gateway Interface</w:t>
        </w:r>
      </w:hyperlink>
      <w:r w:rsidRPr="006B1970">
        <w:rPr>
          <w:rFonts w:ascii="Arial" w:hAnsi="Arial" w:cs="Arial"/>
          <w:color w:val="222222"/>
          <w:sz w:val="44"/>
          <w:szCs w:val="44"/>
        </w:rPr>
        <w:t> (WSGI) implementation </w:t>
      </w:r>
      <w:proofErr w:type="spellStart"/>
      <w:r w:rsidRPr="006B1970">
        <w:rPr>
          <w:rStyle w:val="HTMLCode"/>
          <w:rFonts w:ascii="Arial" w:hAnsi="Arial" w:cs="Arial"/>
          <w:color w:val="000000"/>
          <w:sz w:val="44"/>
          <w:szCs w:val="44"/>
          <w:bdr w:val="single" w:sz="8" w:space="1" w:color="EAECF0" w:frame="1"/>
          <w:shd w:val="clear" w:color="auto" w:fill="F8F9FA"/>
        </w:rPr>
        <w:t>wsgiref</w:t>
      </w:r>
      <w:proofErr w:type="spellEnd"/>
      <w:r w:rsidRPr="006B1970">
        <w:rPr>
          <w:rFonts w:ascii="Arial" w:hAnsi="Arial" w:cs="Arial"/>
          <w:color w:val="222222"/>
          <w:sz w:val="44"/>
          <w:szCs w:val="44"/>
        </w:rPr>
        <w:t> follows PEP 333</w:t>
      </w:r>
      <w:hyperlink r:id="rId91" w:anchor="cite_note-AutoNT-89-96" w:history="1">
        <w:r w:rsidRPr="006B1970">
          <w:rPr>
            <w:rStyle w:val="Hyperlink"/>
            <w:rFonts w:ascii="Arial" w:hAnsi="Arial" w:cs="Arial"/>
            <w:color w:val="0B0080"/>
            <w:sz w:val="44"/>
            <w:szCs w:val="44"/>
            <w:u w:val="none"/>
            <w:vertAlign w:val="superscript"/>
          </w:rPr>
          <w:t>[96]</w:t>
        </w:r>
      </w:hyperlink>
      <w:r w:rsidRPr="006B1970">
        <w:rPr>
          <w:rFonts w:ascii="Arial" w:hAnsi="Arial" w:cs="Arial"/>
          <w:color w:val="222222"/>
          <w:sz w:val="44"/>
          <w:szCs w:val="44"/>
        </w:rPr>
        <w:t xml:space="preserve">), but most modules are not. They are specified by their code, internal documentation, and test </w:t>
      </w:r>
      <w:r w:rsidRPr="006B1970">
        <w:rPr>
          <w:rFonts w:ascii="Arial" w:hAnsi="Arial" w:cs="Arial"/>
          <w:color w:val="222222"/>
          <w:sz w:val="44"/>
          <w:szCs w:val="44"/>
        </w:rPr>
        <w:lastRenderedPageBreak/>
        <w:t>suites (if supplied). However, because most of the standard library is cross-platform Python code, only a few modules need altering or rewriting for variant implementations.</w:t>
      </w:r>
    </w:p>
    <w:p w:rsidR="006B1970" w:rsidRPr="006B1970" w:rsidRDefault="006B1970" w:rsidP="006B1970">
      <w:pPr>
        <w:pStyle w:val="NormalWeb"/>
        <w:shd w:val="clear" w:color="auto" w:fill="FFFFFF"/>
        <w:spacing w:before="120" w:beforeAutospacing="0" w:after="120" w:afterAutospacing="0"/>
        <w:rPr>
          <w:rFonts w:ascii="Arial" w:hAnsi="Arial" w:cs="Arial"/>
          <w:color w:val="222222"/>
          <w:sz w:val="44"/>
          <w:szCs w:val="44"/>
        </w:rPr>
      </w:pPr>
      <w:r w:rsidRPr="006B1970">
        <w:rPr>
          <w:rFonts w:ascii="Arial" w:hAnsi="Arial" w:cs="Arial"/>
          <w:color w:val="222222"/>
          <w:sz w:val="44"/>
          <w:szCs w:val="44"/>
        </w:rPr>
        <w:t>As of March 2018, the </w:t>
      </w:r>
      <w:hyperlink r:id="rId92" w:tooltip="Python Package Index" w:history="1">
        <w:r w:rsidRPr="006B1970">
          <w:rPr>
            <w:rStyle w:val="Hyperlink"/>
            <w:rFonts w:ascii="Arial" w:hAnsi="Arial" w:cs="Arial"/>
            <w:color w:val="0B0080"/>
            <w:sz w:val="44"/>
            <w:szCs w:val="44"/>
            <w:u w:val="none"/>
          </w:rPr>
          <w:t>Python Package Index</w:t>
        </w:r>
      </w:hyperlink>
      <w:r w:rsidRPr="006B1970">
        <w:rPr>
          <w:rFonts w:ascii="Arial" w:hAnsi="Arial" w:cs="Arial"/>
          <w:color w:val="222222"/>
          <w:sz w:val="44"/>
          <w:szCs w:val="44"/>
        </w:rPr>
        <w:t> (</w:t>
      </w:r>
      <w:proofErr w:type="spellStart"/>
      <w:r w:rsidRPr="006B1970">
        <w:rPr>
          <w:rFonts w:ascii="Arial" w:hAnsi="Arial" w:cs="Arial"/>
          <w:color w:val="222222"/>
          <w:sz w:val="44"/>
          <w:szCs w:val="44"/>
        </w:rPr>
        <w:t>PyPI</w:t>
      </w:r>
      <w:proofErr w:type="spellEnd"/>
      <w:r w:rsidRPr="006B1970">
        <w:rPr>
          <w:rFonts w:ascii="Arial" w:hAnsi="Arial" w:cs="Arial"/>
          <w:color w:val="222222"/>
          <w:sz w:val="44"/>
          <w:szCs w:val="44"/>
        </w:rPr>
        <w:t>), the official repository for third-party Python software, contains over 130,000</w:t>
      </w:r>
      <w:hyperlink r:id="rId93" w:anchor="cite_note-97" w:history="1">
        <w:r w:rsidRPr="006B1970">
          <w:rPr>
            <w:rStyle w:val="Hyperlink"/>
            <w:rFonts w:ascii="Arial" w:hAnsi="Arial" w:cs="Arial"/>
            <w:color w:val="0B0080"/>
            <w:sz w:val="44"/>
            <w:szCs w:val="44"/>
            <w:u w:val="none"/>
            <w:vertAlign w:val="superscript"/>
          </w:rPr>
          <w:t>[97]</w:t>
        </w:r>
      </w:hyperlink>
      <w:r w:rsidRPr="006B1970">
        <w:rPr>
          <w:rFonts w:ascii="Arial" w:hAnsi="Arial" w:cs="Arial"/>
          <w:color w:val="222222"/>
          <w:sz w:val="44"/>
          <w:szCs w:val="44"/>
        </w:rPr>
        <w:t> packages with a wide range of functionality, including:</w:t>
      </w:r>
    </w:p>
    <w:p w:rsidR="006B1970" w:rsidRPr="006B1970" w:rsidRDefault="006B1970" w:rsidP="006B1970">
      <w:pPr>
        <w:numPr>
          <w:ilvl w:val="0"/>
          <w:numId w:val="3"/>
        </w:numPr>
        <w:shd w:val="clear" w:color="auto" w:fill="FFFFFF"/>
        <w:spacing w:before="100" w:beforeAutospacing="1" w:after="24" w:line="240" w:lineRule="auto"/>
        <w:ind w:left="384"/>
        <w:rPr>
          <w:rFonts w:ascii="Arial" w:hAnsi="Arial" w:cs="Arial"/>
          <w:color w:val="222222"/>
          <w:sz w:val="44"/>
          <w:szCs w:val="44"/>
        </w:rPr>
      </w:pPr>
      <w:r w:rsidRPr="006B1970">
        <w:rPr>
          <w:rFonts w:ascii="Arial" w:hAnsi="Arial" w:cs="Arial"/>
          <w:color w:val="222222"/>
          <w:sz w:val="44"/>
          <w:szCs w:val="44"/>
        </w:rPr>
        <w:t>Graphical user interfaces</w:t>
      </w:r>
    </w:p>
    <w:p w:rsidR="006B1970" w:rsidRPr="006B1970" w:rsidRDefault="006B1970" w:rsidP="006B1970">
      <w:pPr>
        <w:numPr>
          <w:ilvl w:val="0"/>
          <w:numId w:val="3"/>
        </w:numPr>
        <w:shd w:val="clear" w:color="auto" w:fill="FFFFFF"/>
        <w:spacing w:before="100" w:beforeAutospacing="1" w:after="24" w:line="240" w:lineRule="auto"/>
        <w:ind w:left="384"/>
        <w:rPr>
          <w:rFonts w:ascii="Arial" w:hAnsi="Arial" w:cs="Arial"/>
          <w:color w:val="222222"/>
          <w:sz w:val="44"/>
          <w:szCs w:val="44"/>
        </w:rPr>
      </w:pPr>
      <w:r w:rsidRPr="006B1970">
        <w:rPr>
          <w:rFonts w:ascii="Arial" w:hAnsi="Arial" w:cs="Arial"/>
          <w:color w:val="222222"/>
          <w:sz w:val="44"/>
          <w:szCs w:val="44"/>
        </w:rPr>
        <w:t>Web frameworks</w:t>
      </w:r>
    </w:p>
    <w:p w:rsidR="006B1970" w:rsidRPr="006B1970" w:rsidRDefault="006B1970" w:rsidP="006B1970">
      <w:pPr>
        <w:numPr>
          <w:ilvl w:val="0"/>
          <w:numId w:val="3"/>
        </w:numPr>
        <w:shd w:val="clear" w:color="auto" w:fill="FFFFFF"/>
        <w:spacing w:before="100" w:beforeAutospacing="1" w:after="24" w:line="240" w:lineRule="auto"/>
        <w:ind w:left="384"/>
        <w:rPr>
          <w:rFonts w:ascii="Arial" w:hAnsi="Arial" w:cs="Arial"/>
          <w:color w:val="222222"/>
          <w:sz w:val="44"/>
          <w:szCs w:val="44"/>
        </w:rPr>
      </w:pPr>
      <w:r w:rsidRPr="006B1970">
        <w:rPr>
          <w:rFonts w:ascii="Arial" w:hAnsi="Arial" w:cs="Arial"/>
          <w:color w:val="222222"/>
          <w:sz w:val="44"/>
          <w:szCs w:val="44"/>
        </w:rPr>
        <w:t>Multimedia</w:t>
      </w:r>
    </w:p>
    <w:p w:rsidR="006B1970" w:rsidRPr="006B1970" w:rsidRDefault="006B1970" w:rsidP="006B1970">
      <w:pPr>
        <w:numPr>
          <w:ilvl w:val="0"/>
          <w:numId w:val="3"/>
        </w:numPr>
        <w:shd w:val="clear" w:color="auto" w:fill="FFFFFF"/>
        <w:spacing w:before="100" w:beforeAutospacing="1" w:after="24" w:line="240" w:lineRule="auto"/>
        <w:ind w:left="384"/>
        <w:rPr>
          <w:rFonts w:ascii="Arial" w:hAnsi="Arial" w:cs="Arial"/>
          <w:color w:val="222222"/>
          <w:sz w:val="44"/>
          <w:szCs w:val="44"/>
        </w:rPr>
      </w:pPr>
      <w:r w:rsidRPr="006B1970">
        <w:rPr>
          <w:rFonts w:ascii="Arial" w:hAnsi="Arial" w:cs="Arial"/>
          <w:color w:val="222222"/>
          <w:sz w:val="44"/>
          <w:szCs w:val="44"/>
        </w:rPr>
        <w:t>Databases</w:t>
      </w:r>
    </w:p>
    <w:p w:rsidR="006B1970" w:rsidRPr="006B1970" w:rsidRDefault="006B1970" w:rsidP="006B1970">
      <w:pPr>
        <w:numPr>
          <w:ilvl w:val="0"/>
          <w:numId w:val="3"/>
        </w:numPr>
        <w:shd w:val="clear" w:color="auto" w:fill="FFFFFF"/>
        <w:spacing w:before="100" w:beforeAutospacing="1" w:after="24" w:line="240" w:lineRule="auto"/>
        <w:ind w:left="384"/>
        <w:rPr>
          <w:rFonts w:ascii="Arial" w:hAnsi="Arial" w:cs="Arial"/>
          <w:color w:val="222222"/>
          <w:sz w:val="44"/>
          <w:szCs w:val="44"/>
        </w:rPr>
      </w:pPr>
      <w:r w:rsidRPr="006B1970">
        <w:rPr>
          <w:rFonts w:ascii="Arial" w:hAnsi="Arial" w:cs="Arial"/>
          <w:color w:val="222222"/>
          <w:sz w:val="44"/>
          <w:szCs w:val="44"/>
        </w:rPr>
        <w:t>Networking</w:t>
      </w:r>
    </w:p>
    <w:p w:rsidR="006B1970" w:rsidRPr="006B1970" w:rsidRDefault="006B1970" w:rsidP="006B1970">
      <w:pPr>
        <w:numPr>
          <w:ilvl w:val="0"/>
          <w:numId w:val="3"/>
        </w:numPr>
        <w:shd w:val="clear" w:color="auto" w:fill="FFFFFF"/>
        <w:spacing w:before="100" w:beforeAutospacing="1" w:after="24" w:line="240" w:lineRule="auto"/>
        <w:ind w:left="384"/>
        <w:rPr>
          <w:rFonts w:ascii="Arial" w:hAnsi="Arial" w:cs="Arial"/>
          <w:color w:val="222222"/>
          <w:sz w:val="44"/>
          <w:szCs w:val="44"/>
        </w:rPr>
      </w:pPr>
      <w:r w:rsidRPr="006B1970">
        <w:rPr>
          <w:rFonts w:ascii="Arial" w:hAnsi="Arial" w:cs="Arial"/>
          <w:color w:val="222222"/>
          <w:sz w:val="44"/>
          <w:szCs w:val="44"/>
        </w:rPr>
        <w:t>Test frameworks</w:t>
      </w:r>
    </w:p>
    <w:p w:rsidR="006B1970" w:rsidRPr="006B1970" w:rsidRDefault="006B1970" w:rsidP="006B1970">
      <w:pPr>
        <w:numPr>
          <w:ilvl w:val="0"/>
          <w:numId w:val="3"/>
        </w:numPr>
        <w:shd w:val="clear" w:color="auto" w:fill="FFFFFF"/>
        <w:spacing w:before="100" w:beforeAutospacing="1" w:after="24" w:line="240" w:lineRule="auto"/>
        <w:ind w:left="384"/>
        <w:rPr>
          <w:rFonts w:ascii="Arial" w:hAnsi="Arial" w:cs="Arial"/>
          <w:color w:val="222222"/>
          <w:sz w:val="44"/>
          <w:szCs w:val="44"/>
        </w:rPr>
      </w:pPr>
      <w:r w:rsidRPr="006B1970">
        <w:rPr>
          <w:rFonts w:ascii="Arial" w:hAnsi="Arial" w:cs="Arial"/>
          <w:color w:val="222222"/>
          <w:sz w:val="44"/>
          <w:szCs w:val="44"/>
        </w:rPr>
        <w:t>Automation</w:t>
      </w:r>
    </w:p>
    <w:p w:rsidR="006B1970" w:rsidRPr="006B1970" w:rsidRDefault="006B1970" w:rsidP="006B1970">
      <w:pPr>
        <w:numPr>
          <w:ilvl w:val="0"/>
          <w:numId w:val="3"/>
        </w:numPr>
        <w:shd w:val="clear" w:color="auto" w:fill="FFFFFF"/>
        <w:spacing w:before="100" w:beforeAutospacing="1" w:after="24" w:line="240" w:lineRule="auto"/>
        <w:ind w:left="384"/>
        <w:rPr>
          <w:rFonts w:ascii="Arial" w:hAnsi="Arial" w:cs="Arial"/>
          <w:color w:val="222222"/>
          <w:sz w:val="44"/>
          <w:szCs w:val="44"/>
        </w:rPr>
      </w:pPr>
      <w:r w:rsidRPr="006B1970">
        <w:rPr>
          <w:rFonts w:ascii="Arial" w:hAnsi="Arial" w:cs="Arial"/>
          <w:color w:val="222222"/>
          <w:sz w:val="44"/>
          <w:szCs w:val="44"/>
        </w:rPr>
        <w:t>Web scraping</w:t>
      </w:r>
      <w:hyperlink r:id="rId94" w:anchor="cite_note-98" w:history="1">
        <w:r w:rsidRPr="006B1970">
          <w:rPr>
            <w:rStyle w:val="Hyperlink"/>
            <w:rFonts w:ascii="Arial" w:hAnsi="Arial" w:cs="Arial"/>
            <w:color w:val="0B0080"/>
            <w:sz w:val="44"/>
            <w:szCs w:val="44"/>
            <w:u w:val="none"/>
            <w:vertAlign w:val="superscript"/>
          </w:rPr>
          <w:t>[98]</w:t>
        </w:r>
      </w:hyperlink>
    </w:p>
    <w:p w:rsidR="006B1970" w:rsidRPr="006B1970" w:rsidRDefault="006B1970" w:rsidP="006B1970">
      <w:pPr>
        <w:numPr>
          <w:ilvl w:val="0"/>
          <w:numId w:val="3"/>
        </w:numPr>
        <w:shd w:val="clear" w:color="auto" w:fill="FFFFFF"/>
        <w:spacing w:before="100" w:beforeAutospacing="1" w:after="24" w:line="240" w:lineRule="auto"/>
        <w:ind w:left="384"/>
        <w:rPr>
          <w:rFonts w:ascii="Arial" w:hAnsi="Arial" w:cs="Arial"/>
          <w:color w:val="222222"/>
          <w:sz w:val="44"/>
          <w:szCs w:val="44"/>
        </w:rPr>
      </w:pPr>
      <w:r w:rsidRPr="006B1970">
        <w:rPr>
          <w:rFonts w:ascii="Arial" w:hAnsi="Arial" w:cs="Arial"/>
          <w:color w:val="222222"/>
          <w:sz w:val="44"/>
          <w:szCs w:val="44"/>
        </w:rPr>
        <w:t>Documentation</w:t>
      </w:r>
    </w:p>
    <w:p w:rsidR="006B1970" w:rsidRPr="006B1970" w:rsidRDefault="006B1970" w:rsidP="006B1970">
      <w:pPr>
        <w:numPr>
          <w:ilvl w:val="0"/>
          <w:numId w:val="3"/>
        </w:numPr>
        <w:shd w:val="clear" w:color="auto" w:fill="FFFFFF"/>
        <w:spacing w:before="100" w:beforeAutospacing="1" w:after="24" w:line="240" w:lineRule="auto"/>
        <w:ind w:left="384"/>
        <w:rPr>
          <w:rFonts w:ascii="Arial" w:hAnsi="Arial" w:cs="Arial"/>
          <w:color w:val="222222"/>
          <w:sz w:val="44"/>
          <w:szCs w:val="44"/>
        </w:rPr>
      </w:pPr>
      <w:r w:rsidRPr="006B1970">
        <w:rPr>
          <w:rFonts w:ascii="Arial" w:hAnsi="Arial" w:cs="Arial"/>
          <w:color w:val="222222"/>
          <w:sz w:val="44"/>
          <w:szCs w:val="44"/>
        </w:rPr>
        <w:t>System administration</w:t>
      </w:r>
    </w:p>
    <w:p w:rsidR="006B1970" w:rsidRPr="006B1970" w:rsidRDefault="006B1970" w:rsidP="006B1970">
      <w:pPr>
        <w:numPr>
          <w:ilvl w:val="0"/>
          <w:numId w:val="3"/>
        </w:numPr>
        <w:shd w:val="clear" w:color="auto" w:fill="FFFFFF"/>
        <w:spacing w:before="100" w:beforeAutospacing="1" w:after="24" w:line="240" w:lineRule="auto"/>
        <w:ind w:left="384"/>
        <w:rPr>
          <w:rFonts w:ascii="Arial" w:hAnsi="Arial" w:cs="Arial"/>
          <w:color w:val="222222"/>
          <w:sz w:val="44"/>
          <w:szCs w:val="44"/>
        </w:rPr>
      </w:pPr>
      <w:r w:rsidRPr="006B1970">
        <w:rPr>
          <w:rFonts w:ascii="Arial" w:hAnsi="Arial" w:cs="Arial"/>
          <w:color w:val="222222"/>
          <w:sz w:val="44"/>
          <w:szCs w:val="44"/>
        </w:rPr>
        <w:t>Scientific computing</w:t>
      </w:r>
    </w:p>
    <w:p w:rsidR="006B1970" w:rsidRPr="006B1970" w:rsidRDefault="006B1970" w:rsidP="006B1970">
      <w:pPr>
        <w:numPr>
          <w:ilvl w:val="0"/>
          <w:numId w:val="3"/>
        </w:numPr>
        <w:shd w:val="clear" w:color="auto" w:fill="FFFFFF"/>
        <w:spacing w:before="100" w:beforeAutospacing="1" w:after="24" w:line="240" w:lineRule="auto"/>
        <w:ind w:left="384"/>
        <w:rPr>
          <w:rFonts w:ascii="Arial" w:hAnsi="Arial" w:cs="Arial"/>
          <w:color w:val="222222"/>
          <w:sz w:val="44"/>
          <w:szCs w:val="44"/>
        </w:rPr>
      </w:pPr>
      <w:r w:rsidRPr="006B1970">
        <w:rPr>
          <w:rFonts w:ascii="Arial" w:hAnsi="Arial" w:cs="Arial"/>
          <w:color w:val="222222"/>
          <w:sz w:val="44"/>
          <w:szCs w:val="44"/>
        </w:rPr>
        <w:t>Text processing</w:t>
      </w:r>
    </w:p>
    <w:p w:rsidR="006B1970" w:rsidRDefault="006B1970" w:rsidP="006B1970">
      <w:pPr>
        <w:numPr>
          <w:ilvl w:val="0"/>
          <w:numId w:val="3"/>
        </w:numPr>
        <w:shd w:val="clear" w:color="auto" w:fill="FFFFFF"/>
        <w:spacing w:before="100" w:beforeAutospacing="1" w:after="24" w:line="240" w:lineRule="auto"/>
        <w:ind w:left="384"/>
        <w:rPr>
          <w:rFonts w:ascii="Arial" w:hAnsi="Arial" w:cs="Arial"/>
          <w:color w:val="222222"/>
          <w:sz w:val="44"/>
          <w:szCs w:val="44"/>
        </w:rPr>
      </w:pPr>
      <w:r w:rsidRPr="006B1970">
        <w:rPr>
          <w:rFonts w:ascii="Arial" w:hAnsi="Arial" w:cs="Arial"/>
          <w:color w:val="222222"/>
          <w:sz w:val="44"/>
          <w:szCs w:val="44"/>
        </w:rPr>
        <w:t>Image processing</w:t>
      </w:r>
    </w:p>
    <w:p w:rsidR="006B1970" w:rsidRDefault="006B1970" w:rsidP="006B1970">
      <w:pPr>
        <w:shd w:val="clear" w:color="auto" w:fill="FFFFFF"/>
        <w:spacing w:before="100" w:beforeAutospacing="1" w:after="24" w:line="240" w:lineRule="auto"/>
        <w:rPr>
          <w:rFonts w:ascii="Arial" w:hAnsi="Arial" w:cs="Arial"/>
          <w:color w:val="222222"/>
          <w:sz w:val="44"/>
          <w:szCs w:val="44"/>
        </w:rPr>
      </w:pPr>
    </w:p>
    <w:p w:rsidR="004C6EA8" w:rsidRDefault="006B1970" w:rsidP="004C6EA8">
      <w:pPr>
        <w:shd w:val="clear" w:color="auto" w:fill="FFFFFF"/>
        <w:spacing w:before="100" w:beforeAutospacing="1" w:after="24" w:line="240" w:lineRule="auto"/>
        <w:rPr>
          <w:rFonts w:ascii="Arial Black" w:hAnsi="Arial Black" w:cs="Arial"/>
          <w:color w:val="222222"/>
          <w:sz w:val="44"/>
          <w:szCs w:val="44"/>
        </w:rPr>
      </w:pPr>
      <w:r w:rsidRPr="006B1970">
        <w:rPr>
          <w:rFonts w:ascii="Arial Black" w:hAnsi="Arial Black" w:cs="Arial"/>
          <w:color w:val="222222"/>
          <w:sz w:val="44"/>
          <w:szCs w:val="44"/>
        </w:rPr>
        <w:lastRenderedPageBreak/>
        <w:t>2] FUNCTIONS</w:t>
      </w:r>
    </w:p>
    <w:p w:rsidR="004C6EA8" w:rsidRDefault="004C6EA8" w:rsidP="004C6EA8">
      <w:pPr>
        <w:shd w:val="clear" w:color="auto" w:fill="FFFFFF"/>
        <w:spacing w:before="100" w:beforeAutospacing="1" w:after="24" w:line="240" w:lineRule="auto"/>
        <w:rPr>
          <w:rFonts w:ascii="Arial" w:hAnsi="Arial" w:cs="Arial"/>
          <w:color w:val="222222"/>
          <w:sz w:val="44"/>
          <w:szCs w:val="44"/>
        </w:rPr>
      </w:pPr>
      <w:r w:rsidRPr="004C6EA8">
        <w:rPr>
          <w:rFonts w:ascii="Arial" w:hAnsi="Arial" w:cs="Arial"/>
          <w:color w:val="222222"/>
          <w:sz w:val="44"/>
          <w:szCs w:val="44"/>
        </w:rPr>
        <w:t>SYNTAX</w:t>
      </w:r>
    </w:p>
    <w:p w:rsidR="004C6EA8" w:rsidRPr="004C6EA8" w:rsidRDefault="004C6EA8" w:rsidP="004C6EA8">
      <w:pPr>
        <w:shd w:val="clear" w:color="auto" w:fill="FFFFFF"/>
        <w:spacing w:before="100" w:beforeAutospacing="1" w:after="24" w:line="240" w:lineRule="auto"/>
        <w:rPr>
          <w:rFonts w:ascii="Verdana" w:hAnsi="Verdana"/>
          <w:color w:val="555555"/>
          <w:sz w:val="44"/>
          <w:szCs w:val="44"/>
          <w:shd w:val="clear" w:color="auto" w:fill="FFFFFF"/>
        </w:rPr>
      </w:pPr>
      <w:r w:rsidRPr="004C6EA8">
        <w:rPr>
          <w:rFonts w:ascii="Verdana" w:hAnsi="Verdana"/>
          <w:color w:val="555555"/>
          <w:sz w:val="44"/>
          <w:szCs w:val="44"/>
          <w:shd w:val="clear" w:color="auto" w:fill="FFFFFF"/>
        </w:rPr>
        <w:t>Functions are a construct to </w:t>
      </w:r>
      <w:r w:rsidRPr="004C6EA8">
        <w:rPr>
          <w:rFonts w:ascii="Arial" w:eastAsia="Times New Roman" w:hAnsi="Arial" w:cs="Arial"/>
          <w:color w:val="555555"/>
          <w:sz w:val="44"/>
          <w:szCs w:val="44"/>
          <w:lang w:bidi="mr-IN"/>
        </w:rPr>
        <w:t>programs. They are known in most programming languages, sometimes also called subroutines or procedures. Functions are used to utilize code in more than one place in a program. The only way without functions to reuse code consists in copying the code. </w:t>
      </w:r>
      <w:r w:rsidRPr="004C6EA8">
        <w:rPr>
          <w:rFonts w:ascii="Arial" w:eastAsia="Times New Roman" w:hAnsi="Arial" w:cs="Arial"/>
          <w:color w:val="555555"/>
          <w:sz w:val="44"/>
          <w:szCs w:val="44"/>
          <w:lang w:bidi="mr-IN"/>
        </w:rPr>
        <w:br/>
      </w:r>
      <w:r w:rsidRPr="004C6EA8">
        <w:rPr>
          <w:rFonts w:ascii="Arial" w:eastAsia="Times New Roman" w:hAnsi="Arial" w:cs="Arial"/>
          <w:color w:val="555555"/>
          <w:sz w:val="44"/>
          <w:szCs w:val="44"/>
          <w:lang w:bidi="mr-IN"/>
        </w:rPr>
        <w:br/>
        <w:t>A function in Python is defined by a def statement. The general syntax looks like this:</w:t>
      </w:r>
    </w:p>
    <w:p w:rsidR="004C6EA8" w:rsidRPr="004C6EA8" w:rsidRDefault="004C6EA8" w:rsidP="004C6EA8">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7" w:after="187" w:line="240" w:lineRule="auto"/>
        <w:ind w:left="187" w:right="187"/>
        <w:rPr>
          <w:rFonts w:ascii="Arial" w:eastAsia="Times New Roman" w:hAnsi="Arial" w:cs="Arial"/>
          <w:color w:val="000066"/>
          <w:sz w:val="44"/>
          <w:szCs w:val="44"/>
          <w:lang w:bidi="mr-IN"/>
        </w:rPr>
      </w:pPr>
      <w:proofErr w:type="gramStart"/>
      <w:r w:rsidRPr="004C6EA8">
        <w:rPr>
          <w:rFonts w:ascii="Arial" w:eastAsia="Times New Roman" w:hAnsi="Arial" w:cs="Arial"/>
          <w:color w:val="000066"/>
          <w:sz w:val="44"/>
          <w:szCs w:val="44"/>
          <w:lang w:bidi="mr-IN"/>
        </w:rPr>
        <w:t>def</w:t>
      </w:r>
      <w:proofErr w:type="gramEnd"/>
      <w:r w:rsidRPr="004C6EA8">
        <w:rPr>
          <w:rFonts w:ascii="Arial" w:eastAsia="Times New Roman" w:hAnsi="Arial" w:cs="Arial"/>
          <w:color w:val="000066"/>
          <w:sz w:val="44"/>
          <w:szCs w:val="44"/>
          <w:lang w:bidi="mr-IN"/>
        </w:rPr>
        <w:t xml:space="preserve"> function-name(Parameter list):</w:t>
      </w:r>
    </w:p>
    <w:p w:rsidR="004C6EA8" w:rsidRPr="004C6EA8" w:rsidRDefault="004C6EA8" w:rsidP="004C6EA8">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7" w:after="187" w:line="240" w:lineRule="auto"/>
        <w:ind w:left="187" w:right="187"/>
        <w:rPr>
          <w:rFonts w:ascii="Arial" w:eastAsia="Times New Roman" w:hAnsi="Arial" w:cs="Arial"/>
          <w:color w:val="000066"/>
          <w:sz w:val="44"/>
          <w:szCs w:val="44"/>
          <w:lang w:bidi="mr-IN"/>
        </w:rPr>
      </w:pPr>
      <w:r w:rsidRPr="004C6EA8">
        <w:rPr>
          <w:rFonts w:ascii="Arial" w:eastAsia="Times New Roman" w:hAnsi="Arial" w:cs="Arial"/>
          <w:color w:val="000066"/>
          <w:sz w:val="44"/>
          <w:szCs w:val="44"/>
          <w:lang w:bidi="mr-IN"/>
        </w:rPr>
        <w:t xml:space="preserve">    </w:t>
      </w:r>
      <w:proofErr w:type="gramStart"/>
      <w:r w:rsidRPr="004C6EA8">
        <w:rPr>
          <w:rFonts w:ascii="Arial" w:eastAsia="Times New Roman" w:hAnsi="Arial" w:cs="Arial"/>
          <w:color w:val="000066"/>
          <w:sz w:val="44"/>
          <w:szCs w:val="44"/>
          <w:lang w:bidi="mr-IN"/>
        </w:rPr>
        <w:t>statements</w:t>
      </w:r>
      <w:proofErr w:type="gramEnd"/>
      <w:r w:rsidRPr="004C6EA8">
        <w:rPr>
          <w:rFonts w:ascii="Arial" w:eastAsia="Times New Roman" w:hAnsi="Arial" w:cs="Arial"/>
          <w:color w:val="000066"/>
          <w:sz w:val="44"/>
          <w:szCs w:val="44"/>
          <w:lang w:bidi="mr-IN"/>
        </w:rPr>
        <w:t>, i.e. the function body</w:t>
      </w:r>
    </w:p>
    <w:p w:rsidR="004C6EA8" w:rsidRPr="004C6EA8" w:rsidRDefault="004C6EA8" w:rsidP="004C6EA8">
      <w:pPr>
        <w:spacing w:after="0" w:line="240" w:lineRule="auto"/>
        <w:rPr>
          <w:rFonts w:ascii="Arial" w:eastAsia="Times New Roman" w:hAnsi="Arial" w:cs="Arial"/>
          <w:sz w:val="44"/>
          <w:szCs w:val="44"/>
          <w:lang w:bidi="mr-IN"/>
        </w:rPr>
      </w:pPr>
      <w:r w:rsidRPr="004C6EA8">
        <w:rPr>
          <w:rFonts w:ascii="Arial" w:eastAsia="Times New Roman" w:hAnsi="Arial" w:cs="Arial"/>
          <w:color w:val="555555"/>
          <w:sz w:val="44"/>
          <w:szCs w:val="44"/>
          <w:shd w:val="clear" w:color="auto" w:fill="FFFFFF"/>
          <w:lang w:bidi="mr-IN"/>
        </w:rPr>
        <w:t>The parameter list consists of none or more parameters. Parameters are called arguments, if the function is called. The function body consists of indented statements. The function body gets executed every time the function is called. </w:t>
      </w:r>
      <w:r w:rsidRPr="004C6EA8">
        <w:rPr>
          <w:rFonts w:ascii="Arial" w:eastAsia="Times New Roman" w:hAnsi="Arial" w:cs="Arial"/>
          <w:color w:val="555555"/>
          <w:sz w:val="44"/>
          <w:szCs w:val="44"/>
          <w:lang w:bidi="mr-IN"/>
        </w:rPr>
        <w:br/>
      </w:r>
      <w:r w:rsidRPr="004C6EA8">
        <w:rPr>
          <w:rFonts w:ascii="Arial" w:eastAsia="Times New Roman" w:hAnsi="Arial" w:cs="Arial"/>
          <w:color w:val="555555"/>
          <w:sz w:val="44"/>
          <w:szCs w:val="44"/>
          <w:shd w:val="clear" w:color="auto" w:fill="FFFFFF"/>
          <w:lang w:bidi="mr-IN"/>
        </w:rPr>
        <w:t>Parameter can be mandatory or optional. The optional parameters (zero or more) must follow the mandatory parameters. </w:t>
      </w:r>
      <w:r w:rsidRPr="004C6EA8">
        <w:rPr>
          <w:rFonts w:ascii="Arial" w:eastAsia="Times New Roman" w:hAnsi="Arial" w:cs="Arial"/>
          <w:color w:val="555555"/>
          <w:sz w:val="44"/>
          <w:szCs w:val="44"/>
          <w:lang w:bidi="mr-IN"/>
        </w:rPr>
        <w:br/>
      </w:r>
      <w:r w:rsidRPr="004C6EA8">
        <w:rPr>
          <w:rFonts w:ascii="Arial" w:eastAsia="Times New Roman" w:hAnsi="Arial" w:cs="Arial"/>
          <w:color w:val="555555"/>
          <w:sz w:val="44"/>
          <w:szCs w:val="44"/>
          <w:lang w:bidi="mr-IN"/>
        </w:rPr>
        <w:lastRenderedPageBreak/>
        <w:br/>
      </w:r>
      <w:r w:rsidRPr="004C6EA8">
        <w:rPr>
          <w:rFonts w:ascii="Arial" w:eastAsia="Times New Roman" w:hAnsi="Arial" w:cs="Arial"/>
          <w:color w:val="555555"/>
          <w:sz w:val="44"/>
          <w:szCs w:val="44"/>
          <w:shd w:val="clear" w:color="auto" w:fill="FFFFFF"/>
          <w:lang w:bidi="mr-IN"/>
        </w:rPr>
        <w:t>Function bodies can contain a return statement. It can be anywhere in the function body. This statement ends the execution of the function call and "returns" the result, i.e. the value of the expression following the return keyword, to the caller. If there is no return statement in the function code, the function ends, when the control flow reaches the end of the function body. </w:t>
      </w:r>
      <w:r w:rsidRPr="004C6EA8">
        <w:rPr>
          <w:rFonts w:ascii="Arial" w:eastAsia="Times New Roman" w:hAnsi="Arial" w:cs="Arial"/>
          <w:color w:val="555555"/>
          <w:sz w:val="44"/>
          <w:szCs w:val="44"/>
          <w:lang w:bidi="mr-IN"/>
        </w:rPr>
        <w:br/>
      </w:r>
      <w:r w:rsidRPr="004C6EA8">
        <w:rPr>
          <w:rFonts w:ascii="Arial" w:eastAsia="Times New Roman" w:hAnsi="Arial" w:cs="Arial"/>
          <w:color w:val="555555"/>
          <w:sz w:val="44"/>
          <w:szCs w:val="44"/>
          <w:shd w:val="clear" w:color="auto" w:fill="FFFFFF"/>
          <w:lang w:bidi="mr-IN"/>
        </w:rPr>
        <w:t>Example:</w:t>
      </w:r>
    </w:p>
    <w:p w:rsidR="004C6EA8" w:rsidRPr="004C6EA8" w:rsidRDefault="004C6EA8" w:rsidP="004C6EA8">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7" w:after="187" w:line="240" w:lineRule="auto"/>
        <w:ind w:left="187" w:right="187"/>
        <w:rPr>
          <w:rFonts w:ascii="Arial" w:eastAsia="Times New Roman" w:hAnsi="Arial" w:cs="Arial"/>
          <w:color w:val="000066"/>
          <w:sz w:val="44"/>
          <w:szCs w:val="44"/>
          <w:lang w:bidi="mr-IN"/>
        </w:rPr>
      </w:pPr>
      <w:r w:rsidRPr="004C6EA8">
        <w:rPr>
          <w:rFonts w:ascii="Arial" w:eastAsia="Times New Roman" w:hAnsi="Arial" w:cs="Arial"/>
          <w:color w:val="000066"/>
          <w:sz w:val="44"/>
          <w:szCs w:val="44"/>
          <w:lang w:bidi="mr-IN"/>
        </w:rPr>
        <w:t xml:space="preserve">&gt;&gt;&gt; </w:t>
      </w:r>
      <w:proofErr w:type="gramStart"/>
      <w:r w:rsidRPr="004C6EA8">
        <w:rPr>
          <w:rFonts w:ascii="Arial" w:eastAsia="Times New Roman" w:hAnsi="Arial" w:cs="Arial"/>
          <w:color w:val="000066"/>
          <w:sz w:val="44"/>
          <w:szCs w:val="44"/>
          <w:lang w:bidi="mr-IN"/>
        </w:rPr>
        <w:t>def</w:t>
      </w:r>
      <w:proofErr w:type="gramEnd"/>
      <w:r w:rsidRPr="004C6EA8">
        <w:rPr>
          <w:rFonts w:ascii="Arial" w:eastAsia="Times New Roman" w:hAnsi="Arial" w:cs="Arial"/>
          <w:color w:val="000066"/>
          <w:sz w:val="44"/>
          <w:szCs w:val="44"/>
          <w:lang w:bidi="mr-IN"/>
        </w:rPr>
        <w:t xml:space="preserve"> add(x, y):</w:t>
      </w:r>
    </w:p>
    <w:p w:rsidR="004C6EA8" w:rsidRPr="004C6EA8" w:rsidRDefault="004C6EA8" w:rsidP="004C6EA8">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7" w:after="187" w:line="240" w:lineRule="auto"/>
        <w:ind w:left="187" w:right="187"/>
        <w:rPr>
          <w:rFonts w:ascii="Arial" w:eastAsia="Times New Roman" w:hAnsi="Arial" w:cs="Arial"/>
          <w:color w:val="000066"/>
          <w:sz w:val="44"/>
          <w:szCs w:val="44"/>
          <w:lang w:bidi="mr-IN"/>
        </w:rPr>
      </w:pPr>
      <w:r w:rsidRPr="004C6EA8">
        <w:rPr>
          <w:rFonts w:ascii="Arial" w:eastAsia="Times New Roman" w:hAnsi="Arial" w:cs="Arial"/>
          <w:color w:val="000066"/>
          <w:sz w:val="44"/>
          <w:szCs w:val="44"/>
          <w:lang w:bidi="mr-IN"/>
        </w:rPr>
        <w:t>...     """Return x plus y"""</w:t>
      </w:r>
    </w:p>
    <w:p w:rsidR="004C6EA8" w:rsidRPr="004C6EA8" w:rsidRDefault="004C6EA8" w:rsidP="004C6EA8">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7" w:after="187" w:line="240" w:lineRule="auto"/>
        <w:ind w:left="187" w:right="187"/>
        <w:rPr>
          <w:rFonts w:ascii="Arial" w:eastAsia="Times New Roman" w:hAnsi="Arial" w:cs="Arial"/>
          <w:color w:val="000066"/>
          <w:sz w:val="44"/>
          <w:szCs w:val="44"/>
          <w:lang w:bidi="mr-IN"/>
        </w:rPr>
      </w:pPr>
      <w:r w:rsidRPr="004C6EA8">
        <w:rPr>
          <w:rFonts w:ascii="Arial" w:eastAsia="Times New Roman" w:hAnsi="Arial" w:cs="Arial"/>
          <w:color w:val="000066"/>
          <w:sz w:val="44"/>
          <w:szCs w:val="44"/>
          <w:lang w:bidi="mr-IN"/>
        </w:rPr>
        <w:t xml:space="preserve">...     </w:t>
      </w:r>
      <w:proofErr w:type="gramStart"/>
      <w:r w:rsidRPr="004C6EA8">
        <w:rPr>
          <w:rFonts w:ascii="Arial" w:eastAsia="Times New Roman" w:hAnsi="Arial" w:cs="Arial"/>
          <w:color w:val="000066"/>
          <w:sz w:val="44"/>
          <w:szCs w:val="44"/>
          <w:lang w:bidi="mr-IN"/>
        </w:rPr>
        <w:t>return</w:t>
      </w:r>
      <w:proofErr w:type="gramEnd"/>
      <w:r w:rsidRPr="004C6EA8">
        <w:rPr>
          <w:rFonts w:ascii="Arial" w:eastAsia="Times New Roman" w:hAnsi="Arial" w:cs="Arial"/>
          <w:color w:val="000066"/>
          <w:sz w:val="44"/>
          <w:szCs w:val="44"/>
          <w:lang w:bidi="mr-IN"/>
        </w:rPr>
        <w:t xml:space="preserve"> x + y</w:t>
      </w:r>
    </w:p>
    <w:p w:rsidR="004C6EA8" w:rsidRPr="004C6EA8" w:rsidRDefault="004C6EA8" w:rsidP="004C6EA8">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7" w:after="187" w:line="240" w:lineRule="auto"/>
        <w:ind w:left="187" w:right="187"/>
        <w:rPr>
          <w:rFonts w:ascii="Arial" w:eastAsia="Times New Roman" w:hAnsi="Arial" w:cs="Arial"/>
          <w:color w:val="000066"/>
          <w:sz w:val="44"/>
          <w:szCs w:val="44"/>
          <w:lang w:bidi="mr-IN"/>
        </w:rPr>
      </w:pPr>
      <w:r w:rsidRPr="004C6EA8">
        <w:rPr>
          <w:rFonts w:ascii="Arial" w:eastAsia="Times New Roman" w:hAnsi="Arial" w:cs="Arial"/>
          <w:color w:val="000066"/>
          <w:sz w:val="44"/>
          <w:szCs w:val="44"/>
          <w:lang w:bidi="mr-IN"/>
        </w:rPr>
        <w:t xml:space="preserve">... </w:t>
      </w:r>
    </w:p>
    <w:p w:rsidR="004C6EA8" w:rsidRPr="004C6EA8" w:rsidRDefault="004C6EA8" w:rsidP="004C6EA8">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7" w:after="187" w:line="240" w:lineRule="auto"/>
        <w:ind w:left="187" w:right="187"/>
        <w:rPr>
          <w:rFonts w:ascii="Arial" w:eastAsia="Times New Roman" w:hAnsi="Arial" w:cs="Arial"/>
          <w:color w:val="000066"/>
          <w:sz w:val="44"/>
          <w:szCs w:val="44"/>
          <w:lang w:bidi="mr-IN"/>
        </w:rPr>
      </w:pPr>
      <w:r w:rsidRPr="004C6EA8">
        <w:rPr>
          <w:rFonts w:ascii="Arial" w:eastAsia="Times New Roman" w:hAnsi="Arial" w:cs="Arial"/>
          <w:color w:val="000066"/>
          <w:sz w:val="44"/>
          <w:szCs w:val="44"/>
          <w:lang w:bidi="mr-IN"/>
        </w:rPr>
        <w:t xml:space="preserve">&gt;&gt;&gt; </w:t>
      </w:r>
    </w:p>
    <w:p w:rsidR="004C6EA8" w:rsidRPr="004C6EA8" w:rsidRDefault="004C6EA8" w:rsidP="004C6EA8">
      <w:pPr>
        <w:spacing w:after="0" w:line="240" w:lineRule="auto"/>
        <w:rPr>
          <w:rFonts w:ascii="Arial" w:eastAsia="Times New Roman" w:hAnsi="Arial" w:cs="Arial"/>
          <w:sz w:val="44"/>
          <w:szCs w:val="44"/>
          <w:lang w:bidi="mr-IN"/>
        </w:rPr>
      </w:pPr>
      <w:r w:rsidRPr="004C6EA8">
        <w:rPr>
          <w:rFonts w:ascii="Arial" w:eastAsia="Times New Roman" w:hAnsi="Arial" w:cs="Arial"/>
          <w:color w:val="555555"/>
          <w:sz w:val="44"/>
          <w:szCs w:val="44"/>
          <w:shd w:val="clear" w:color="auto" w:fill="FFFFFF"/>
          <w:lang w:bidi="mr-IN"/>
        </w:rPr>
        <w:t>In the following interactive session, the function we previously defined will be called:</w:t>
      </w:r>
    </w:p>
    <w:p w:rsidR="004C6EA8" w:rsidRPr="004C6EA8" w:rsidRDefault="004C6EA8" w:rsidP="004C6EA8">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7" w:after="187" w:line="240" w:lineRule="auto"/>
        <w:ind w:left="187" w:right="187"/>
        <w:rPr>
          <w:rFonts w:ascii="Arial" w:eastAsia="Times New Roman" w:hAnsi="Arial" w:cs="Arial"/>
          <w:color w:val="000066"/>
          <w:sz w:val="44"/>
          <w:szCs w:val="44"/>
          <w:lang w:bidi="mr-IN"/>
        </w:rPr>
      </w:pPr>
      <w:r w:rsidRPr="004C6EA8">
        <w:rPr>
          <w:rFonts w:ascii="Arial" w:eastAsia="Times New Roman" w:hAnsi="Arial" w:cs="Arial"/>
          <w:color w:val="000066"/>
          <w:sz w:val="44"/>
          <w:szCs w:val="44"/>
          <w:lang w:bidi="mr-IN"/>
        </w:rPr>
        <w:t xml:space="preserve">&gt;&gt;&gt; </w:t>
      </w:r>
      <w:proofErr w:type="gramStart"/>
      <w:r w:rsidRPr="004C6EA8">
        <w:rPr>
          <w:rFonts w:ascii="Arial" w:eastAsia="Times New Roman" w:hAnsi="Arial" w:cs="Arial"/>
          <w:color w:val="000066"/>
          <w:sz w:val="44"/>
          <w:szCs w:val="44"/>
          <w:lang w:bidi="mr-IN"/>
        </w:rPr>
        <w:t>add(</w:t>
      </w:r>
      <w:proofErr w:type="gramEnd"/>
      <w:r w:rsidRPr="004C6EA8">
        <w:rPr>
          <w:rFonts w:ascii="Arial" w:eastAsia="Times New Roman" w:hAnsi="Arial" w:cs="Arial"/>
          <w:color w:val="000066"/>
          <w:sz w:val="44"/>
          <w:szCs w:val="44"/>
          <w:lang w:bidi="mr-IN"/>
        </w:rPr>
        <w:t>4,5)</w:t>
      </w:r>
    </w:p>
    <w:p w:rsidR="004C6EA8" w:rsidRPr="004C6EA8" w:rsidRDefault="004C6EA8" w:rsidP="004C6EA8">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7" w:after="187" w:line="240" w:lineRule="auto"/>
        <w:ind w:left="187" w:right="187"/>
        <w:rPr>
          <w:rFonts w:ascii="Arial" w:eastAsia="Times New Roman" w:hAnsi="Arial" w:cs="Arial"/>
          <w:color w:val="000066"/>
          <w:sz w:val="44"/>
          <w:szCs w:val="44"/>
          <w:lang w:bidi="mr-IN"/>
        </w:rPr>
      </w:pPr>
      <w:r w:rsidRPr="004C6EA8">
        <w:rPr>
          <w:rFonts w:ascii="Arial" w:eastAsia="Times New Roman" w:hAnsi="Arial" w:cs="Arial"/>
          <w:color w:val="000066"/>
          <w:sz w:val="44"/>
          <w:szCs w:val="44"/>
          <w:lang w:bidi="mr-IN"/>
        </w:rPr>
        <w:t>9</w:t>
      </w:r>
    </w:p>
    <w:p w:rsidR="004C6EA8" w:rsidRPr="004C6EA8" w:rsidRDefault="004C6EA8" w:rsidP="004C6EA8">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7" w:after="187" w:line="240" w:lineRule="auto"/>
        <w:ind w:left="187" w:right="187"/>
        <w:rPr>
          <w:rFonts w:ascii="Arial" w:eastAsia="Times New Roman" w:hAnsi="Arial" w:cs="Arial"/>
          <w:color w:val="000066"/>
          <w:sz w:val="44"/>
          <w:szCs w:val="44"/>
          <w:lang w:bidi="mr-IN"/>
        </w:rPr>
      </w:pPr>
      <w:r w:rsidRPr="004C6EA8">
        <w:rPr>
          <w:rFonts w:ascii="Arial" w:eastAsia="Times New Roman" w:hAnsi="Arial" w:cs="Arial"/>
          <w:color w:val="000066"/>
          <w:sz w:val="44"/>
          <w:szCs w:val="44"/>
          <w:lang w:bidi="mr-IN"/>
        </w:rPr>
        <w:t xml:space="preserve">&gt;&gt;&gt; </w:t>
      </w:r>
      <w:proofErr w:type="gramStart"/>
      <w:r w:rsidRPr="004C6EA8">
        <w:rPr>
          <w:rFonts w:ascii="Arial" w:eastAsia="Times New Roman" w:hAnsi="Arial" w:cs="Arial"/>
          <w:color w:val="000066"/>
          <w:sz w:val="44"/>
          <w:szCs w:val="44"/>
          <w:lang w:bidi="mr-IN"/>
        </w:rPr>
        <w:t>add(</w:t>
      </w:r>
      <w:proofErr w:type="gramEnd"/>
      <w:r w:rsidRPr="004C6EA8">
        <w:rPr>
          <w:rFonts w:ascii="Arial" w:eastAsia="Times New Roman" w:hAnsi="Arial" w:cs="Arial"/>
          <w:color w:val="000066"/>
          <w:sz w:val="44"/>
          <w:szCs w:val="44"/>
          <w:lang w:bidi="mr-IN"/>
        </w:rPr>
        <w:t>8,3)</w:t>
      </w:r>
    </w:p>
    <w:p w:rsidR="004C6EA8" w:rsidRPr="004C6EA8" w:rsidRDefault="004C6EA8" w:rsidP="004C6EA8">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7" w:after="187" w:line="240" w:lineRule="auto"/>
        <w:ind w:left="187" w:right="187"/>
        <w:rPr>
          <w:rFonts w:ascii="Arial" w:eastAsia="Times New Roman" w:hAnsi="Arial" w:cs="Arial"/>
          <w:color w:val="000066"/>
          <w:sz w:val="44"/>
          <w:szCs w:val="44"/>
          <w:lang w:bidi="mr-IN"/>
        </w:rPr>
      </w:pPr>
      <w:r w:rsidRPr="004C6EA8">
        <w:rPr>
          <w:rFonts w:ascii="Arial" w:eastAsia="Times New Roman" w:hAnsi="Arial" w:cs="Arial"/>
          <w:color w:val="000066"/>
          <w:sz w:val="44"/>
          <w:szCs w:val="44"/>
          <w:lang w:bidi="mr-IN"/>
        </w:rPr>
        <w:lastRenderedPageBreak/>
        <w:t>11</w:t>
      </w:r>
    </w:p>
    <w:p w:rsidR="004C6EA8" w:rsidRPr="004C6EA8" w:rsidRDefault="004C6EA8" w:rsidP="004C6EA8">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7" w:after="187" w:line="240" w:lineRule="auto"/>
        <w:ind w:left="187" w:right="187"/>
        <w:rPr>
          <w:rFonts w:ascii="Arial" w:eastAsia="Times New Roman" w:hAnsi="Arial" w:cs="Arial"/>
          <w:color w:val="000066"/>
          <w:sz w:val="44"/>
          <w:szCs w:val="44"/>
          <w:lang w:bidi="mr-IN"/>
        </w:rPr>
      </w:pPr>
      <w:r w:rsidRPr="004C6EA8">
        <w:rPr>
          <w:rFonts w:ascii="Arial" w:eastAsia="Times New Roman" w:hAnsi="Arial" w:cs="Arial"/>
          <w:color w:val="000066"/>
          <w:sz w:val="44"/>
          <w:szCs w:val="44"/>
          <w:lang w:bidi="mr-IN"/>
        </w:rPr>
        <w:t>&gt;&gt;&gt;</w:t>
      </w:r>
    </w:p>
    <w:p w:rsidR="006B1970" w:rsidRDefault="006B1970" w:rsidP="00974662">
      <w:pPr>
        <w:rPr>
          <w:rFonts w:ascii="Arial" w:hAnsi="Arial" w:cs="Arial"/>
          <w:sz w:val="48"/>
          <w:szCs w:val="48"/>
        </w:rPr>
      </w:pPr>
    </w:p>
    <w:p w:rsidR="004C6EA8" w:rsidRDefault="004C6EA8" w:rsidP="00974662">
      <w:pPr>
        <w:rPr>
          <w:rFonts w:ascii="Arial" w:hAnsi="Arial" w:cs="Arial"/>
          <w:sz w:val="48"/>
          <w:szCs w:val="48"/>
        </w:rPr>
      </w:pPr>
    </w:p>
    <w:p w:rsidR="004C6EA8" w:rsidRDefault="004C6EA8" w:rsidP="00974662">
      <w:pPr>
        <w:rPr>
          <w:rFonts w:ascii="Arial" w:hAnsi="Arial" w:cs="Arial"/>
          <w:sz w:val="48"/>
          <w:szCs w:val="48"/>
        </w:rPr>
      </w:pPr>
    </w:p>
    <w:p w:rsidR="004C6EA8" w:rsidRDefault="004C6EA8" w:rsidP="00974662">
      <w:pPr>
        <w:rPr>
          <w:rFonts w:ascii="Arial" w:hAnsi="Arial" w:cs="Arial"/>
          <w:sz w:val="48"/>
          <w:szCs w:val="48"/>
        </w:rPr>
      </w:pPr>
    </w:p>
    <w:p w:rsidR="004C6EA8" w:rsidRDefault="004C6EA8" w:rsidP="00974662">
      <w:pPr>
        <w:rPr>
          <w:rFonts w:ascii="Arial" w:hAnsi="Arial" w:cs="Arial"/>
          <w:sz w:val="48"/>
          <w:szCs w:val="48"/>
        </w:rPr>
      </w:pPr>
    </w:p>
    <w:p w:rsidR="005334DC" w:rsidRPr="005334DC" w:rsidRDefault="005334DC" w:rsidP="005334DC">
      <w:pPr>
        <w:rPr>
          <w:ins w:id="0" w:author="Unknown"/>
          <w:rFonts w:ascii="Arial Black" w:hAnsi="Arial Black" w:cs="Arial"/>
          <w:sz w:val="52"/>
          <w:szCs w:val="52"/>
        </w:rPr>
      </w:pPr>
    </w:p>
    <w:p w:rsidR="005334DC" w:rsidRDefault="005334DC" w:rsidP="00974662">
      <w:pPr>
        <w:rPr>
          <w:rFonts w:ascii="Arial Black" w:hAnsi="Arial Black" w:cs="Arial"/>
          <w:sz w:val="52"/>
          <w:szCs w:val="52"/>
        </w:rPr>
      </w:pPr>
    </w:p>
    <w:p w:rsidR="004C6EA8" w:rsidRPr="004C6EA8" w:rsidRDefault="004C6EA8" w:rsidP="00974662">
      <w:pPr>
        <w:rPr>
          <w:rFonts w:ascii="Arial Black" w:hAnsi="Arial Black" w:cs="Arial"/>
          <w:sz w:val="52"/>
          <w:szCs w:val="52"/>
        </w:rPr>
      </w:pPr>
    </w:p>
    <w:p w:rsidR="006B1970" w:rsidRDefault="006B1970" w:rsidP="00974662">
      <w:pPr>
        <w:rPr>
          <w:rFonts w:ascii="Algerian" w:hAnsi="Algerian"/>
          <w:sz w:val="48"/>
          <w:szCs w:val="48"/>
        </w:rPr>
      </w:pPr>
    </w:p>
    <w:p w:rsidR="005334DC" w:rsidRDefault="005334DC" w:rsidP="00974662">
      <w:pPr>
        <w:rPr>
          <w:rFonts w:ascii="Algerian" w:hAnsi="Algerian"/>
          <w:sz w:val="48"/>
          <w:szCs w:val="48"/>
        </w:rPr>
      </w:pPr>
    </w:p>
    <w:p w:rsidR="005334DC" w:rsidRDefault="005334DC" w:rsidP="00974662">
      <w:pPr>
        <w:rPr>
          <w:rFonts w:ascii="Algerian" w:hAnsi="Algerian"/>
          <w:sz w:val="48"/>
          <w:szCs w:val="48"/>
        </w:rPr>
      </w:pPr>
    </w:p>
    <w:p w:rsidR="005334DC" w:rsidRDefault="005334DC" w:rsidP="00974662">
      <w:pPr>
        <w:rPr>
          <w:rFonts w:ascii="Algerian" w:hAnsi="Algerian"/>
          <w:sz w:val="48"/>
          <w:szCs w:val="48"/>
        </w:rPr>
      </w:pPr>
    </w:p>
    <w:p w:rsidR="005334DC" w:rsidRDefault="005334DC" w:rsidP="00974662">
      <w:pPr>
        <w:rPr>
          <w:rFonts w:ascii="Arial Black" w:hAnsi="Arial Black"/>
          <w:sz w:val="52"/>
          <w:szCs w:val="52"/>
        </w:rPr>
      </w:pPr>
      <w:r w:rsidRPr="005334DC">
        <w:rPr>
          <w:rFonts w:ascii="Arial Black" w:hAnsi="Arial Black"/>
          <w:sz w:val="52"/>
          <w:szCs w:val="52"/>
        </w:rPr>
        <w:lastRenderedPageBreak/>
        <w:t xml:space="preserve">3] </w:t>
      </w:r>
      <w:r>
        <w:rPr>
          <w:rFonts w:ascii="Arial Black" w:hAnsi="Arial Black"/>
          <w:sz w:val="52"/>
          <w:szCs w:val="52"/>
        </w:rPr>
        <w:t>DATA TYPES AND VARIABLES</w:t>
      </w:r>
    </w:p>
    <w:p w:rsidR="005334DC" w:rsidRPr="005334DC" w:rsidRDefault="005334DC" w:rsidP="005334DC">
      <w:pPr>
        <w:spacing w:after="0" w:line="240" w:lineRule="auto"/>
        <w:rPr>
          <w:rFonts w:ascii="Arial" w:eastAsia="Times New Roman" w:hAnsi="Arial" w:cs="Arial"/>
          <w:color w:val="555555"/>
          <w:sz w:val="44"/>
          <w:szCs w:val="44"/>
          <w:shd w:val="clear" w:color="auto" w:fill="FFFFFF"/>
          <w:lang w:bidi="mr-IN"/>
        </w:rPr>
      </w:pPr>
      <w:r w:rsidRPr="005334DC">
        <w:rPr>
          <w:rFonts w:ascii="Arial" w:eastAsia="Times New Roman" w:hAnsi="Arial" w:cs="Arial"/>
          <w:color w:val="555555"/>
          <w:sz w:val="44"/>
          <w:szCs w:val="44"/>
          <w:shd w:val="clear" w:color="auto" w:fill="FFFFFF"/>
          <w:lang w:bidi="mr-IN"/>
        </w:rPr>
        <w:t xml:space="preserve">Even if you think that you know a lot about data types and variables, because you have programmed lower level languages like C, C++ or other similar programming languages, we would recommend </w:t>
      </w:r>
      <w:proofErr w:type="gramStart"/>
      <w:r w:rsidRPr="005334DC">
        <w:rPr>
          <w:rFonts w:ascii="Arial" w:eastAsia="Times New Roman" w:hAnsi="Arial" w:cs="Arial"/>
          <w:color w:val="555555"/>
          <w:sz w:val="44"/>
          <w:szCs w:val="44"/>
          <w:shd w:val="clear" w:color="auto" w:fill="FFFFFF"/>
          <w:lang w:bidi="mr-IN"/>
        </w:rPr>
        <w:t>to read</w:t>
      </w:r>
      <w:proofErr w:type="gramEnd"/>
      <w:r w:rsidRPr="005334DC">
        <w:rPr>
          <w:rFonts w:ascii="Arial" w:eastAsia="Times New Roman" w:hAnsi="Arial" w:cs="Arial"/>
          <w:color w:val="555555"/>
          <w:sz w:val="44"/>
          <w:szCs w:val="44"/>
          <w:shd w:val="clear" w:color="auto" w:fill="FFFFFF"/>
          <w:lang w:bidi="mr-IN"/>
        </w:rPr>
        <w:t xml:space="preserve"> this chapter. Data types and variables in Python are different in some aspects from other programming languages. There are integers, floating point numbers, strings, and many more, but things are not the same as in C or C++. If you want to use lists in C e.g., you will have to construe the data type list from scratch, i.e. design memory structure and the allocation management. You will have to implement the necessary search and access methods as well. Python provides power data types like lists as a genuine part of the language.</w:t>
      </w:r>
    </w:p>
    <w:p w:rsidR="005334DC" w:rsidRPr="005334DC" w:rsidRDefault="005334DC" w:rsidP="005334DC">
      <w:pPr>
        <w:spacing w:after="0" w:line="240" w:lineRule="auto"/>
        <w:rPr>
          <w:rFonts w:ascii="Arial" w:eastAsia="Times New Roman" w:hAnsi="Arial" w:cs="Arial"/>
          <w:color w:val="555555"/>
          <w:sz w:val="44"/>
          <w:szCs w:val="44"/>
          <w:shd w:val="clear" w:color="auto" w:fill="FFFFFF"/>
          <w:lang w:bidi="mr-IN"/>
        </w:rPr>
      </w:pPr>
    </w:p>
    <w:p w:rsidR="005334DC" w:rsidRPr="005334DC" w:rsidRDefault="005334DC" w:rsidP="005334DC">
      <w:pPr>
        <w:spacing w:after="0" w:line="240" w:lineRule="auto"/>
        <w:rPr>
          <w:rFonts w:ascii="Arial" w:eastAsia="Times New Roman" w:hAnsi="Arial" w:cs="Arial"/>
          <w:sz w:val="44"/>
          <w:szCs w:val="44"/>
          <w:lang w:bidi="mr-IN"/>
        </w:rPr>
      </w:pPr>
      <w:r w:rsidRPr="005334DC">
        <w:rPr>
          <w:rFonts w:ascii="Arial" w:eastAsia="Times New Roman" w:hAnsi="Arial" w:cs="Arial"/>
          <w:color w:val="555555"/>
          <w:sz w:val="44"/>
          <w:szCs w:val="44"/>
          <w:shd w:val="clear" w:color="auto" w:fill="FFFFFF"/>
          <w:lang w:bidi="mr-IN"/>
        </w:rPr>
        <w:t>VARIABLES</w:t>
      </w:r>
    </w:p>
    <w:p w:rsidR="005334DC" w:rsidRPr="005334DC" w:rsidRDefault="005334DC" w:rsidP="005334DC">
      <w:pPr>
        <w:spacing w:before="100" w:beforeAutospacing="1" w:after="100" w:afterAutospacing="1" w:line="240" w:lineRule="auto"/>
        <w:rPr>
          <w:rFonts w:ascii="Arial" w:eastAsia="Times New Roman" w:hAnsi="Arial" w:cs="Arial"/>
          <w:color w:val="555555"/>
          <w:sz w:val="44"/>
          <w:szCs w:val="44"/>
          <w:lang w:bidi="mr-IN"/>
        </w:rPr>
      </w:pPr>
      <w:r w:rsidRPr="005334DC">
        <w:rPr>
          <w:rFonts w:ascii="Arial" w:eastAsia="Times New Roman" w:hAnsi="Arial" w:cs="Arial"/>
          <w:color w:val="555555"/>
          <w:sz w:val="44"/>
          <w:szCs w:val="44"/>
          <w:lang w:bidi="mr-IN"/>
        </w:rPr>
        <w:t xml:space="preserve">As the name implies, a variable is something which can change. A variable is a way of referring to a memory location used by a </w:t>
      </w:r>
      <w:r w:rsidRPr="005334DC">
        <w:rPr>
          <w:rFonts w:ascii="Arial" w:eastAsia="Times New Roman" w:hAnsi="Arial" w:cs="Arial"/>
          <w:color w:val="555555"/>
          <w:sz w:val="44"/>
          <w:szCs w:val="44"/>
          <w:lang w:bidi="mr-IN"/>
        </w:rPr>
        <w:lastRenderedPageBreak/>
        <w:t>computer program. A variable is a symbolic name for this physical location. This memory location contains values, like numbers, text or more complicated types. </w:t>
      </w:r>
      <w:r w:rsidRPr="005334DC">
        <w:rPr>
          <w:rFonts w:ascii="Arial" w:eastAsia="Times New Roman" w:hAnsi="Arial" w:cs="Arial"/>
          <w:color w:val="555555"/>
          <w:sz w:val="44"/>
          <w:szCs w:val="44"/>
          <w:lang w:bidi="mr-IN"/>
        </w:rPr>
        <w:br/>
        <w:t>A variable can be seen as a container (or some say a pigeonhole) to store certain values. While the program is running, variables are accessed and sometimes changed, i.e. a new value will be assigned to the variable. </w:t>
      </w:r>
      <w:r w:rsidRPr="005334DC">
        <w:rPr>
          <w:rFonts w:ascii="Arial" w:eastAsia="Times New Roman" w:hAnsi="Arial" w:cs="Arial"/>
          <w:color w:val="555555"/>
          <w:sz w:val="44"/>
          <w:szCs w:val="44"/>
          <w:lang w:bidi="mr-IN"/>
        </w:rPr>
        <w:br/>
        <w:t>One of the main differences between Python and strongly-typed languages like C, C++ or Java is the way it deals with types. In strongly-typed languages every variable must have a unique data type. E.g. if a variable is of type integer, solely integers can be saved in the variable. In Java or C, every variable has to be declared before it can be used. Declaring a variable means binding it to a data type. </w:t>
      </w:r>
      <w:r w:rsidRPr="005334DC">
        <w:rPr>
          <w:rFonts w:ascii="Arial" w:eastAsia="Times New Roman" w:hAnsi="Arial" w:cs="Arial"/>
          <w:color w:val="555555"/>
          <w:sz w:val="44"/>
          <w:szCs w:val="44"/>
          <w:lang w:bidi="mr-IN"/>
        </w:rPr>
        <w:br/>
        <w:t>Declaration of variables is not required in Python. If there is need of a variable, you think of a name and start using it as a variable. </w:t>
      </w:r>
      <w:r w:rsidRPr="005334DC">
        <w:rPr>
          <w:rFonts w:ascii="Arial" w:eastAsia="Times New Roman" w:hAnsi="Arial" w:cs="Arial"/>
          <w:color w:val="555555"/>
          <w:sz w:val="44"/>
          <w:szCs w:val="44"/>
          <w:lang w:bidi="mr-IN"/>
        </w:rPr>
        <w:br/>
        <w:t xml:space="preserve">Another remarkable aspect of Python: Not only the value of a variable may change during program execution but the type as well. You can assign an integer value to a variable, use it </w:t>
      </w:r>
      <w:r w:rsidRPr="005334DC">
        <w:rPr>
          <w:rFonts w:ascii="Arial" w:eastAsia="Times New Roman" w:hAnsi="Arial" w:cs="Arial"/>
          <w:color w:val="555555"/>
          <w:sz w:val="44"/>
          <w:szCs w:val="44"/>
          <w:lang w:bidi="mr-IN"/>
        </w:rPr>
        <w:lastRenderedPageBreak/>
        <w:t>as an integer for a while and then assign a string to the variable. </w:t>
      </w:r>
      <w:r w:rsidRPr="005334DC">
        <w:rPr>
          <w:rFonts w:ascii="Arial" w:eastAsia="Times New Roman" w:hAnsi="Arial" w:cs="Arial"/>
          <w:color w:val="555555"/>
          <w:sz w:val="44"/>
          <w:szCs w:val="44"/>
          <w:lang w:bidi="mr-IN"/>
        </w:rPr>
        <w:br/>
        <w:t>In the following line of code, we assign the value 42 to a variable:</w:t>
      </w:r>
    </w:p>
    <w:p w:rsidR="005334DC" w:rsidRPr="005334DC" w:rsidRDefault="005334DC" w:rsidP="005334DC">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7" w:after="187" w:line="240" w:lineRule="auto"/>
        <w:ind w:left="187" w:right="187"/>
        <w:rPr>
          <w:rFonts w:ascii="Arial" w:eastAsia="Times New Roman" w:hAnsi="Arial" w:cs="Arial"/>
          <w:color w:val="000066"/>
          <w:sz w:val="44"/>
          <w:szCs w:val="44"/>
          <w:lang w:bidi="mr-IN"/>
        </w:rPr>
      </w:pPr>
      <w:proofErr w:type="spellStart"/>
      <w:r w:rsidRPr="005334DC">
        <w:rPr>
          <w:rFonts w:ascii="Arial" w:eastAsia="Times New Roman" w:hAnsi="Arial" w:cs="Arial"/>
          <w:color w:val="000066"/>
          <w:sz w:val="44"/>
          <w:szCs w:val="44"/>
          <w:lang w:bidi="mr-IN"/>
        </w:rPr>
        <w:t>i</w:t>
      </w:r>
      <w:proofErr w:type="spellEnd"/>
      <w:r w:rsidRPr="005334DC">
        <w:rPr>
          <w:rFonts w:ascii="Arial" w:eastAsia="Times New Roman" w:hAnsi="Arial" w:cs="Arial"/>
          <w:color w:val="000066"/>
          <w:sz w:val="44"/>
          <w:szCs w:val="44"/>
          <w:lang w:bidi="mr-IN"/>
        </w:rPr>
        <w:t xml:space="preserve"> = 42</w:t>
      </w:r>
    </w:p>
    <w:p w:rsidR="005334DC" w:rsidRPr="005334DC" w:rsidRDefault="005334DC" w:rsidP="005334DC">
      <w:pPr>
        <w:spacing w:after="0" w:line="240" w:lineRule="auto"/>
        <w:rPr>
          <w:rFonts w:ascii="Arial" w:eastAsia="Times New Roman" w:hAnsi="Arial" w:cs="Arial"/>
          <w:sz w:val="44"/>
          <w:szCs w:val="44"/>
          <w:lang w:bidi="mr-IN"/>
        </w:rPr>
      </w:pPr>
      <w:r w:rsidRPr="005334DC">
        <w:rPr>
          <w:rFonts w:ascii="Arial" w:eastAsia="Times New Roman" w:hAnsi="Arial" w:cs="Arial"/>
          <w:color w:val="555555"/>
          <w:sz w:val="44"/>
          <w:szCs w:val="44"/>
          <w:shd w:val="clear" w:color="auto" w:fill="FFFFFF"/>
          <w:lang w:bidi="mr-IN"/>
        </w:rPr>
        <w:t>The equal "=" sign in the assignment shouldn't be seen as "is equal to". It should be "read" or interpreted as "is set to", meaning in our example "the variable </w:t>
      </w:r>
      <w:proofErr w:type="spellStart"/>
      <w:r w:rsidRPr="005334DC">
        <w:rPr>
          <w:rFonts w:ascii="Arial" w:eastAsia="Times New Roman" w:hAnsi="Arial" w:cs="Arial"/>
          <w:b/>
          <w:bCs/>
          <w:color w:val="555555"/>
          <w:sz w:val="44"/>
          <w:szCs w:val="44"/>
          <w:lang w:bidi="mr-IN"/>
        </w:rPr>
        <w:t>i</w:t>
      </w:r>
      <w:proofErr w:type="spellEnd"/>
      <w:r w:rsidRPr="005334DC">
        <w:rPr>
          <w:rFonts w:ascii="Arial" w:eastAsia="Times New Roman" w:hAnsi="Arial" w:cs="Arial"/>
          <w:color w:val="555555"/>
          <w:sz w:val="44"/>
          <w:szCs w:val="44"/>
          <w:shd w:val="clear" w:color="auto" w:fill="FFFFFF"/>
          <w:lang w:bidi="mr-IN"/>
        </w:rPr>
        <w:t> is set to 42". Now we will increase the value of this variable by 1: </w:t>
      </w:r>
      <w:r w:rsidRPr="005334DC">
        <w:rPr>
          <w:rFonts w:ascii="Arial" w:eastAsia="Times New Roman" w:hAnsi="Arial" w:cs="Arial"/>
          <w:color w:val="555555"/>
          <w:sz w:val="44"/>
          <w:szCs w:val="44"/>
          <w:lang w:bidi="mr-IN"/>
        </w:rPr>
        <w:br/>
      </w:r>
    </w:p>
    <w:p w:rsidR="005334DC" w:rsidRPr="005334DC" w:rsidRDefault="005334DC" w:rsidP="005334DC">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7" w:after="187" w:line="240" w:lineRule="auto"/>
        <w:ind w:left="187" w:right="187"/>
        <w:rPr>
          <w:rFonts w:ascii="Arial" w:eastAsia="Times New Roman" w:hAnsi="Arial" w:cs="Arial"/>
          <w:color w:val="000066"/>
          <w:sz w:val="44"/>
          <w:szCs w:val="44"/>
          <w:lang w:bidi="mr-IN"/>
        </w:rPr>
      </w:pPr>
      <w:r w:rsidRPr="005334DC">
        <w:rPr>
          <w:rFonts w:ascii="Arial" w:eastAsia="Times New Roman" w:hAnsi="Arial" w:cs="Arial"/>
          <w:color w:val="000066"/>
          <w:sz w:val="44"/>
          <w:szCs w:val="44"/>
          <w:lang w:bidi="mr-IN"/>
        </w:rPr>
        <w:t xml:space="preserve">&gt;&gt;&gt; </w:t>
      </w:r>
      <w:proofErr w:type="spellStart"/>
      <w:r w:rsidRPr="005334DC">
        <w:rPr>
          <w:rFonts w:ascii="Arial" w:eastAsia="Times New Roman" w:hAnsi="Arial" w:cs="Arial"/>
          <w:color w:val="000066"/>
          <w:sz w:val="44"/>
          <w:szCs w:val="44"/>
          <w:lang w:bidi="mr-IN"/>
        </w:rPr>
        <w:t>i</w:t>
      </w:r>
      <w:proofErr w:type="spellEnd"/>
      <w:r w:rsidRPr="005334DC">
        <w:rPr>
          <w:rFonts w:ascii="Arial" w:eastAsia="Times New Roman" w:hAnsi="Arial" w:cs="Arial"/>
          <w:color w:val="000066"/>
          <w:sz w:val="44"/>
          <w:szCs w:val="44"/>
          <w:lang w:bidi="mr-IN"/>
        </w:rPr>
        <w:t xml:space="preserve"> = </w:t>
      </w:r>
      <w:proofErr w:type="spellStart"/>
      <w:r w:rsidRPr="005334DC">
        <w:rPr>
          <w:rFonts w:ascii="Arial" w:eastAsia="Times New Roman" w:hAnsi="Arial" w:cs="Arial"/>
          <w:color w:val="000066"/>
          <w:sz w:val="44"/>
          <w:szCs w:val="44"/>
          <w:lang w:bidi="mr-IN"/>
        </w:rPr>
        <w:t>i</w:t>
      </w:r>
      <w:proofErr w:type="spellEnd"/>
      <w:r w:rsidRPr="005334DC">
        <w:rPr>
          <w:rFonts w:ascii="Arial" w:eastAsia="Times New Roman" w:hAnsi="Arial" w:cs="Arial"/>
          <w:color w:val="000066"/>
          <w:sz w:val="44"/>
          <w:szCs w:val="44"/>
          <w:lang w:bidi="mr-IN"/>
        </w:rPr>
        <w:t xml:space="preserve"> + 1</w:t>
      </w:r>
    </w:p>
    <w:p w:rsidR="005334DC" w:rsidRPr="005334DC" w:rsidRDefault="005334DC" w:rsidP="005334DC">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7" w:after="187" w:line="240" w:lineRule="auto"/>
        <w:ind w:left="187" w:right="187"/>
        <w:rPr>
          <w:rFonts w:ascii="Arial" w:eastAsia="Times New Roman" w:hAnsi="Arial" w:cs="Arial"/>
          <w:color w:val="000066"/>
          <w:sz w:val="44"/>
          <w:szCs w:val="44"/>
          <w:lang w:bidi="mr-IN"/>
        </w:rPr>
      </w:pPr>
      <w:r w:rsidRPr="005334DC">
        <w:rPr>
          <w:rFonts w:ascii="Arial" w:eastAsia="Times New Roman" w:hAnsi="Arial" w:cs="Arial"/>
          <w:color w:val="000066"/>
          <w:sz w:val="44"/>
          <w:szCs w:val="44"/>
          <w:lang w:bidi="mr-IN"/>
        </w:rPr>
        <w:t xml:space="preserve">&gt;&gt;&gt; print </w:t>
      </w:r>
      <w:proofErr w:type="spellStart"/>
      <w:r w:rsidRPr="005334DC">
        <w:rPr>
          <w:rFonts w:ascii="Arial" w:eastAsia="Times New Roman" w:hAnsi="Arial" w:cs="Arial"/>
          <w:color w:val="000066"/>
          <w:sz w:val="44"/>
          <w:szCs w:val="44"/>
          <w:lang w:bidi="mr-IN"/>
        </w:rPr>
        <w:t>i</w:t>
      </w:r>
      <w:proofErr w:type="spellEnd"/>
    </w:p>
    <w:p w:rsidR="005334DC" w:rsidRPr="005334DC" w:rsidRDefault="005334DC" w:rsidP="005334DC">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7" w:after="187" w:line="240" w:lineRule="auto"/>
        <w:ind w:left="187" w:right="187"/>
        <w:rPr>
          <w:rFonts w:ascii="Arial" w:eastAsia="Times New Roman" w:hAnsi="Arial" w:cs="Arial"/>
          <w:color w:val="000066"/>
          <w:sz w:val="44"/>
          <w:szCs w:val="44"/>
          <w:lang w:bidi="mr-IN"/>
        </w:rPr>
      </w:pPr>
      <w:r w:rsidRPr="005334DC">
        <w:rPr>
          <w:rFonts w:ascii="Arial" w:eastAsia="Times New Roman" w:hAnsi="Arial" w:cs="Arial"/>
          <w:color w:val="000066"/>
          <w:sz w:val="44"/>
          <w:szCs w:val="44"/>
          <w:lang w:bidi="mr-IN"/>
        </w:rPr>
        <w:t>43</w:t>
      </w:r>
    </w:p>
    <w:p w:rsidR="005334DC" w:rsidRPr="005334DC" w:rsidRDefault="005334DC" w:rsidP="005334DC">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7" w:after="187" w:line="240" w:lineRule="auto"/>
        <w:ind w:left="187" w:right="187"/>
        <w:rPr>
          <w:rFonts w:ascii="Courier New" w:eastAsia="Times New Roman" w:hAnsi="Courier New" w:cs="Courier New"/>
          <w:color w:val="000066"/>
          <w:sz w:val="48"/>
          <w:szCs w:val="48"/>
          <w:lang w:bidi="mr-IN"/>
        </w:rPr>
      </w:pPr>
      <w:r w:rsidRPr="005334DC">
        <w:rPr>
          <w:rFonts w:ascii="Arial" w:eastAsia="Times New Roman" w:hAnsi="Arial" w:cs="Arial"/>
          <w:color w:val="000066"/>
          <w:sz w:val="44"/>
          <w:szCs w:val="44"/>
          <w:lang w:bidi="mr-IN"/>
        </w:rPr>
        <w:t>&gt;&gt;&gt;</w:t>
      </w:r>
      <w:r w:rsidRPr="005334DC">
        <w:rPr>
          <w:rFonts w:ascii="Courier New" w:eastAsia="Times New Roman" w:hAnsi="Courier New" w:cs="Courier New"/>
          <w:color w:val="000066"/>
          <w:sz w:val="25"/>
          <w:szCs w:val="25"/>
          <w:lang w:bidi="mr-IN"/>
        </w:rPr>
        <w:t xml:space="preserve"> </w:t>
      </w:r>
    </w:p>
    <w:p w:rsidR="005334DC" w:rsidRDefault="005334DC" w:rsidP="00974662">
      <w:pPr>
        <w:rPr>
          <w:rFonts w:ascii="Arial Black" w:hAnsi="Arial Black"/>
          <w:sz w:val="52"/>
          <w:szCs w:val="52"/>
        </w:rPr>
      </w:pPr>
    </w:p>
    <w:p w:rsidR="005334DC" w:rsidRDefault="005334DC" w:rsidP="00974662">
      <w:pPr>
        <w:rPr>
          <w:rFonts w:ascii="Arial Black" w:hAnsi="Arial Black"/>
          <w:sz w:val="52"/>
          <w:szCs w:val="52"/>
        </w:rPr>
      </w:pPr>
    </w:p>
    <w:p w:rsidR="00ED6635" w:rsidRDefault="00ED6635" w:rsidP="00974662">
      <w:pPr>
        <w:rPr>
          <w:rFonts w:ascii="Arial Black" w:hAnsi="Arial Black"/>
          <w:sz w:val="52"/>
          <w:szCs w:val="52"/>
        </w:rPr>
      </w:pPr>
    </w:p>
    <w:p w:rsidR="00ED6635" w:rsidRDefault="00ED6635" w:rsidP="00974662">
      <w:pPr>
        <w:rPr>
          <w:rFonts w:ascii="Arial Black" w:hAnsi="Arial Black"/>
          <w:sz w:val="52"/>
          <w:szCs w:val="52"/>
        </w:rPr>
      </w:pPr>
    </w:p>
    <w:p w:rsidR="00ED6635" w:rsidRDefault="00ED6635" w:rsidP="00974662">
      <w:pPr>
        <w:rPr>
          <w:rFonts w:ascii="Algerian" w:hAnsi="Algerian"/>
          <w:sz w:val="52"/>
          <w:szCs w:val="52"/>
        </w:rPr>
      </w:pPr>
      <w:r w:rsidRPr="00ED6635">
        <w:rPr>
          <w:rFonts w:ascii="Algerian" w:hAnsi="Algerian"/>
          <w:sz w:val="52"/>
          <w:szCs w:val="52"/>
        </w:rPr>
        <w:lastRenderedPageBreak/>
        <w:t>Coding/Implementation</w:t>
      </w:r>
    </w:p>
    <w:p w:rsidR="00ED6635" w:rsidRPr="00ED6635" w:rsidRDefault="00ED6635" w:rsidP="00ED663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4"/>
          <w:lang w:bidi="mr-IN"/>
        </w:rPr>
      </w:pPr>
      <w:proofErr w:type="gramStart"/>
      <w:r w:rsidRPr="00ED6635">
        <w:rPr>
          <w:rFonts w:ascii="inherit" w:eastAsia="Times New Roman" w:hAnsi="inherit" w:cs="Courier New"/>
          <w:color w:val="101094"/>
          <w:sz w:val="24"/>
          <w:lang w:bidi="mr-IN"/>
        </w:rPr>
        <w:t>from</w:t>
      </w:r>
      <w:proofErr w:type="gramEnd"/>
      <w:r w:rsidRPr="00ED6635">
        <w:rPr>
          <w:rFonts w:ascii="inherit" w:eastAsia="Times New Roman" w:hAnsi="inherit" w:cs="Courier New"/>
          <w:color w:val="303336"/>
          <w:sz w:val="24"/>
          <w:lang w:bidi="mr-IN"/>
        </w:rPr>
        <w:t xml:space="preserve"> collections </w:t>
      </w:r>
      <w:r w:rsidRPr="00ED6635">
        <w:rPr>
          <w:rFonts w:ascii="inherit" w:eastAsia="Times New Roman" w:hAnsi="inherit" w:cs="Courier New"/>
          <w:color w:val="101094"/>
          <w:sz w:val="24"/>
          <w:lang w:bidi="mr-IN"/>
        </w:rPr>
        <w:t>import</w:t>
      </w:r>
      <w:r w:rsidRPr="00ED6635">
        <w:rPr>
          <w:rFonts w:ascii="inherit" w:eastAsia="Times New Roman" w:hAnsi="inherit" w:cs="Courier New"/>
          <w:color w:val="303336"/>
          <w:sz w:val="24"/>
          <w:lang w:bidi="mr-IN"/>
        </w:rPr>
        <w:t xml:space="preserve"> </w:t>
      </w:r>
      <w:proofErr w:type="spellStart"/>
      <w:r w:rsidRPr="00ED6635">
        <w:rPr>
          <w:rFonts w:ascii="inherit" w:eastAsia="Times New Roman" w:hAnsi="inherit" w:cs="Courier New"/>
          <w:color w:val="303336"/>
          <w:sz w:val="24"/>
          <w:lang w:bidi="mr-IN"/>
        </w:rPr>
        <w:t>namedtuple</w:t>
      </w:r>
      <w:proofErr w:type="spellEnd"/>
    </w:p>
    <w:p w:rsidR="00ED6635" w:rsidRPr="00ED6635" w:rsidRDefault="00ED6635" w:rsidP="00ED663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4"/>
          <w:lang w:bidi="mr-IN"/>
        </w:rPr>
      </w:pPr>
      <w:proofErr w:type="gramStart"/>
      <w:r w:rsidRPr="00ED6635">
        <w:rPr>
          <w:rFonts w:ascii="inherit" w:eastAsia="Times New Roman" w:hAnsi="inherit" w:cs="Courier New"/>
          <w:color w:val="101094"/>
          <w:sz w:val="24"/>
          <w:lang w:bidi="mr-IN"/>
        </w:rPr>
        <w:t>import</w:t>
      </w:r>
      <w:proofErr w:type="gramEnd"/>
      <w:r w:rsidRPr="00ED6635">
        <w:rPr>
          <w:rFonts w:ascii="inherit" w:eastAsia="Times New Roman" w:hAnsi="inherit" w:cs="Courier New"/>
          <w:color w:val="303336"/>
          <w:sz w:val="24"/>
          <w:lang w:bidi="mr-IN"/>
        </w:rPr>
        <w:t xml:space="preserve"> </w:t>
      </w:r>
      <w:proofErr w:type="spellStart"/>
      <w:r w:rsidRPr="00ED6635">
        <w:rPr>
          <w:rFonts w:ascii="inherit" w:eastAsia="Times New Roman" w:hAnsi="inherit" w:cs="Courier New"/>
          <w:color w:val="303336"/>
          <w:sz w:val="24"/>
          <w:lang w:bidi="mr-IN"/>
        </w:rPr>
        <w:t>datetime</w:t>
      </w:r>
      <w:proofErr w:type="spellEnd"/>
    </w:p>
    <w:p w:rsidR="00ED6635" w:rsidRPr="00ED6635" w:rsidRDefault="00ED6635" w:rsidP="00ED663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4"/>
          <w:lang w:bidi="mr-IN"/>
        </w:rPr>
      </w:pPr>
    </w:p>
    <w:p w:rsidR="00ED6635" w:rsidRPr="00ED6635" w:rsidRDefault="00ED6635" w:rsidP="00ED663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4"/>
          <w:lang w:bidi="mr-IN"/>
        </w:rPr>
      </w:pPr>
      <w:r w:rsidRPr="00ED6635">
        <w:rPr>
          <w:rFonts w:ascii="inherit" w:eastAsia="Times New Roman" w:hAnsi="inherit" w:cs="Courier New"/>
          <w:color w:val="2B91AF"/>
          <w:sz w:val="24"/>
          <w:lang w:bidi="mr-IN"/>
        </w:rPr>
        <w:t>Reservation</w:t>
      </w:r>
      <w:r w:rsidRPr="00ED6635">
        <w:rPr>
          <w:rFonts w:ascii="inherit" w:eastAsia="Times New Roman" w:hAnsi="inherit" w:cs="Courier New"/>
          <w:color w:val="303336"/>
          <w:sz w:val="24"/>
          <w:lang w:bidi="mr-IN"/>
        </w:rPr>
        <w:t xml:space="preserve"> = </w:t>
      </w:r>
      <w:proofErr w:type="spellStart"/>
      <w:proofErr w:type="gramStart"/>
      <w:r w:rsidRPr="00ED6635">
        <w:rPr>
          <w:rFonts w:ascii="inherit" w:eastAsia="Times New Roman" w:hAnsi="inherit" w:cs="Courier New"/>
          <w:color w:val="303336"/>
          <w:sz w:val="24"/>
          <w:lang w:bidi="mr-IN"/>
        </w:rPr>
        <w:t>namedtuple</w:t>
      </w:r>
      <w:proofErr w:type="spellEnd"/>
      <w:r w:rsidRPr="00ED6635">
        <w:rPr>
          <w:rFonts w:ascii="inherit" w:eastAsia="Times New Roman" w:hAnsi="inherit" w:cs="Courier New"/>
          <w:color w:val="303336"/>
          <w:sz w:val="24"/>
          <w:lang w:bidi="mr-IN"/>
        </w:rPr>
        <w:t>(</w:t>
      </w:r>
      <w:proofErr w:type="gramEnd"/>
      <w:r w:rsidRPr="00ED6635">
        <w:rPr>
          <w:rFonts w:ascii="inherit" w:eastAsia="Times New Roman" w:hAnsi="inherit" w:cs="Courier New"/>
          <w:color w:val="7D2727"/>
          <w:sz w:val="24"/>
          <w:lang w:bidi="mr-IN"/>
        </w:rPr>
        <w:t>'</w:t>
      </w:r>
      <w:proofErr w:type="spellStart"/>
      <w:r w:rsidRPr="00ED6635">
        <w:rPr>
          <w:rFonts w:ascii="inherit" w:eastAsia="Times New Roman" w:hAnsi="inherit" w:cs="Courier New"/>
          <w:color w:val="7D2727"/>
          <w:sz w:val="24"/>
          <w:lang w:bidi="mr-IN"/>
        </w:rPr>
        <w:t>Reservation'</w:t>
      </w:r>
      <w:r w:rsidRPr="00ED6635">
        <w:rPr>
          <w:rFonts w:ascii="inherit" w:eastAsia="Times New Roman" w:hAnsi="inherit" w:cs="Courier New"/>
          <w:color w:val="303336"/>
          <w:sz w:val="24"/>
          <w:lang w:bidi="mr-IN"/>
        </w:rPr>
        <w:t>,</w:t>
      </w:r>
      <w:r w:rsidRPr="00ED6635">
        <w:rPr>
          <w:rFonts w:ascii="inherit" w:eastAsia="Times New Roman" w:hAnsi="inherit" w:cs="Courier New"/>
          <w:color w:val="7D2727"/>
          <w:sz w:val="24"/>
          <w:lang w:bidi="mr-IN"/>
        </w:rPr>
        <w:t>'room</w:t>
      </w:r>
      <w:proofErr w:type="spellEnd"/>
      <w:r w:rsidRPr="00ED6635">
        <w:rPr>
          <w:rFonts w:ascii="inherit" w:eastAsia="Times New Roman" w:hAnsi="inherit" w:cs="Courier New"/>
          <w:color w:val="7D2727"/>
          <w:sz w:val="24"/>
          <w:lang w:bidi="mr-IN"/>
        </w:rPr>
        <w:t xml:space="preserve"> </w:t>
      </w:r>
      <w:proofErr w:type="spellStart"/>
      <w:r w:rsidRPr="00ED6635">
        <w:rPr>
          <w:rFonts w:ascii="inherit" w:eastAsia="Times New Roman" w:hAnsi="inherit" w:cs="Courier New"/>
          <w:color w:val="7D2727"/>
          <w:sz w:val="24"/>
          <w:lang w:bidi="mr-IN"/>
        </w:rPr>
        <w:t>arr_date</w:t>
      </w:r>
      <w:proofErr w:type="spellEnd"/>
      <w:r w:rsidRPr="00ED6635">
        <w:rPr>
          <w:rFonts w:ascii="inherit" w:eastAsia="Times New Roman" w:hAnsi="inherit" w:cs="Courier New"/>
          <w:color w:val="7D2727"/>
          <w:sz w:val="24"/>
          <w:lang w:bidi="mr-IN"/>
        </w:rPr>
        <w:t xml:space="preserve"> </w:t>
      </w:r>
      <w:proofErr w:type="spellStart"/>
      <w:r w:rsidRPr="00ED6635">
        <w:rPr>
          <w:rFonts w:ascii="inherit" w:eastAsia="Times New Roman" w:hAnsi="inherit" w:cs="Courier New"/>
          <w:color w:val="7D2727"/>
          <w:sz w:val="24"/>
          <w:lang w:bidi="mr-IN"/>
        </w:rPr>
        <w:t>dept_date</w:t>
      </w:r>
      <w:proofErr w:type="spellEnd"/>
      <w:r w:rsidRPr="00ED6635">
        <w:rPr>
          <w:rFonts w:ascii="inherit" w:eastAsia="Times New Roman" w:hAnsi="inherit" w:cs="Courier New"/>
          <w:color w:val="7D2727"/>
          <w:sz w:val="24"/>
          <w:lang w:bidi="mr-IN"/>
        </w:rPr>
        <w:t xml:space="preserve"> </w:t>
      </w:r>
      <w:proofErr w:type="spellStart"/>
      <w:r w:rsidRPr="00ED6635">
        <w:rPr>
          <w:rFonts w:ascii="inherit" w:eastAsia="Times New Roman" w:hAnsi="inherit" w:cs="Courier New"/>
          <w:color w:val="7D2727"/>
          <w:sz w:val="24"/>
          <w:lang w:bidi="mr-IN"/>
        </w:rPr>
        <w:t>guest_name</w:t>
      </w:r>
      <w:proofErr w:type="spellEnd"/>
      <w:r w:rsidRPr="00ED6635">
        <w:rPr>
          <w:rFonts w:ascii="inherit" w:eastAsia="Times New Roman" w:hAnsi="inherit" w:cs="Courier New"/>
          <w:color w:val="7D2727"/>
          <w:sz w:val="24"/>
          <w:lang w:bidi="mr-IN"/>
        </w:rPr>
        <w:t xml:space="preserve"> </w:t>
      </w:r>
      <w:proofErr w:type="spellStart"/>
      <w:r w:rsidRPr="00ED6635">
        <w:rPr>
          <w:rFonts w:ascii="inherit" w:eastAsia="Times New Roman" w:hAnsi="inherit" w:cs="Courier New"/>
          <w:color w:val="7D2727"/>
          <w:sz w:val="24"/>
          <w:lang w:bidi="mr-IN"/>
        </w:rPr>
        <w:t>confirmation_num</w:t>
      </w:r>
      <w:proofErr w:type="spellEnd"/>
      <w:r w:rsidRPr="00ED6635">
        <w:rPr>
          <w:rFonts w:ascii="inherit" w:eastAsia="Times New Roman" w:hAnsi="inherit" w:cs="Courier New"/>
          <w:color w:val="7D2727"/>
          <w:sz w:val="24"/>
          <w:lang w:bidi="mr-IN"/>
        </w:rPr>
        <w:t>'</w:t>
      </w:r>
      <w:r w:rsidRPr="00ED6635">
        <w:rPr>
          <w:rFonts w:ascii="inherit" w:eastAsia="Times New Roman" w:hAnsi="inherit" w:cs="Courier New"/>
          <w:color w:val="303336"/>
          <w:sz w:val="24"/>
          <w:lang w:bidi="mr-IN"/>
        </w:rPr>
        <w:t>)</w:t>
      </w:r>
    </w:p>
    <w:p w:rsidR="00ED6635" w:rsidRPr="00ED6635" w:rsidRDefault="00ED6635" w:rsidP="00ED663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4"/>
          <w:lang w:bidi="mr-IN"/>
        </w:rPr>
      </w:pPr>
    </w:p>
    <w:p w:rsidR="00ED6635" w:rsidRPr="00ED6635" w:rsidRDefault="00ED6635" w:rsidP="00ED663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4"/>
          <w:lang w:bidi="mr-IN"/>
        </w:rPr>
      </w:pPr>
      <w:r w:rsidRPr="00ED6635">
        <w:rPr>
          <w:rFonts w:ascii="inherit" w:eastAsia="Times New Roman" w:hAnsi="inherit" w:cs="Courier New"/>
          <w:color w:val="858C93"/>
          <w:sz w:val="24"/>
          <w:lang w:bidi="mr-IN"/>
        </w:rPr>
        <w:t>#----------global variables / lists----------#</w:t>
      </w:r>
    </w:p>
    <w:p w:rsidR="00ED6635" w:rsidRPr="00ED6635" w:rsidRDefault="00ED6635" w:rsidP="00ED663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4"/>
          <w:lang w:bidi="mr-IN"/>
        </w:rPr>
      </w:pPr>
    </w:p>
    <w:p w:rsidR="00ED6635" w:rsidRPr="00ED6635" w:rsidRDefault="00ED6635" w:rsidP="00ED663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4"/>
          <w:lang w:bidi="mr-IN"/>
        </w:rPr>
      </w:pPr>
      <w:proofErr w:type="spellStart"/>
      <w:r w:rsidRPr="00ED6635">
        <w:rPr>
          <w:rFonts w:ascii="inherit" w:eastAsia="Times New Roman" w:hAnsi="inherit" w:cs="Courier New"/>
          <w:color w:val="303336"/>
          <w:sz w:val="24"/>
          <w:lang w:bidi="mr-IN"/>
        </w:rPr>
        <w:t>confirmation_counter</w:t>
      </w:r>
      <w:proofErr w:type="spellEnd"/>
      <w:r w:rsidRPr="00ED6635">
        <w:rPr>
          <w:rFonts w:ascii="inherit" w:eastAsia="Times New Roman" w:hAnsi="inherit" w:cs="Courier New"/>
          <w:color w:val="303336"/>
          <w:sz w:val="24"/>
          <w:lang w:bidi="mr-IN"/>
        </w:rPr>
        <w:t xml:space="preserve"> = </w:t>
      </w:r>
      <w:r w:rsidRPr="00ED6635">
        <w:rPr>
          <w:rFonts w:ascii="inherit" w:eastAsia="Times New Roman" w:hAnsi="inherit" w:cs="Courier New"/>
          <w:color w:val="7D2727"/>
          <w:sz w:val="24"/>
          <w:lang w:bidi="mr-IN"/>
        </w:rPr>
        <w:t>0</w:t>
      </w:r>
    </w:p>
    <w:p w:rsidR="00ED6635" w:rsidRPr="00ED6635" w:rsidRDefault="00ED6635" w:rsidP="00ED663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4"/>
          <w:lang w:bidi="mr-IN"/>
        </w:rPr>
      </w:pPr>
      <w:proofErr w:type="spellStart"/>
      <w:r w:rsidRPr="00ED6635">
        <w:rPr>
          <w:rFonts w:ascii="inherit" w:eastAsia="Times New Roman" w:hAnsi="inherit" w:cs="Courier New"/>
          <w:color w:val="303336"/>
          <w:sz w:val="24"/>
          <w:lang w:bidi="mr-IN"/>
        </w:rPr>
        <w:t>bedroom_list</w:t>
      </w:r>
      <w:proofErr w:type="spellEnd"/>
      <w:r w:rsidRPr="00ED6635">
        <w:rPr>
          <w:rFonts w:ascii="inherit" w:eastAsia="Times New Roman" w:hAnsi="inherit" w:cs="Courier New"/>
          <w:color w:val="303336"/>
          <w:sz w:val="24"/>
          <w:lang w:bidi="mr-IN"/>
        </w:rPr>
        <w:t xml:space="preserve"> = []</w:t>
      </w:r>
    </w:p>
    <w:p w:rsidR="00ED6635" w:rsidRPr="00ED6635" w:rsidRDefault="00ED6635" w:rsidP="00ED663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4"/>
          <w:lang w:bidi="mr-IN"/>
        </w:rPr>
      </w:pPr>
      <w:proofErr w:type="spellStart"/>
      <w:r w:rsidRPr="00ED6635">
        <w:rPr>
          <w:rFonts w:ascii="inherit" w:eastAsia="Times New Roman" w:hAnsi="inherit" w:cs="Courier New"/>
          <w:color w:val="303336"/>
          <w:sz w:val="24"/>
          <w:lang w:bidi="mr-IN"/>
        </w:rPr>
        <w:t>reservation_list</w:t>
      </w:r>
      <w:proofErr w:type="spellEnd"/>
      <w:r w:rsidRPr="00ED6635">
        <w:rPr>
          <w:rFonts w:ascii="inherit" w:eastAsia="Times New Roman" w:hAnsi="inherit" w:cs="Courier New"/>
          <w:color w:val="303336"/>
          <w:sz w:val="24"/>
          <w:lang w:bidi="mr-IN"/>
        </w:rPr>
        <w:t xml:space="preserve"> = []</w:t>
      </w:r>
    </w:p>
    <w:p w:rsidR="00ED6635" w:rsidRPr="00ED6635" w:rsidRDefault="00ED6635" w:rsidP="00ED663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4"/>
          <w:lang w:bidi="mr-IN"/>
        </w:rPr>
      </w:pPr>
    </w:p>
    <w:p w:rsidR="00ED6635" w:rsidRPr="00ED6635" w:rsidRDefault="00ED6635" w:rsidP="00ED663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4"/>
          <w:lang w:bidi="mr-IN"/>
        </w:rPr>
      </w:pPr>
      <w:r w:rsidRPr="00ED6635">
        <w:rPr>
          <w:rFonts w:ascii="inherit" w:eastAsia="Times New Roman" w:hAnsi="inherit" w:cs="Courier New"/>
          <w:color w:val="858C93"/>
          <w:sz w:val="24"/>
          <w:lang w:bidi="mr-IN"/>
        </w:rPr>
        <w:t>#main function</w:t>
      </w:r>
    </w:p>
    <w:p w:rsidR="00ED6635" w:rsidRPr="00ED6635" w:rsidRDefault="00ED6635" w:rsidP="00ED663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4"/>
          <w:lang w:bidi="mr-IN"/>
        </w:rPr>
      </w:pPr>
      <w:proofErr w:type="gramStart"/>
      <w:r w:rsidRPr="00ED6635">
        <w:rPr>
          <w:rFonts w:ascii="inherit" w:eastAsia="Times New Roman" w:hAnsi="inherit" w:cs="Courier New"/>
          <w:color w:val="101094"/>
          <w:sz w:val="24"/>
          <w:lang w:bidi="mr-IN"/>
        </w:rPr>
        <w:t>def</w:t>
      </w:r>
      <w:proofErr w:type="gramEnd"/>
      <w:r w:rsidRPr="00ED6635">
        <w:rPr>
          <w:rFonts w:ascii="inherit" w:eastAsia="Times New Roman" w:hAnsi="inherit" w:cs="Courier New"/>
          <w:color w:val="303336"/>
          <w:sz w:val="24"/>
          <w:lang w:bidi="mr-IN"/>
        </w:rPr>
        <w:t xml:space="preserve"> </w:t>
      </w:r>
      <w:proofErr w:type="spellStart"/>
      <w:r w:rsidRPr="00ED6635">
        <w:rPr>
          <w:rFonts w:ascii="inherit" w:eastAsia="Times New Roman" w:hAnsi="inherit" w:cs="Courier New"/>
          <w:color w:val="2B91AF"/>
          <w:sz w:val="24"/>
          <w:lang w:bidi="mr-IN"/>
        </w:rPr>
        <w:t>Anteater_BandB</w:t>
      </w:r>
      <w:proofErr w:type="spellEnd"/>
      <w:r w:rsidRPr="00ED6635">
        <w:rPr>
          <w:rFonts w:ascii="inherit" w:eastAsia="Times New Roman" w:hAnsi="inherit" w:cs="Courier New"/>
          <w:color w:val="303336"/>
          <w:sz w:val="24"/>
          <w:lang w:bidi="mr-IN"/>
        </w:rPr>
        <w:t xml:space="preserve"> (</w:t>
      </w:r>
      <w:proofErr w:type="spellStart"/>
      <w:r w:rsidRPr="00ED6635">
        <w:rPr>
          <w:rFonts w:ascii="inherit" w:eastAsia="Times New Roman" w:hAnsi="inherit" w:cs="Courier New"/>
          <w:color w:val="303336"/>
          <w:sz w:val="24"/>
          <w:lang w:bidi="mr-IN"/>
        </w:rPr>
        <w:t>file_name:str</w:t>
      </w:r>
      <w:proofErr w:type="spellEnd"/>
      <w:r w:rsidRPr="00ED6635">
        <w:rPr>
          <w:rFonts w:ascii="inherit" w:eastAsia="Times New Roman" w:hAnsi="inherit" w:cs="Courier New"/>
          <w:color w:val="303336"/>
          <w:sz w:val="24"/>
          <w:lang w:bidi="mr-IN"/>
        </w:rPr>
        <w:t xml:space="preserve">)-&gt; </w:t>
      </w:r>
      <w:r w:rsidRPr="00ED6635">
        <w:rPr>
          <w:rFonts w:ascii="inherit" w:eastAsia="Times New Roman" w:hAnsi="inherit" w:cs="Courier New"/>
          <w:color w:val="101094"/>
          <w:sz w:val="24"/>
          <w:lang w:bidi="mr-IN"/>
        </w:rPr>
        <w:t>None</w:t>
      </w:r>
      <w:r w:rsidRPr="00ED6635">
        <w:rPr>
          <w:rFonts w:ascii="inherit" w:eastAsia="Times New Roman" w:hAnsi="inherit" w:cs="Courier New"/>
          <w:color w:val="303336"/>
          <w:sz w:val="24"/>
          <w:lang w:bidi="mr-IN"/>
        </w:rPr>
        <w:t>:</w:t>
      </w:r>
    </w:p>
    <w:p w:rsidR="00ED6635" w:rsidRPr="00ED6635" w:rsidRDefault="00ED6635" w:rsidP="00ED663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4"/>
          <w:lang w:bidi="mr-IN"/>
        </w:rPr>
      </w:pPr>
      <w:r w:rsidRPr="00ED6635">
        <w:rPr>
          <w:rFonts w:ascii="inherit" w:eastAsia="Times New Roman" w:hAnsi="inherit" w:cs="Courier New"/>
          <w:color w:val="303336"/>
          <w:sz w:val="24"/>
          <w:lang w:bidi="mr-IN"/>
        </w:rPr>
        <w:t xml:space="preserve">    </w:t>
      </w:r>
      <w:proofErr w:type="gramStart"/>
      <w:r w:rsidRPr="00ED6635">
        <w:rPr>
          <w:rFonts w:ascii="inherit" w:eastAsia="Times New Roman" w:hAnsi="inherit" w:cs="Courier New"/>
          <w:color w:val="7D2727"/>
          <w:sz w:val="24"/>
          <w:lang w:bidi="mr-IN"/>
        </w:rPr>
        <w:t>'''main function.</w:t>
      </w:r>
      <w:proofErr w:type="gramEnd"/>
      <w:r w:rsidRPr="00ED6635">
        <w:rPr>
          <w:rFonts w:ascii="inherit" w:eastAsia="Times New Roman" w:hAnsi="inherit" w:cs="Courier New"/>
          <w:color w:val="7D2727"/>
          <w:sz w:val="24"/>
          <w:lang w:bidi="mr-IN"/>
        </w:rPr>
        <w:t xml:space="preserve"> </w:t>
      </w:r>
      <w:proofErr w:type="gramStart"/>
      <w:r w:rsidRPr="00ED6635">
        <w:rPr>
          <w:rFonts w:ascii="inherit" w:eastAsia="Times New Roman" w:hAnsi="inherit" w:cs="Courier New"/>
          <w:color w:val="7D2727"/>
          <w:sz w:val="24"/>
          <w:lang w:bidi="mr-IN"/>
        </w:rPr>
        <w:t>reads</w:t>
      </w:r>
      <w:proofErr w:type="gramEnd"/>
      <w:r w:rsidRPr="00ED6635">
        <w:rPr>
          <w:rFonts w:ascii="inherit" w:eastAsia="Times New Roman" w:hAnsi="inherit" w:cs="Courier New"/>
          <w:color w:val="7D2727"/>
          <w:sz w:val="24"/>
          <w:lang w:bidi="mr-IN"/>
        </w:rPr>
        <w:t xml:space="preserve"> a file named </w:t>
      </w:r>
      <w:proofErr w:type="spellStart"/>
      <w:r w:rsidRPr="00ED6635">
        <w:rPr>
          <w:rFonts w:ascii="inherit" w:eastAsia="Times New Roman" w:hAnsi="inherit" w:cs="Courier New"/>
          <w:color w:val="7D2727"/>
          <w:sz w:val="24"/>
          <w:lang w:bidi="mr-IN"/>
        </w:rPr>
        <w:t>file_name</w:t>
      </w:r>
      <w:proofErr w:type="spellEnd"/>
      <w:r w:rsidRPr="00ED6635">
        <w:rPr>
          <w:rFonts w:ascii="inherit" w:eastAsia="Times New Roman" w:hAnsi="inherit" w:cs="Courier New"/>
          <w:color w:val="7D2727"/>
          <w:sz w:val="24"/>
          <w:lang w:bidi="mr-IN"/>
        </w:rPr>
        <w:t>'''</w:t>
      </w:r>
    </w:p>
    <w:p w:rsidR="00ED6635" w:rsidRPr="00ED6635" w:rsidRDefault="00ED6635" w:rsidP="00ED663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4"/>
          <w:lang w:bidi="mr-IN"/>
        </w:rPr>
      </w:pPr>
      <w:r w:rsidRPr="00ED6635">
        <w:rPr>
          <w:rFonts w:ascii="inherit" w:eastAsia="Times New Roman" w:hAnsi="inherit" w:cs="Courier New"/>
          <w:color w:val="303336"/>
          <w:sz w:val="24"/>
          <w:lang w:bidi="mr-IN"/>
        </w:rPr>
        <w:t xml:space="preserve">    </w:t>
      </w:r>
      <w:proofErr w:type="spellStart"/>
      <w:proofErr w:type="gramStart"/>
      <w:r w:rsidRPr="00ED6635">
        <w:rPr>
          <w:rFonts w:ascii="inherit" w:eastAsia="Times New Roman" w:hAnsi="inherit" w:cs="Courier New"/>
          <w:color w:val="303336"/>
          <w:sz w:val="24"/>
          <w:lang w:bidi="mr-IN"/>
        </w:rPr>
        <w:t>infile</w:t>
      </w:r>
      <w:proofErr w:type="spellEnd"/>
      <w:proofErr w:type="gramEnd"/>
      <w:r w:rsidRPr="00ED6635">
        <w:rPr>
          <w:rFonts w:ascii="inherit" w:eastAsia="Times New Roman" w:hAnsi="inherit" w:cs="Courier New"/>
          <w:color w:val="303336"/>
          <w:sz w:val="24"/>
          <w:lang w:bidi="mr-IN"/>
        </w:rPr>
        <w:t xml:space="preserve"> = open(</w:t>
      </w:r>
      <w:proofErr w:type="spellStart"/>
      <w:r w:rsidRPr="00ED6635">
        <w:rPr>
          <w:rFonts w:ascii="inherit" w:eastAsia="Times New Roman" w:hAnsi="inherit" w:cs="Courier New"/>
          <w:color w:val="303336"/>
          <w:sz w:val="24"/>
          <w:lang w:bidi="mr-IN"/>
        </w:rPr>
        <w:t>file_name</w:t>
      </w:r>
      <w:proofErr w:type="spellEnd"/>
      <w:r w:rsidRPr="00ED6635">
        <w:rPr>
          <w:rFonts w:ascii="inherit" w:eastAsia="Times New Roman" w:hAnsi="inherit" w:cs="Courier New"/>
          <w:color w:val="303336"/>
          <w:sz w:val="24"/>
          <w:lang w:bidi="mr-IN"/>
        </w:rPr>
        <w:t xml:space="preserve">, </w:t>
      </w:r>
      <w:r w:rsidRPr="00ED6635">
        <w:rPr>
          <w:rFonts w:ascii="inherit" w:eastAsia="Times New Roman" w:hAnsi="inherit" w:cs="Courier New"/>
          <w:color w:val="7D2727"/>
          <w:sz w:val="24"/>
          <w:lang w:bidi="mr-IN"/>
        </w:rPr>
        <w:t>'r'</w:t>
      </w:r>
      <w:r w:rsidRPr="00ED6635">
        <w:rPr>
          <w:rFonts w:ascii="inherit" w:eastAsia="Times New Roman" w:hAnsi="inherit" w:cs="Courier New"/>
          <w:color w:val="303336"/>
          <w:sz w:val="24"/>
          <w:lang w:bidi="mr-IN"/>
        </w:rPr>
        <w:t>)</w:t>
      </w:r>
    </w:p>
    <w:p w:rsidR="00ED6635" w:rsidRPr="00ED6635" w:rsidRDefault="00ED6635" w:rsidP="00ED663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4"/>
          <w:lang w:bidi="mr-IN"/>
        </w:rPr>
      </w:pPr>
      <w:r w:rsidRPr="00ED6635">
        <w:rPr>
          <w:rFonts w:ascii="inherit" w:eastAsia="Times New Roman" w:hAnsi="inherit" w:cs="Courier New"/>
          <w:color w:val="303336"/>
          <w:sz w:val="24"/>
          <w:lang w:bidi="mr-IN"/>
        </w:rPr>
        <w:t xml:space="preserve">    </w:t>
      </w:r>
      <w:proofErr w:type="gramStart"/>
      <w:r w:rsidRPr="00ED6635">
        <w:rPr>
          <w:rFonts w:ascii="inherit" w:eastAsia="Times New Roman" w:hAnsi="inherit" w:cs="Courier New"/>
          <w:color w:val="303336"/>
          <w:sz w:val="24"/>
          <w:lang w:bidi="mr-IN"/>
        </w:rPr>
        <w:t>data</w:t>
      </w:r>
      <w:proofErr w:type="gramEnd"/>
      <w:r w:rsidRPr="00ED6635">
        <w:rPr>
          <w:rFonts w:ascii="inherit" w:eastAsia="Times New Roman" w:hAnsi="inherit" w:cs="Courier New"/>
          <w:color w:val="303336"/>
          <w:sz w:val="24"/>
          <w:lang w:bidi="mr-IN"/>
        </w:rPr>
        <w:t xml:space="preserve"> = </w:t>
      </w:r>
      <w:proofErr w:type="spellStart"/>
      <w:r w:rsidRPr="00ED6635">
        <w:rPr>
          <w:rFonts w:ascii="inherit" w:eastAsia="Times New Roman" w:hAnsi="inherit" w:cs="Courier New"/>
          <w:color w:val="303336"/>
          <w:sz w:val="24"/>
          <w:lang w:bidi="mr-IN"/>
        </w:rPr>
        <w:t>infile.readlines</w:t>
      </w:r>
      <w:proofErr w:type="spellEnd"/>
      <w:r w:rsidRPr="00ED6635">
        <w:rPr>
          <w:rFonts w:ascii="inherit" w:eastAsia="Times New Roman" w:hAnsi="inherit" w:cs="Courier New"/>
          <w:color w:val="303336"/>
          <w:sz w:val="24"/>
          <w:lang w:bidi="mr-IN"/>
        </w:rPr>
        <w:t>()</w:t>
      </w:r>
    </w:p>
    <w:p w:rsidR="00ED6635" w:rsidRPr="00ED6635" w:rsidRDefault="00ED6635" w:rsidP="00ED663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4"/>
          <w:lang w:bidi="mr-IN"/>
        </w:rPr>
      </w:pPr>
      <w:r w:rsidRPr="00ED6635">
        <w:rPr>
          <w:rFonts w:ascii="inherit" w:eastAsia="Times New Roman" w:hAnsi="inherit" w:cs="Courier New"/>
          <w:color w:val="303336"/>
          <w:sz w:val="24"/>
          <w:lang w:bidi="mr-IN"/>
        </w:rPr>
        <w:t xml:space="preserve">    </w:t>
      </w:r>
      <w:proofErr w:type="spellStart"/>
      <w:proofErr w:type="gramStart"/>
      <w:r w:rsidRPr="00ED6635">
        <w:rPr>
          <w:rFonts w:ascii="inherit" w:eastAsia="Times New Roman" w:hAnsi="inherit" w:cs="Courier New"/>
          <w:color w:val="303336"/>
          <w:sz w:val="24"/>
          <w:lang w:bidi="mr-IN"/>
        </w:rPr>
        <w:t>infile.close</w:t>
      </w:r>
      <w:proofErr w:type="spellEnd"/>
      <w:r w:rsidRPr="00ED6635">
        <w:rPr>
          <w:rFonts w:ascii="inherit" w:eastAsia="Times New Roman" w:hAnsi="inherit" w:cs="Courier New"/>
          <w:color w:val="303336"/>
          <w:sz w:val="24"/>
          <w:lang w:bidi="mr-IN"/>
        </w:rPr>
        <w:t>()</w:t>
      </w:r>
      <w:proofErr w:type="gramEnd"/>
    </w:p>
    <w:p w:rsidR="00ED6635" w:rsidRPr="00ED6635" w:rsidRDefault="00ED6635" w:rsidP="00ED663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4"/>
          <w:lang w:bidi="mr-IN"/>
        </w:rPr>
      </w:pPr>
      <w:r w:rsidRPr="00ED6635">
        <w:rPr>
          <w:rFonts w:ascii="inherit" w:eastAsia="Times New Roman" w:hAnsi="inherit" w:cs="Courier New"/>
          <w:color w:val="303336"/>
          <w:sz w:val="24"/>
          <w:lang w:bidi="mr-IN"/>
        </w:rPr>
        <w:t xml:space="preserve">    </w:t>
      </w:r>
      <w:proofErr w:type="gramStart"/>
      <w:r w:rsidRPr="00ED6635">
        <w:rPr>
          <w:rFonts w:ascii="inherit" w:eastAsia="Times New Roman" w:hAnsi="inherit" w:cs="Courier New"/>
          <w:color w:val="101094"/>
          <w:sz w:val="24"/>
          <w:lang w:bidi="mr-IN"/>
        </w:rPr>
        <w:t>for</w:t>
      </w:r>
      <w:proofErr w:type="gramEnd"/>
      <w:r w:rsidRPr="00ED6635">
        <w:rPr>
          <w:rFonts w:ascii="inherit" w:eastAsia="Times New Roman" w:hAnsi="inherit" w:cs="Courier New"/>
          <w:color w:val="303336"/>
          <w:sz w:val="24"/>
          <w:lang w:bidi="mr-IN"/>
        </w:rPr>
        <w:t xml:space="preserve"> line </w:t>
      </w:r>
      <w:r w:rsidRPr="00ED6635">
        <w:rPr>
          <w:rFonts w:ascii="inherit" w:eastAsia="Times New Roman" w:hAnsi="inherit" w:cs="Courier New"/>
          <w:color w:val="101094"/>
          <w:sz w:val="24"/>
          <w:lang w:bidi="mr-IN"/>
        </w:rPr>
        <w:t>in</w:t>
      </w:r>
      <w:r w:rsidRPr="00ED6635">
        <w:rPr>
          <w:rFonts w:ascii="inherit" w:eastAsia="Times New Roman" w:hAnsi="inherit" w:cs="Courier New"/>
          <w:color w:val="303336"/>
          <w:sz w:val="24"/>
          <w:lang w:bidi="mr-IN"/>
        </w:rPr>
        <w:t xml:space="preserve"> data:</w:t>
      </w:r>
    </w:p>
    <w:p w:rsidR="00ED6635" w:rsidRPr="00ED6635" w:rsidRDefault="00ED6635" w:rsidP="00ED663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4"/>
          <w:lang w:bidi="mr-IN"/>
        </w:rPr>
      </w:pPr>
      <w:r w:rsidRPr="00ED6635">
        <w:rPr>
          <w:rFonts w:ascii="inherit" w:eastAsia="Times New Roman" w:hAnsi="inherit" w:cs="Courier New"/>
          <w:color w:val="303336"/>
          <w:sz w:val="24"/>
          <w:lang w:bidi="mr-IN"/>
        </w:rPr>
        <w:t xml:space="preserve">        </w:t>
      </w:r>
      <w:proofErr w:type="gramStart"/>
      <w:r w:rsidRPr="00ED6635">
        <w:rPr>
          <w:rFonts w:ascii="inherit" w:eastAsia="Times New Roman" w:hAnsi="inherit" w:cs="Courier New"/>
          <w:color w:val="303336"/>
          <w:sz w:val="24"/>
          <w:lang w:bidi="mr-IN"/>
        </w:rPr>
        <w:t>line</w:t>
      </w:r>
      <w:proofErr w:type="gramEnd"/>
      <w:r w:rsidRPr="00ED6635">
        <w:rPr>
          <w:rFonts w:ascii="inherit" w:eastAsia="Times New Roman" w:hAnsi="inherit" w:cs="Courier New"/>
          <w:color w:val="303336"/>
          <w:sz w:val="24"/>
          <w:lang w:bidi="mr-IN"/>
        </w:rPr>
        <w:t xml:space="preserve"> = </w:t>
      </w:r>
      <w:proofErr w:type="spellStart"/>
      <w:r w:rsidRPr="00ED6635">
        <w:rPr>
          <w:rFonts w:ascii="inherit" w:eastAsia="Times New Roman" w:hAnsi="inherit" w:cs="Courier New"/>
          <w:color w:val="303336"/>
          <w:sz w:val="24"/>
          <w:lang w:bidi="mr-IN"/>
        </w:rPr>
        <w:t>line.strip</w:t>
      </w:r>
      <w:proofErr w:type="spellEnd"/>
      <w:r w:rsidRPr="00ED6635">
        <w:rPr>
          <w:rFonts w:ascii="inherit" w:eastAsia="Times New Roman" w:hAnsi="inherit" w:cs="Courier New"/>
          <w:color w:val="303336"/>
          <w:sz w:val="24"/>
          <w:lang w:bidi="mr-IN"/>
        </w:rPr>
        <w:t>()</w:t>
      </w:r>
    </w:p>
    <w:p w:rsidR="00ED6635" w:rsidRPr="00ED6635" w:rsidRDefault="00ED6635" w:rsidP="00ED663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4"/>
          <w:lang w:bidi="mr-IN"/>
        </w:rPr>
      </w:pPr>
      <w:r w:rsidRPr="00ED6635">
        <w:rPr>
          <w:rFonts w:ascii="inherit" w:eastAsia="Times New Roman" w:hAnsi="inherit" w:cs="Courier New"/>
          <w:color w:val="303336"/>
          <w:sz w:val="24"/>
          <w:lang w:bidi="mr-IN"/>
        </w:rPr>
        <w:t xml:space="preserve">        </w:t>
      </w:r>
      <w:proofErr w:type="spellStart"/>
      <w:r w:rsidRPr="00ED6635">
        <w:rPr>
          <w:rFonts w:ascii="inherit" w:eastAsia="Times New Roman" w:hAnsi="inherit" w:cs="Courier New"/>
          <w:color w:val="303336"/>
          <w:sz w:val="24"/>
          <w:lang w:bidi="mr-IN"/>
        </w:rPr>
        <w:t>line_</w:t>
      </w:r>
      <w:proofErr w:type="gramStart"/>
      <w:r w:rsidRPr="00ED6635">
        <w:rPr>
          <w:rFonts w:ascii="inherit" w:eastAsia="Times New Roman" w:hAnsi="inherit" w:cs="Courier New"/>
          <w:color w:val="303336"/>
          <w:sz w:val="24"/>
          <w:lang w:bidi="mr-IN"/>
        </w:rPr>
        <w:t>reader</w:t>
      </w:r>
      <w:proofErr w:type="spellEnd"/>
      <w:r w:rsidRPr="00ED6635">
        <w:rPr>
          <w:rFonts w:ascii="inherit" w:eastAsia="Times New Roman" w:hAnsi="inherit" w:cs="Courier New"/>
          <w:color w:val="303336"/>
          <w:sz w:val="24"/>
          <w:lang w:bidi="mr-IN"/>
        </w:rPr>
        <w:t>(</w:t>
      </w:r>
      <w:proofErr w:type="gramEnd"/>
      <w:r w:rsidRPr="00ED6635">
        <w:rPr>
          <w:rFonts w:ascii="inherit" w:eastAsia="Times New Roman" w:hAnsi="inherit" w:cs="Courier New"/>
          <w:color w:val="303336"/>
          <w:sz w:val="24"/>
          <w:lang w:bidi="mr-IN"/>
        </w:rPr>
        <w:t>line)</w:t>
      </w:r>
    </w:p>
    <w:p w:rsidR="00ED6635" w:rsidRPr="00ED6635" w:rsidRDefault="00ED6635" w:rsidP="00ED663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4"/>
          <w:lang w:bidi="mr-IN"/>
        </w:rPr>
      </w:pPr>
    </w:p>
    <w:p w:rsidR="00ED6635" w:rsidRPr="00ED6635" w:rsidRDefault="00ED6635" w:rsidP="00ED663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4"/>
          <w:lang w:bidi="mr-IN"/>
        </w:rPr>
      </w:pPr>
      <w:proofErr w:type="gramStart"/>
      <w:r w:rsidRPr="00ED6635">
        <w:rPr>
          <w:rFonts w:ascii="inherit" w:eastAsia="Times New Roman" w:hAnsi="inherit" w:cs="Courier New"/>
          <w:color w:val="101094"/>
          <w:sz w:val="24"/>
          <w:lang w:bidi="mr-IN"/>
        </w:rPr>
        <w:t>def</w:t>
      </w:r>
      <w:proofErr w:type="gramEnd"/>
      <w:r w:rsidRPr="00ED6635">
        <w:rPr>
          <w:rFonts w:ascii="inherit" w:eastAsia="Times New Roman" w:hAnsi="inherit" w:cs="Courier New"/>
          <w:color w:val="303336"/>
          <w:sz w:val="24"/>
          <w:lang w:bidi="mr-IN"/>
        </w:rPr>
        <w:t xml:space="preserve"> </w:t>
      </w:r>
      <w:proofErr w:type="spellStart"/>
      <w:r w:rsidRPr="00ED6635">
        <w:rPr>
          <w:rFonts w:ascii="inherit" w:eastAsia="Times New Roman" w:hAnsi="inherit" w:cs="Courier New"/>
          <w:color w:val="303336"/>
          <w:sz w:val="24"/>
          <w:lang w:bidi="mr-IN"/>
        </w:rPr>
        <w:t>line_reader</w:t>
      </w:r>
      <w:proofErr w:type="spellEnd"/>
      <w:r w:rsidRPr="00ED6635">
        <w:rPr>
          <w:rFonts w:ascii="inherit" w:eastAsia="Times New Roman" w:hAnsi="inherit" w:cs="Courier New"/>
          <w:color w:val="303336"/>
          <w:sz w:val="24"/>
          <w:lang w:bidi="mr-IN"/>
        </w:rPr>
        <w:t xml:space="preserve">(l: </w:t>
      </w:r>
      <w:proofErr w:type="spellStart"/>
      <w:r w:rsidRPr="00ED6635">
        <w:rPr>
          <w:rFonts w:ascii="inherit" w:eastAsia="Times New Roman" w:hAnsi="inherit" w:cs="Courier New"/>
          <w:color w:val="303336"/>
          <w:sz w:val="24"/>
          <w:lang w:bidi="mr-IN"/>
        </w:rPr>
        <w:t>str</w:t>
      </w:r>
      <w:proofErr w:type="spellEnd"/>
      <w:r w:rsidRPr="00ED6635">
        <w:rPr>
          <w:rFonts w:ascii="inherit" w:eastAsia="Times New Roman" w:hAnsi="inherit" w:cs="Courier New"/>
          <w:color w:val="303336"/>
          <w:sz w:val="24"/>
          <w:lang w:bidi="mr-IN"/>
        </w:rPr>
        <w:t xml:space="preserve">) -&gt; </w:t>
      </w:r>
      <w:r w:rsidRPr="00ED6635">
        <w:rPr>
          <w:rFonts w:ascii="inherit" w:eastAsia="Times New Roman" w:hAnsi="inherit" w:cs="Courier New"/>
          <w:color w:val="101094"/>
          <w:sz w:val="24"/>
          <w:lang w:bidi="mr-IN"/>
        </w:rPr>
        <w:t>None</w:t>
      </w:r>
      <w:r w:rsidRPr="00ED6635">
        <w:rPr>
          <w:rFonts w:ascii="inherit" w:eastAsia="Times New Roman" w:hAnsi="inherit" w:cs="Courier New"/>
          <w:color w:val="303336"/>
          <w:sz w:val="24"/>
          <w:lang w:bidi="mr-IN"/>
        </w:rPr>
        <w:t>:</w:t>
      </w:r>
    </w:p>
    <w:p w:rsidR="00ED6635" w:rsidRPr="00ED6635" w:rsidRDefault="00ED6635" w:rsidP="00ED663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4"/>
          <w:lang w:bidi="mr-IN"/>
        </w:rPr>
      </w:pPr>
      <w:r w:rsidRPr="00ED6635">
        <w:rPr>
          <w:rFonts w:ascii="inherit" w:eastAsia="Times New Roman" w:hAnsi="inherit" w:cs="Courier New"/>
          <w:color w:val="303336"/>
          <w:sz w:val="24"/>
          <w:lang w:bidi="mr-IN"/>
        </w:rPr>
        <w:t xml:space="preserve">    </w:t>
      </w:r>
      <w:r w:rsidRPr="00ED6635">
        <w:rPr>
          <w:rFonts w:ascii="inherit" w:eastAsia="Times New Roman" w:hAnsi="inherit" w:cs="Courier New"/>
          <w:color w:val="7D2727"/>
          <w:sz w:val="24"/>
          <w:lang w:bidi="mr-IN"/>
        </w:rPr>
        <w:t>'''takes in one line of input and calls appropriate functions'''</w:t>
      </w:r>
    </w:p>
    <w:p w:rsidR="00ED6635" w:rsidRPr="00ED6635" w:rsidRDefault="00ED6635" w:rsidP="00ED663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4"/>
          <w:lang w:bidi="mr-IN"/>
        </w:rPr>
      </w:pPr>
      <w:r w:rsidRPr="00ED6635">
        <w:rPr>
          <w:rFonts w:ascii="inherit" w:eastAsia="Times New Roman" w:hAnsi="inherit" w:cs="Courier New"/>
          <w:color w:val="303336"/>
          <w:sz w:val="24"/>
          <w:lang w:bidi="mr-IN"/>
        </w:rPr>
        <w:t xml:space="preserve">    </w:t>
      </w:r>
      <w:proofErr w:type="gramStart"/>
      <w:r w:rsidRPr="00ED6635">
        <w:rPr>
          <w:rFonts w:ascii="inherit" w:eastAsia="Times New Roman" w:hAnsi="inherit" w:cs="Courier New"/>
          <w:color w:val="303336"/>
          <w:sz w:val="24"/>
          <w:lang w:bidi="mr-IN"/>
        </w:rPr>
        <w:t>command</w:t>
      </w:r>
      <w:proofErr w:type="gramEnd"/>
      <w:r w:rsidRPr="00ED6635">
        <w:rPr>
          <w:rFonts w:ascii="inherit" w:eastAsia="Times New Roman" w:hAnsi="inherit" w:cs="Courier New"/>
          <w:color w:val="303336"/>
          <w:sz w:val="24"/>
          <w:lang w:bidi="mr-IN"/>
        </w:rPr>
        <w:t xml:space="preserve"> = l[:</w:t>
      </w:r>
      <w:r w:rsidRPr="00ED6635">
        <w:rPr>
          <w:rFonts w:ascii="inherit" w:eastAsia="Times New Roman" w:hAnsi="inherit" w:cs="Courier New"/>
          <w:color w:val="7D2727"/>
          <w:sz w:val="24"/>
          <w:lang w:bidi="mr-IN"/>
        </w:rPr>
        <w:t>2</w:t>
      </w:r>
      <w:r w:rsidRPr="00ED6635">
        <w:rPr>
          <w:rFonts w:ascii="inherit" w:eastAsia="Times New Roman" w:hAnsi="inherit" w:cs="Courier New"/>
          <w:color w:val="303336"/>
          <w:sz w:val="24"/>
          <w:lang w:bidi="mr-IN"/>
        </w:rPr>
        <w:t>].upper()</w:t>
      </w:r>
    </w:p>
    <w:p w:rsidR="00ED6635" w:rsidRPr="00ED6635" w:rsidRDefault="00ED6635" w:rsidP="00ED663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4"/>
          <w:lang w:bidi="mr-IN"/>
        </w:rPr>
      </w:pPr>
      <w:r w:rsidRPr="00ED6635">
        <w:rPr>
          <w:rFonts w:ascii="inherit" w:eastAsia="Times New Roman" w:hAnsi="inherit" w:cs="Courier New"/>
          <w:color w:val="303336"/>
          <w:sz w:val="24"/>
          <w:lang w:bidi="mr-IN"/>
        </w:rPr>
        <w:t xml:space="preserve">    </w:t>
      </w:r>
      <w:proofErr w:type="spellStart"/>
      <w:r w:rsidRPr="00ED6635">
        <w:rPr>
          <w:rFonts w:ascii="inherit" w:eastAsia="Times New Roman" w:hAnsi="inherit" w:cs="Courier New"/>
          <w:color w:val="303336"/>
          <w:sz w:val="24"/>
          <w:lang w:bidi="mr-IN"/>
        </w:rPr>
        <w:t>rest_of_input</w:t>
      </w:r>
      <w:proofErr w:type="spellEnd"/>
      <w:r w:rsidRPr="00ED6635">
        <w:rPr>
          <w:rFonts w:ascii="inherit" w:eastAsia="Times New Roman" w:hAnsi="inherit" w:cs="Courier New"/>
          <w:color w:val="303336"/>
          <w:sz w:val="24"/>
          <w:lang w:bidi="mr-IN"/>
        </w:rPr>
        <w:t xml:space="preserve"> = </w:t>
      </w:r>
      <w:proofErr w:type="gramStart"/>
      <w:r w:rsidRPr="00ED6635">
        <w:rPr>
          <w:rFonts w:ascii="inherit" w:eastAsia="Times New Roman" w:hAnsi="inherit" w:cs="Courier New"/>
          <w:color w:val="303336"/>
          <w:sz w:val="24"/>
          <w:lang w:bidi="mr-IN"/>
        </w:rPr>
        <w:t>l[</w:t>
      </w:r>
      <w:proofErr w:type="gramEnd"/>
      <w:r w:rsidRPr="00ED6635">
        <w:rPr>
          <w:rFonts w:ascii="inherit" w:eastAsia="Times New Roman" w:hAnsi="inherit" w:cs="Courier New"/>
          <w:color w:val="7D2727"/>
          <w:sz w:val="24"/>
          <w:lang w:bidi="mr-IN"/>
        </w:rPr>
        <w:t>2</w:t>
      </w:r>
      <w:r w:rsidRPr="00ED6635">
        <w:rPr>
          <w:rFonts w:ascii="inherit" w:eastAsia="Times New Roman" w:hAnsi="inherit" w:cs="Courier New"/>
          <w:color w:val="303336"/>
          <w:sz w:val="24"/>
          <w:lang w:bidi="mr-IN"/>
        </w:rPr>
        <w:t>:].strip()</w:t>
      </w:r>
    </w:p>
    <w:p w:rsidR="00ED6635" w:rsidRPr="00ED6635" w:rsidRDefault="00ED6635" w:rsidP="00ED663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4"/>
          <w:lang w:bidi="mr-IN"/>
        </w:rPr>
      </w:pPr>
      <w:r w:rsidRPr="00ED6635">
        <w:rPr>
          <w:rFonts w:ascii="inherit" w:eastAsia="Times New Roman" w:hAnsi="inherit" w:cs="Courier New"/>
          <w:color w:val="303336"/>
          <w:sz w:val="24"/>
          <w:lang w:bidi="mr-IN"/>
        </w:rPr>
        <w:t xml:space="preserve">    </w:t>
      </w:r>
      <w:proofErr w:type="gramStart"/>
      <w:r w:rsidRPr="00ED6635">
        <w:rPr>
          <w:rFonts w:ascii="inherit" w:eastAsia="Times New Roman" w:hAnsi="inherit" w:cs="Courier New"/>
          <w:color w:val="101094"/>
          <w:sz w:val="24"/>
          <w:lang w:bidi="mr-IN"/>
        </w:rPr>
        <w:t>if</w:t>
      </w:r>
      <w:proofErr w:type="gramEnd"/>
      <w:r w:rsidRPr="00ED6635">
        <w:rPr>
          <w:rFonts w:ascii="inherit" w:eastAsia="Times New Roman" w:hAnsi="inherit" w:cs="Courier New"/>
          <w:color w:val="303336"/>
          <w:sz w:val="24"/>
          <w:lang w:bidi="mr-IN"/>
        </w:rPr>
        <w:t xml:space="preserve"> command == </w:t>
      </w:r>
      <w:r w:rsidRPr="00ED6635">
        <w:rPr>
          <w:rFonts w:ascii="inherit" w:eastAsia="Times New Roman" w:hAnsi="inherit" w:cs="Courier New"/>
          <w:color w:val="7D2727"/>
          <w:sz w:val="24"/>
          <w:lang w:bidi="mr-IN"/>
        </w:rPr>
        <w:t>'**'</w:t>
      </w:r>
      <w:r w:rsidRPr="00ED6635">
        <w:rPr>
          <w:rFonts w:ascii="inherit" w:eastAsia="Times New Roman" w:hAnsi="inherit" w:cs="Courier New"/>
          <w:color w:val="303336"/>
          <w:sz w:val="24"/>
          <w:lang w:bidi="mr-IN"/>
        </w:rPr>
        <w:t>:</w:t>
      </w:r>
    </w:p>
    <w:p w:rsidR="00ED6635" w:rsidRPr="00ED6635" w:rsidRDefault="00ED6635" w:rsidP="00ED663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4"/>
          <w:lang w:bidi="mr-IN"/>
        </w:rPr>
      </w:pPr>
      <w:r w:rsidRPr="00ED6635">
        <w:rPr>
          <w:rFonts w:ascii="inherit" w:eastAsia="Times New Roman" w:hAnsi="inherit" w:cs="Courier New"/>
          <w:color w:val="303336"/>
          <w:sz w:val="24"/>
          <w:lang w:bidi="mr-IN"/>
        </w:rPr>
        <w:t xml:space="preserve">        </w:t>
      </w:r>
      <w:proofErr w:type="gramStart"/>
      <w:r w:rsidRPr="00ED6635">
        <w:rPr>
          <w:rFonts w:ascii="inherit" w:eastAsia="Times New Roman" w:hAnsi="inherit" w:cs="Courier New"/>
          <w:color w:val="101094"/>
          <w:sz w:val="24"/>
          <w:lang w:bidi="mr-IN"/>
        </w:rPr>
        <w:t>pass</w:t>
      </w:r>
      <w:proofErr w:type="gramEnd"/>
      <w:r w:rsidRPr="00ED6635">
        <w:rPr>
          <w:rFonts w:ascii="inherit" w:eastAsia="Times New Roman" w:hAnsi="inherit" w:cs="Courier New"/>
          <w:color w:val="303336"/>
          <w:sz w:val="24"/>
          <w:lang w:bidi="mr-IN"/>
        </w:rPr>
        <w:t>;</w:t>
      </w:r>
    </w:p>
    <w:p w:rsidR="00ED6635" w:rsidRPr="00ED6635" w:rsidRDefault="00ED6635" w:rsidP="00ED663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4"/>
          <w:lang w:bidi="mr-IN"/>
        </w:rPr>
      </w:pPr>
      <w:r w:rsidRPr="00ED6635">
        <w:rPr>
          <w:rFonts w:ascii="inherit" w:eastAsia="Times New Roman" w:hAnsi="inherit" w:cs="Courier New"/>
          <w:color w:val="303336"/>
          <w:sz w:val="24"/>
          <w:lang w:bidi="mr-IN"/>
        </w:rPr>
        <w:t xml:space="preserve">    </w:t>
      </w:r>
      <w:proofErr w:type="spellStart"/>
      <w:proofErr w:type="gramStart"/>
      <w:r w:rsidRPr="00ED6635">
        <w:rPr>
          <w:rFonts w:ascii="inherit" w:eastAsia="Times New Roman" w:hAnsi="inherit" w:cs="Courier New"/>
          <w:color w:val="101094"/>
          <w:sz w:val="24"/>
          <w:lang w:bidi="mr-IN"/>
        </w:rPr>
        <w:t>elif</w:t>
      </w:r>
      <w:proofErr w:type="spellEnd"/>
      <w:proofErr w:type="gramEnd"/>
      <w:r w:rsidRPr="00ED6635">
        <w:rPr>
          <w:rFonts w:ascii="inherit" w:eastAsia="Times New Roman" w:hAnsi="inherit" w:cs="Courier New"/>
          <w:color w:val="303336"/>
          <w:sz w:val="24"/>
          <w:lang w:bidi="mr-IN"/>
        </w:rPr>
        <w:t xml:space="preserve"> command == </w:t>
      </w:r>
      <w:r w:rsidRPr="00ED6635">
        <w:rPr>
          <w:rFonts w:ascii="inherit" w:eastAsia="Times New Roman" w:hAnsi="inherit" w:cs="Courier New"/>
          <w:color w:val="7D2727"/>
          <w:sz w:val="24"/>
          <w:lang w:bidi="mr-IN"/>
        </w:rPr>
        <w:t>'AB'</w:t>
      </w:r>
      <w:r w:rsidRPr="00ED6635">
        <w:rPr>
          <w:rFonts w:ascii="inherit" w:eastAsia="Times New Roman" w:hAnsi="inherit" w:cs="Courier New"/>
          <w:color w:val="303336"/>
          <w:sz w:val="24"/>
          <w:lang w:bidi="mr-IN"/>
        </w:rPr>
        <w:t>:</w:t>
      </w:r>
    </w:p>
    <w:p w:rsidR="00ED6635" w:rsidRPr="00ED6635" w:rsidRDefault="00ED6635" w:rsidP="00ED663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4"/>
          <w:lang w:bidi="mr-IN"/>
        </w:rPr>
      </w:pPr>
      <w:r w:rsidRPr="00ED6635">
        <w:rPr>
          <w:rFonts w:ascii="inherit" w:eastAsia="Times New Roman" w:hAnsi="inherit" w:cs="Courier New"/>
          <w:color w:val="303336"/>
          <w:sz w:val="24"/>
          <w:lang w:bidi="mr-IN"/>
        </w:rPr>
        <w:t xml:space="preserve">        </w:t>
      </w:r>
      <w:proofErr w:type="spellStart"/>
      <w:r w:rsidRPr="00ED6635">
        <w:rPr>
          <w:rFonts w:ascii="inherit" w:eastAsia="Times New Roman" w:hAnsi="inherit" w:cs="Courier New"/>
          <w:color w:val="303336"/>
          <w:sz w:val="24"/>
          <w:lang w:bidi="mr-IN"/>
        </w:rPr>
        <w:t>add_</w:t>
      </w:r>
      <w:proofErr w:type="gramStart"/>
      <w:r w:rsidRPr="00ED6635">
        <w:rPr>
          <w:rFonts w:ascii="inherit" w:eastAsia="Times New Roman" w:hAnsi="inherit" w:cs="Courier New"/>
          <w:color w:val="303336"/>
          <w:sz w:val="24"/>
          <w:lang w:bidi="mr-IN"/>
        </w:rPr>
        <w:t>bedroom</w:t>
      </w:r>
      <w:proofErr w:type="spellEnd"/>
      <w:r w:rsidRPr="00ED6635">
        <w:rPr>
          <w:rFonts w:ascii="inherit" w:eastAsia="Times New Roman" w:hAnsi="inherit" w:cs="Courier New"/>
          <w:color w:val="303336"/>
          <w:sz w:val="24"/>
          <w:lang w:bidi="mr-IN"/>
        </w:rPr>
        <w:t>(</w:t>
      </w:r>
      <w:proofErr w:type="spellStart"/>
      <w:proofErr w:type="gramEnd"/>
      <w:r w:rsidRPr="00ED6635">
        <w:rPr>
          <w:rFonts w:ascii="inherit" w:eastAsia="Times New Roman" w:hAnsi="inherit" w:cs="Courier New"/>
          <w:color w:val="303336"/>
          <w:sz w:val="24"/>
          <w:lang w:bidi="mr-IN"/>
        </w:rPr>
        <w:t>rest_of_input</w:t>
      </w:r>
      <w:proofErr w:type="spellEnd"/>
      <w:r w:rsidRPr="00ED6635">
        <w:rPr>
          <w:rFonts w:ascii="inherit" w:eastAsia="Times New Roman" w:hAnsi="inherit" w:cs="Courier New"/>
          <w:color w:val="303336"/>
          <w:sz w:val="24"/>
          <w:lang w:bidi="mr-IN"/>
        </w:rPr>
        <w:t>)</w:t>
      </w:r>
    </w:p>
    <w:p w:rsidR="00ED6635" w:rsidRPr="00ED6635" w:rsidRDefault="00ED6635" w:rsidP="00ED663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4"/>
          <w:lang w:bidi="mr-IN"/>
        </w:rPr>
      </w:pPr>
      <w:r w:rsidRPr="00ED6635">
        <w:rPr>
          <w:rFonts w:ascii="inherit" w:eastAsia="Times New Roman" w:hAnsi="inherit" w:cs="Courier New"/>
          <w:color w:val="303336"/>
          <w:sz w:val="24"/>
          <w:lang w:bidi="mr-IN"/>
        </w:rPr>
        <w:t xml:space="preserve">    </w:t>
      </w:r>
      <w:proofErr w:type="spellStart"/>
      <w:proofErr w:type="gramStart"/>
      <w:r w:rsidRPr="00ED6635">
        <w:rPr>
          <w:rFonts w:ascii="inherit" w:eastAsia="Times New Roman" w:hAnsi="inherit" w:cs="Courier New"/>
          <w:color w:val="101094"/>
          <w:sz w:val="24"/>
          <w:lang w:bidi="mr-IN"/>
        </w:rPr>
        <w:t>elif</w:t>
      </w:r>
      <w:proofErr w:type="spellEnd"/>
      <w:proofErr w:type="gramEnd"/>
      <w:r w:rsidRPr="00ED6635">
        <w:rPr>
          <w:rFonts w:ascii="inherit" w:eastAsia="Times New Roman" w:hAnsi="inherit" w:cs="Courier New"/>
          <w:color w:val="303336"/>
          <w:sz w:val="24"/>
          <w:lang w:bidi="mr-IN"/>
        </w:rPr>
        <w:t xml:space="preserve"> command == </w:t>
      </w:r>
      <w:r w:rsidRPr="00ED6635">
        <w:rPr>
          <w:rFonts w:ascii="inherit" w:eastAsia="Times New Roman" w:hAnsi="inherit" w:cs="Courier New"/>
          <w:color w:val="7D2727"/>
          <w:sz w:val="24"/>
          <w:lang w:bidi="mr-IN"/>
        </w:rPr>
        <w:t>'BL'</w:t>
      </w:r>
      <w:r w:rsidRPr="00ED6635">
        <w:rPr>
          <w:rFonts w:ascii="inherit" w:eastAsia="Times New Roman" w:hAnsi="inherit" w:cs="Courier New"/>
          <w:color w:val="303336"/>
          <w:sz w:val="24"/>
          <w:lang w:bidi="mr-IN"/>
        </w:rPr>
        <w:t>:</w:t>
      </w:r>
    </w:p>
    <w:p w:rsidR="00ED6635" w:rsidRPr="00ED6635" w:rsidRDefault="00ED6635" w:rsidP="00ED663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4"/>
          <w:lang w:bidi="mr-IN"/>
        </w:rPr>
      </w:pPr>
      <w:r w:rsidRPr="00ED6635">
        <w:rPr>
          <w:rFonts w:ascii="inherit" w:eastAsia="Times New Roman" w:hAnsi="inherit" w:cs="Courier New"/>
          <w:color w:val="303336"/>
          <w:sz w:val="24"/>
          <w:lang w:bidi="mr-IN"/>
        </w:rPr>
        <w:t xml:space="preserve">        </w:t>
      </w:r>
      <w:proofErr w:type="spellStart"/>
      <w:r w:rsidRPr="00ED6635">
        <w:rPr>
          <w:rFonts w:ascii="inherit" w:eastAsia="Times New Roman" w:hAnsi="inherit" w:cs="Courier New"/>
          <w:color w:val="303336"/>
          <w:sz w:val="24"/>
          <w:lang w:bidi="mr-IN"/>
        </w:rPr>
        <w:t>display_bedroom_</w:t>
      </w:r>
      <w:proofErr w:type="gramStart"/>
      <w:r w:rsidRPr="00ED6635">
        <w:rPr>
          <w:rFonts w:ascii="inherit" w:eastAsia="Times New Roman" w:hAnsi="inherit" w:cs="Courier New"/>
          <w:color w:val="303336"/>
          <w:sz w:val="24"/>
          <w:lang w:bidi="mr-IN"/>
        </w:rPr>
        <w:t>list</w:t>
      </w:r>
      <w:proofErr w:type="spellEnd"/>
      <w:r w:rsidRPr="00ED6635">
        <w:rPr>
          <w:rFonts w:ascii="inherit" w:eastAsia="Times New Roman" w:hAnsi="inherit" w:cs="Courier New"/>
          <w:color w:val="303336"/>
          <w:sz w:val="24"/>
          <w:lang w:bidi="mr-IN"/>
        </w:rPr>
        <w:t>()</w:t>
      </w:r>
      <w:proofErr w:type="gramEnd"/>
    </w:p>
    <w:p w:rsidR="00ED6635" w:rsidRPr="00ED6635" w:rsidRDefault="00ED6635" w:rsidP="00ED663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4"/>
          <w:lang w:bidi="mr-IN"/>
        </w:rPr>
      </w:pPr>
      <w:r w:rsidRPr="00ED6635">
        <w:rPr>
          <w:rFonts w:ascii="inherit" w:eastAsia="Times New Roman" w:hAnsi="inherit" w:cs="Courier New"/>
          <w:color w:val="303336"/>
          <w:sz w:val="24"/>
          <w:lang w:bidi="mr-IN"/>
        </w:rPr>
        <w:t xml:space="preserve">    </w:t>
      </w:r>
      <w:proofErr w:type="spellStart"/>
      <w:proofErr w:type="gramStart"/>
      <w:r w:rsidRPr="00ED6635">
        <w:rPr>
          <w:rFonts w:ascii="inherit" w:eastAsia="Times New Roman" w:hAnsi="inherit" w:cs="Courier New"/>
          <w:color w:val="101094"/>
          <w:sz w:val="24"/>
          <w:lang w:bidi="mr-IN"/>
        </w:rPr>
        <w:t>elif</w:t>
      </w:r>
      <w:proofErr w:type="spellEnd"/>
      <w:proofErr w:type="gramEnd"/>
      <w:r w:rsidRPr="00ED6635">
        <w:rPr>
          <w:rFonts w:ascii="inherit" w:eastAsia="Times New Roman" w:hAnsi="inherit" w:cs="Courier New"/>
          <w:color w:val="303336"/>
          <w:sz w:val="24"/>
          <w:lang w:bidi="mr-IN"/>
        </w:rPr>
        <w:t xml:space="preserve"> command == </w:t>
      </w:r>
      <w:r w:rsidRPr="00ED6635">
        <w:rPr>
          <w:rFonts w:ascii="inherit" w:eastAsia="Times New Roman" w:hAnsi="inherit" w:cs="Courier New"/>
          <w:color w:val="7D2727"/>
          <w:sz w:val="24"/>
          <w:lang w:bidi="mr-IN"/>
        </w:rPr>
        <w:t>'PL'</w:t>
      </w:r>
      <w:r w:rsidRPr="00ED6635">
        <w:rPr>
          <w:rFonts w:ascii="inherit" w:eastAsia="Times New Roman" w:hAnsi="inherit" w:cs="Courier New"/>
          <w:color w:val="303336"/>
          <w:sz w:val="24"/>
          <w:lang w:bidi="mr-IN"/>
        </w:rPr>
        <w:t>:</w:t>
      </w:r>
    </w:p>
    <w:p w:rsidR="00ED6635" w:rsidRPr="00ED6635" w:rsidRDefault="00ED6635" w:rsidP="00ED663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4"/>
          <w:lang w:bidi="mr-IN"/>
        </w:rPr>
      </w:pPr>
      <w:r w:rsidRPr="00ED6635">
        <w:rPr>
          <w:rFonts w:ascii="inherit" w:eastAsia="Times New Roman" w:hAnsi="inherit" w:cs="Courier New"/>
          <w:color w:val="303336"/>
          <w:sz w:val="24"/>
          <w:lang w:bidi="mr-IN"/>
        </w:rPr>
        <w:t xml:space="preserve">        </w:t>
      </w:r>
      <w:proofErr w:type="spellStart"/>
      <w:r w:rsidRPr="00ED6635">
        <w:rPr>
          <w:rFonts w:ascii="inherit" w:eastAsia="Times New Roman" w:hAnsi="inherit" w:cs="Courier New"/>
          <w:color w:val="303336"/>
          <w:sz w:val="24"/>
          <w:lang w:bidi="mr-IN"/>
        </w:rPr>
        <w:t>print_</w:t>
      </w:r>
      <w:proofErr w:type="gramStart"/>
      <w:r w:rsidRPr="00ED6635">
        <w:rPr>
          <w:rFonts w:ascii="inherit" w:eastAsia="Times New Roman" w:hAnsi="inherit" w:cs="Courier New"/>
          <w:color w:val="303336"/>
          <w:sz w:val="24"/>
          <w:lang w:bidi="mr-IN"/>
        </w:rPr>
        <w:t>line</w:t>
      </w:r>
      <w:proofErr w:type="spellEnd"/>
      <w:r w:rsidRPr="00ED6635">
        <w:rPr>
          <w:rFonts w:ascii="inherit" w:eastAsia="Times New Roman" w:hAnsi="inherit" w:cs="Courier New"/>
          <w:color w:val="303336"/>
          <w:sz w:val="24"/>
          <w:lang w:bidi="mr-IN"/>
        </w:rPr>
        <w:t>(</w:t>
      </w:r>
      <w:proofErr w:type="spellStart"/>
      <w:proofErr w:type="gramEnd"/>
      <w:r w:rsidRPr="00ED6635">
        <w:rPr>
          <w:rFonts w:ascii="inherit" w:eastAsia="Times New Roman" w:hAnsi="inherit" w:cs="Courier New"/>
          <w:color w:val="303336"/>
          <w:sz w:val="24"/>
          <w:lang w:bidi="mr-IN"/>
        </w:rPr>
        <w:t>rest_of_input</w:t>
      </w:r>
      <w:proofErr w:type="spellEnd"/>
      <w:r w:rsidRPr="00ED6635">
        <w:rPr>
          <w:rFonts w:ascii="inherit" w:eastAsia="Times New Roman" w:hAnsi="inherit" w:cs="Courier New"/>
          <w:color w:val="303336"/>
          <w:sz w:val="24"/>
          <w:lang w:bidi="mr-IN"/>
        </w:rPr>
        <w:t>)</w:t>
      </w:r>
    </w:p>
    <w:p w:rsidR="00ED6635" w:rsidRPr="00ED6635" w:rsidRDefault="00ED6635" w:rsidP="00ED663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4"/>
          <w:lang w:bidi="mr-IN"/>
        </w:rPr>
      </w:pPr>
      <w:r w:rsidRPr="00ED6635">
        <w:rPr>
          <w:rFonts w:ascii="inherit" w:eastAsia="Times New Roman" w:hAnsi="inherit" w:cs="Courier New"/>
          <w:color w:val="303336"/>
          <w:sz w:val="24"/>
          <w:lang w:bidi="mr-IN"/>
        </w:rPr>
        <w:t xml:space="preserve">    </w:t>
      </w:r>
      <w:proofErr w:type="spellStart"/>
      <w:proofErr w:type="gramStart"/>
      <w:r w:rsidRPr="00ED6635">
        <w:rPr>
          <w:rFonts w:ascii="inherit" w:eastAsia="Times New Roman" w:hAnsi="inherit" w:cs="Courier New"/>
          <w:color w:val="101094"/>
          <w:sz w:val="24"/>
          <w:lang w:bidi="mr-IN"/>
        </w:rPr>
        <w:t>elif</w:t>
      </w:r>
      <w:proofErr w:type="spellEnd"/>
      <w:proofErr w:type="gramEnd"/>
      <w:r w:rsidRPr="00ED6635">
        <w:rPr>
          <w:rFonts w:ascii="inherit" w:eastAsia="Times New Roman" w:hAnsi="inherit" w:cs="Courier New"/>
          <w:color w:val="303336"/>
          <w:sz w:val="24"/>
          <w:lang w:bidi="mr-IN"/>
        </w:rPr>
        <w:t xml:space="preserve"> command == </w:t>
      </w:r>
      <w:r w:rsidRPr="00ED6635">
        <w:rPr>
          <w:rFonts w:ascii="inherit" w:eastAsia="Times New Roman" w:hAnsi="inherit" w:cs="Courier New"/>
          <w:color w:val="7D2727"/>
          <w:sz w:val="24"/>
          <w:lang w:bidi="mr-IN"/>
        </w:rPr>
        <w:t>'BD'</w:t>
      </w:r>
      <w:r w:rsidRPr="00ED6635">
        <w:rPr>
          <w:rFonts w:ascii="inherit" w:eastAsia="Times New Roman" w:hAnsi="inherit" w:cs="Courier New"/>
          <w:color w:val="303336"/>
          <w:sz w:val="24"/>
          <w:lang w:bidi="mr-IN"/>
        </w:rPr>
        <w:t>:</w:t>
      </w:r>
    </w:p>
    <w:p w:rsidR="00ED6635" w:rsidRPr="00ED6635" w:rsidRDefault="00ED6635" w:rsidP="00ED663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4"/>
          <w:lang w:bidi="mr-IN"/>
        </w:rPr>
      </w:pPr>
      <w:r w:rsidRPr="00ED6635">
        <w:rPr>
          <w:rFonts w:ascii="inherit" w:eastAsia="Times New Roman" w:hAnsi="inherit" w:cs="Courier New"/>
          <w:color w:val="303336"/>
          <w:sz w:val="24"/>
          <w:lang w:bidi="mr-IN"/>
        </w:rPr>
        <w:t xml:space="preserve">        </w:t>
      </w:r>
      <w:proofErr w:type="spellStart"/>
      <w:r w:rsidRPr="00ED6635">
        <w:rPr>
          <w:rFonts w:ascii="inherit" w:eastAsia="Times New Roman" w:hAnsi="inherit" w:cs="Courier New"/>
          <w:color w:val="303336"/>
          <w:sz w:val="24"/>
          <w:lang w:bidi="mr-IN"/>
        </w:rPr>
        <w:t>delete_</w:t>
      </w:r>
      <w:proofErr w:type="gramStart"/>
      <w:r w:rsidRPr="00ED6635">
        <w:rPr>
          <w:rFonts w:ascii="inherit" w:eastAsia="Times New Roman" w:hAnsi="inherit" w:cs="Courier New"/>
          <w:color w:val="303336"/>
          <w:sz w:val="24"/>
          <w:lang w:bidi="mr-IN"/>
        </w:rPr>
        <w:t>bedroom</w:t>
      </w:r>
      <w:proofErr w:type="spellEnd"/>
      <w:r w:rsidRPr="00ED6635">
        <w:rPr>
          <w:rFonts w:ascii="inherit" w:eastAsia="Times New Roman" w:hAnsi="inherit" w:cs="Courier New"/>
          <w:color w:val="303336"/>
          <w:sz w:val="24"/>
          <w:lang w:bidi="mr-IN"/>
        </w:rPr>
        <w:t>(</w:t>
      </w:r>
      <w:proofErr w:type="spellStart"/>
      <w:proofErr w:type="gramEnd"/>
      <w:r w:rsidRPr="00ED6635">
        <w:rPr>
          <w:rFonts w:ascii="inherit" w:eastAsia="Times New Roman" w:hAnsi="inherit" w:cs="Courier New"/>
          <w:color w:val="303336"/>
          <w:sz w:val="24"/>
          <w:lang w:bidi="mr-IN"/>
        </w:rPr>
        <w:t>rest_of_input</w:t>
      </w:r>
      <w:proofErr w:type="spellEnd"/>
      <w:r w:rsidRPr="00ED6635">
        <w:rPr>
          <w:rFonts w:ascii="inherit" w:eastAsia="Times New Roman" w:hAnsi="inherit" w:cs="Courier New"/>
          <w:color w:val="303336"/>
          <w:sz w:val="24"/>
          <w:lang w:bidi="mr-IN"/>
        </w:rPr>
        <w:t>)</w:t>
      </w:r>
    </w:p>
    <w:p w:rsidR="00ED6635" w:rsidRPr="00ED6635" w:rsidRDefault="00ED6635" w:rsidP="00ED663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4"/>
          <w:lang w:bidi="mr-IN"/>
        </w:rPr>
      </w:pPr>
      <w:r w:rsidRPr="00ED6635">
        <w:rPr>
          <w:rFonts w:ascii="inherit" w:eastAsia="Times New Roman" w:hAnsi="inherit" w:cs="Courier New"/>
          <w:color w:val="303336"/>
          <w:sz w:val="24"/>
          <w:lang w:bidi="mr-IN"/>
        </w:rPr>
        <w:t xml:space="preserve">    </w:t>
      </w:r>
      <w:proofErr w:type="spellStart"/>
      <w:proofErr w:type="gramStart"/>
      <w:r w:rsidRPr="00ED6635">
        <w:rPr>
          <w:rFonts w:ascii="inherit" w:eastAsia="Times New Roman" w:hAnsi="inherit" w:cs="Courier New"/>
          <w:color w:val="101094"/>
          <w:sz w:val="24"/>
          <w:lang w:bidi="mr-IN"/>
        </w:rPr>
        <w:t>elif</w:t>
      </w:r>
      <w:proofErr w:type="spellEnd"/>
      <w:proofErr w:type="gramEnd"/>
      <w:r w:rsidRPr="00ED6635">
        <w:rPr>
          <w:rFonts w:ascii="inherit" w:eastAsia="Times New Roman" w:hAnsi="inherit" w:cs="Courier New"/>
          <w:color w:val="303336"/>
          <w:sz w:val="24"/>
          <w:lang w:bidi="mr-IN"/>
        </w:rPr>
        <w:t xml:space="preserve"> command == </w:t>
      </w:r>
      <w:r w:rsidRPr="00ED6635">
        <w:rPr>
          <w:rFonts w:ascii="inherit" w:eastAsia="Times New Roman" w:hAnsi="inherit" w:cs="Courier New"/>
          <w:color w:val="7D2727"/>
          <w:sz w:val="24"/>
          <w:lang w:bidi="mr-IN"/>
        </w:rPr>
        <w:t>'NR'</w:t>
      </w:r>
      <w:r w:rsidRPr="00ED6635">
        <w:rPr>
          <w:rFonts w:ascii="inherit" w:eastAsia="Times New Roman" w:hAnsi="inherit" w:cs="Courier New"/>
          <w:color w:val="303336"/>
          <w:sz w:val="24"/>
          <w:lang w:bidi="mr-IN"/>
        </w:rPr>
        <w:t>:</w:t>
      </w:r>
    </w:p>
    <w:p w:rsidR="00ED6635" w:rsidRPr="00ED6635" w:rsidRDefault="00ED6635" w:rsidP="00ED663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4"/>
          <w:lang w:bidi="mr-IN"/>
        </w:rPr>
      </w:pPr>
      <w:r w:rsidRPr="00ED6635">
        <w:rPr>
          <w:rFonts w:ascii="inherit" w:eastAsia="Times New Roman" w:hAnsi="inherit" w:cs="Courier New"/>
          <w:color w:val="303336"/>
          <w:sz w:val="24"/>
          <w:lang w:bidi="mr-IN"/>
        </w:rPr>
        <w:t xml:space="preserve">        </w:t>
      </w:r>
      <w:proofErr w:type="spellStart"/>
      <w:r w:rsidRPr="00ED6635">
        <w:rPr>
          <w:rFonts w:ascii="inherit" w:eastAsia="Times New Roman" w:hAnsi="inherit" w:cs="Courier New"/>
          <w:color w:val="303336"/>
          <w:sz w:val="24"/>
          <w:lang w:bidi="mr-IN"/>
        </w:rPr>
        <w:t>new_</w:t>
      </w:r>
      <w:proofErr w:type="gramStart"/>
      <w:r w:rsidRPr="00ED6635">
        <w:rPr>
          <w:rFonts w:ascii="inherit" w:eastAsia="Times New Roman" w:hAnsi="inherit" w:cs="Courier New"/>
          <w:color w:val="303336"/>
          <w:sz w:val="24"/>
          <w:lang w:bidi="mr-IN"/>
        </w:rPr>
        <w:t>reservation</w:t>
      </w:r>
      <w:proofErr w:type="spellEnd"/>
      <w:r w:rsidRPr="00ED6635">
        <w:rPr>
          <w:rFonts w:ascii="inherit" w:eastAsia="Times New Roman" w:hAnsi="inherit" w:cs="Courier New"/>
          <w:color w:val="303336"/>
          <w:sz w:val="24"/>
          <w:lang w:bidi="mr-IN"/>
        </w:rPr>
        <w:t>(</w:t>
      </w:r>
      <w:proofErr w:type="spellStart"/>
      <w:proofErr w:type="gramEnd"/>
      <w:r w:rsidRPr="00ED6635">
        <w:rPr>
          <w:rFonts w:ascii="inherit" w:eastAsia="Times New Roman" w:hAnsi="inherit" w:cs="Courier New"/>
          <w:color w:val="303336"/>
          <w:sz w:val="24"/>
          <w:lang w:bidi="mr-IN"/>
        </w:rPr>
        <w:t>rest_of_input</w:t>
      </w:r>
      <w:proofErr w:type="spellEnd"/>
      <w:r w:rsidRPr="00ED6635">
        <w:rPr>
          <w:rFonts w:ascii="inherit" w:eastAsia="Times New Roman" w:hAnsi="inherit" w:cs="Courier New"/>
          <w:color w:val="303336"/>
          <w:sz w:val="24"/>
          <w:lang w:bidi="mr-IN"/>
        </w:rPr>
        <w:t>)</w:t>
      </w:r>
    </w:p>
    <w:p w:rsidR="00ED6635" w:rsidRPr="00ED6635" w:rsidRDefault="00ED6635" w:rsidP="00ED663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4"/>
          <w:lang w:bidi="mr-IN"/>
        </w:rPr>
      </w:pPr>
      <w:r w:rsidRPr="00ED6635">
        <w:rPr>
          <w:rFonts w:ascii="inherit" w:eastAsia="Times New Roman" w:hAnsi="inherit" w:cs="Courier New"/>
          <w:color w:val="303336"/>
          <w:sz w:val="24"/>
          <w:lang w:bidi="mr-IN"/>
        </w:rPr>
        <w:t xml:space="preserve">    </w:t>
      </w:r>
      <w:proofErr w:type="spellStart"/>
      <w:proofErr w:type="gramStart"/>
      <w:r w:rsidRPr="00ED6635">
        <w:rPr>
          <w:rFonts w:ascii="inherit" w:eastAsia="Times New Roman" w:hAnsi="inherit" w:cs="Courier New"/>
          <w:color w:val="101094"/>
          <w:sz w:val="24"/>
          <w:lang w:bidi="mr-IN"/>
        </w:rPr>
        <w:t>elif</w:t>
      </w:r>
      <w:proofErr w:type="spellEnd"/>
      <w:proofErr w:type="gramEnd"/>
      <w:r w:rsidRPr="00ED6635">
        <w:rPr>
          <w:rFonts w:ascii="inherit" w:eastAsia="Times New Roman" w:hAnsi="inherit" w:cs="Courier New"/>
          <w:color w:val="303336"/>
          <w:sz w:val="24"/>
          <w:lang w:bidi="mr-IN"/>
        </w:rPr>
        <w:t xml:space="preserve"> command == </w:t>
      </w:r>
      <w:r w:rsidRPr="00ED6635">
        <w:rPr>
          <w:rFonts w:ascii="inherit" w:eastAsia="Times New Roman" w:hAnsi="inherit" w:cs="Courier New"/>
          <w:color w:val="7D2727"/>
          <w:sz w:val="24"/>
          <w:lang w:bidi="mr-IN"/>
        </w:rPr>
        <w:t>'RL'</w:t>
      </w:r>
      <w:r w:rsidRPr="00ED6635">
        <w:rPr>
          <w:rFonts w:ascii="inherit" w:eastAsia="Times New Roman" w:hAnsi="inherit" w:cs="Courier New"/>
          <w:color w:val="303336"/>
          <w:sz w:val="24"/>
          <w:lang w:bidi="mr-IN"/>
        </w:rPr>
        <w:t>:</w:t>
      </w:r>
    </w:p>
    <w:p w:rsidR="00ED6635" w:rsidRPr="00ED6635" w:rsidRDefault="00ED6635" w:rsidP="00ED663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4"/>
          <w:lang w:bidi="mr-IN"/>
        </w:rPr>
      </w:pPr>
      <w:r w:rsidRPr="00ED6635">
        <w:rPr>
          <w:rFonts w:ascii="inherit" w:eastAsia="Times New Roman" w:hAnsi="inherit" w:cs="Courier New"/>
          <w:color w:val="303336"/>
          <w:sz w:val="24"/>
          <w:lang w:bidi="mr-IN"/>
        </w:rPr>
        <w:t xml:space="preserve">        </w:t>
      </w:r>
      <w:proofErr w:type="spellStart"/>
      <w:r w:rsidRPr="00ED6635">
        <w:rPr>
          <w:rFonts w:ascii="inherit" w:eastAsia="Times New Roman" w:hAnsi="inherit" w:cs="Courier New"/>
          <w:color w:val="303336"/>
          <w:sz w:val="24"/>
          <w:lang w:bidi="mr-IN"/>
        </w:rPr>
        <w:t>display_reservation_</w:t>
      </w:r>
      <w:proofErr w:type="gramStart"/>
      <w:r w:rsidRPr="00ED6635">
        <w:rPr>
          <w:rFonts w:ascii="inherit" w:eastAsia="Times New Roman" w:hAnsi="inherit" w:cs="Courier New"/>
          <w:color w:val="303336"/>
          <w:sz w:val="24"/>
          <w:lang w:bidi="mr-IN"/>
        </w:rPr>
        <w:t>list</w:t>
      </w:r>
      <w:proofErr w:type="spellEnd"/>
      <w:r w:rsidRPr="00ED6635">
        <w:rPr>
          <w:rFonts w:ascii="inherit" w:eastAsia="Times New Roman" w:hAnsi="inherit" w:cs="Courier New"/>
          <w:color w:val="303336"/>
          <w:sz w:val="24"/>
          <w:lang w:bidi="mr-IN"/>
        </w:rPr>
        <w:t>()</w:t>
      </w:r>
      <w:proofErr w:type="gramEnd"/>
    </w:p>
    <w:p w:rsidR="00ED6635" w:rsidRPr="00ED6635" w:rsidRDefault="00ED6635" w:rsidP="00ED663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4"/>
          <w:lang w:bidi="mr-IN"/>
        </w:rPr>
      </w:pPr>
      <w:r w:rsidRPr="00ED6635">
        <w:rPr>
          <w:rFonts w:ascii="inherit" w:eastAsia="Times New Roman" w:hAnsi="inherit" w:cs="Courier New"/>
          <w:color w:val="303336"/>
          <w:sz w:val="24"/>
          <w:lang w:bidi="mr-IN"/>
        </w:rPr>
        <w:t xml:space="preserve">    </w:t>
      </w:r>
      <w:proofErr w:type="spellStart"/>
      <w:proofErr w:type="gramStart"/>
      <w:r w:rsidRPr="00ED6635">
        <w:rPr>
          <w:rFonts w:ascii="inherit" w:eastAsia="Times New Roman" w:hAnsi="inherit" w:cs="Courier New"/>
          <w:color w:val="101094"/>
          <w:sz w:val="24"/>
          <w:lang w:bidi="mr-IN"/>
        </w:rPr>
        <w:t>elif</w:t>
      </w:r>
      <w:proofErr w:type="spellEnd"/>
      <w:proofErr w:type="gramEnd"/>
      <w:r w:rsidRPr="00ED6635">
        <w:rPr>
          <w:rFonts w:ascii="inherit" w:eastAsia="Times New Roman" w:hAnsi="inherit" w:cs="Courier New"/>
          <w:color w:val="303336"/>
          <w:sz w:val="24"/>
          <w:lang w:bidi="mr-IN"/>
        </w:rPr>
        <w:t xml:space="preserve"> command == </w:t>
      </w:r>
      <w:r w:rsidRPr="00ED6635">
        <w:rPr>
          <w:rFonts w:ascii="inherit" w:eastAsia="Times New Roman" w:hAnsi="inherit" w:cs="Courier New"/>
          <w:color w:val="7D2727"/>
          <w:sz w:val="24"/>
          <w:lang w:bidi="mr-IN"/>
        </w:rPr>
        <w:t>'RD'</w:t>
      </w:r>
      <w:r w:rsidRPr="00ED6635">
        <w:rPr>
          <w:rFonts w:ascii="inherit" w:eastAsia="Times New Roman" w:hAnsi="inherit" w:cs="Courier New"/>
          <w:color w:val="303336"/>
          <w:sz w:val="24"/>
          <w:lang w:bidi="mr-IN"/>
        </w:rPr>
        <w:t>:</w:t>
      </w:r>
    </w:p>
    <w:p w:rsidR="00ED6635" w:rsidRPr="00ED6635" w:rsidRDefault="00ED6635" w:rsidP="00ED663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4"/>
          <w:lang w:bidi="mr-IN"/>
        </w:rPr>
      </w:pPr>
      <w:r w:rsidRPr="00ED6635">
        <w:rPr>
          <w:rFonts w:ascii="inherit" w:eastAsia="Times New Roman" w:hAnsi="inherit" w:cs="Courier New"/>
          <w:color w:val="303336"/>
          <w:sz w:val="24"/>
          <w:lang w:bidi="mr-IN"/>
        </w:rPr>
        <w:t xml:space="preserve">        </w:t>
      </w:r>
      <w:proofErr w:type="spellStart"/>
      <w:r w:rsidRPr="00ED6635">
        <w:rPr>
          <w:rFonts w:ascii="inherit" w:eastAsia="Times New Roman" w:hAnsi="inherit" w:cs="Courier New"/>
          <w:color w:val="303336"/>
          <w:sz w:val="24"/>
          <w:lang w:bidi="mr-IN"/>
        </w:rPr>
        <w:t>delete_</w:t>
      </w:r>
      <w:proofErr w:type="gramStart"/>
      <w:r w:rsidRPr="00ED6635">
        <w:rPr>
          <w:rFonts w:ascii="inherit" w:eastAsia="Times New Roman" w:hAnsi="inherit" w:cs="Courier New"/>
          <w:color w:val="303336"/>
          <w:sz w:val="24"/>
          <w:lang w:bidi="mr-IN"/>
        </w:rPr>
        <w:t>reservation</w:t>
      </w:r>
      <w:proofErr w:type="spellEnd"/>
      <w:r w:rsidRPr="00ED6635">
        <w:rPr>
          <w:rFonts w:ascii="inherit" w:eastAsia="Times New Roman" w:hAnsi="inherit" w:cs="Courier New"/>
          <w:color w:val="303336"/>
          <w:sz w:val="24"/>
          <w:lang w:bidi="mr-IN"/>
        </w:rPr>
        <w:t>(</w:t>
      </w:r>
      <w:proofErr w:type="spellStart"/>
      <w:proofErr w:type="gramEnd"/>
      <w:r w:rsidRPr="00ED6635">
        <w:rPr>
          <w:rFonts w:ascii="inherit" w:eastAsia="Times New Roman" w:hAnsi="inherit" w:cs="Courier New"/>
          <w:color w:val="303336"/>
          <w:sz w:val="24"/>
          <w:lang w:bidi="mr-IN"/>
        </w:rPr>
        <w:t>rest_of_input</w:t>
      </w:r>
      <w:proofErr w:type="spellEnd"/>
      <w:r w:rsidRPr="00ED6635">
        <w:rPr>
          <w:rFonts w:ascii="inherit" w:eastAsia="Times New Roman" w:hAnsi="inherit" w:cs="Courier New"/>
          <w:color w:val="303336"/>
          <w:sz w:val="24"/>
          <w:lang w:bidi="mr-IN"/>
        </w:rPr>
        <w:t>)</w:t>
      </w:r>
    </w:p>
    <w:p w:rsidR="00ED6635" w:rsidRPr="00ED6635" w:rsidRDefault="00ED6635" w:rsidP="00ED663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4"/>
          <w:lang w:bidi="mr-IN"/>
        </w:rPr>
      </w:pPr>
      <w:r w:rsidRPr="00ED6635">
        <w:rPr>
          <w:rFonts w:ascii="inherit" w:eastAsia="Times New Roman" w:hAnsi="inherit" w:cs="Courier New"/>
          <w:color w:val="303336"/>
          <w:sz w:val="24"/>
          <w:lang w:bidi="mr-IN"/>
        </w:rPr>
        <w:t xml:space="preserve">    </w:t>
      </w:r>
      <w:proofErr w:type="spellStart"/>
      <w:proofErr w:type="gramStart"/>
      <w:r w:rsidRPr="00ED6635">
        <w:rPr>
          <w:rFonts w:ascii="inherit" w:eastAsia="Times New Roman" w:hAnsi="inherit" w:cs="Courier New"/>
          <w:color w:val="101094"/>
          <w:sz w:val="24"/>
          <w:lang w:bidi="mr-IN"/>
        </w:rPr>
        <w:t>elif</w:t>
      </w:r>
      <w:proofErr w:type="spellEnd"/>
      <w:proofErr w:type="gramEnd"/>
      <w:r w:rsidRPr="00ED6635">
        <w:rPr>
          <w:rFonts w:ascii="inherit" w:eastAsia="Times New Roman" w:hAnsi="inherit" w:cs="Courier New"/>
          <w:color w:val="303336"/>
          <w:sz w:val="24"/>
          <w:lang w:bidi="mr-IN"/>
        </w:rPr>
        <w:t xml:space="preserve"> command == </w:t>
      </w:r>
      <w:r w:rsidRPr="00ED6635">
        <w:rPr>
          <w:rFonts w:ascii="inherit" w:eastAsia="Times New Roman" w:hAnsi="inherit" w:cs="Courier New"/>
          <w:color w:val="7D2727"/>
          <w:sz w:val="24"/>
          <w:lang w:bidi="mr-IN"/>
        </w:rPr>
        <w:t>'RB'</w:t>
      </w:r>
      <w:r w:rsidRPr="00ED6635">
        <w:rPr>
          <w:rFonts w:ascii="inherit" w:eastAsia="Times New Roman" w:hAnsi="inherit" w:cs="Courier New"/>
          <w:color w:val="303336"/>
          <w:sz w:val="24"/>
          <w:lang w:bidi="mr-IN"/>
        </w:rPr>
        <w:t>:</w:t>
      </w:r>
    </w:p>
    <w:p w:rsidR="00ED6635" w:rsidRPr="00ED6635" w:rsidRDefault="00ED6635" w:rsidP="00ED663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4"/>
          <w:lang w:bidi="mr-IN"/>
        </w:rPr>
      </w:pPr>
      <w:r w:rsidRPr="00ED6635">
        <w:rPr>
          <w:rFonts w:ascii="inherit" w:eastAsia="Times New Roman" w:hAnsi="inherit" w:cs="Courier New"/>
          <w:color w:val="303336"/>
          <w:sz w:val="24"/>
          <w:lang w:bidi="mr-IN"/>
        </w:rPr>
        <w:lastRenderedPageBreak/>
        <w:t xml:space="preserve">        </w:t>
      </w:r>
      <w:proofErr w:type="spellStart"/>
      <w:r w:rsidRPr="00ED6635">
        <w:rPr>
          <w:rFonts w:ascii="inherit" w:eastAsia="Times New Roman" w:hAnsi="inherit" w:cs="Courier New"/>
          <w:color w:val="303336"/>
          <w:sz w:val="24"/>
          <w:lang w:bidi="mr-IN"/>
        </w:rPr>
        <w:t>reservations_by_</w:t>
      </w:r>
      <w:proofErr w:type="gramStart"/>
      <w:r w:rsidRPr="00ED6635">
        <w:rPr>
          <w:rFonts w:ascii="inherit" w:eastAsia="Times New Roman" w:hAnsi="inherit" w:cs="Courier New"/>
          <w:color w:val="303336"/>
          <w:sz w:val="24"/>
          <w:lang w:bidi="mr-IN"/>
        </w:rPr>
        <w:t>bedroom</w:t>
      </w:r>
      <w:proofErr w:type="spellEnd"/>
      <w:r w:rsidRPr="00ED6635">
        <w:rPr>
          <w:rFonts w:ascii="inherit" w:eastAsia="Times New Roman" w:hAnsi="inherit" w:cs="Courier New"/>
          <w:color w:val="303336"/>
          <w:sz w:val="24"/>
          <w:lang w:bidi="mr-IN"/>
        </w:rPr>
        <w:t>(</w:t>
      </w:r>
      <w:proofErr w:type="spellStart"/>
      <w:proofErr w:type="gramEnd"/>
      <w:r w:rsidRPr="00ED6635">
        <w:rPr>
          <w:rFonts w:ascii="inherit" w:eastAsia="Times New Roman" w:hAnsi="inherit" w:cs="Courier New"/>
          <w:color w:val="303336"/>
          <w:sz w:val="24"/>
          <w:lang w:bidi="mr-IN"/>
        </w:rPr>
        <w:t>rest_of_input</w:t>
      </w:r>
      <w:proofErr w:type="spellEnd"/>
      <w:r w:rsidRPr="00ED6635">
        <w:rPr>
          <w:rFonts w:ascii="inherit" w:eastAsia="Times New Roman" w:hAnsi="inherit" w:cs="Courier New"/>
          <w:color w:val="303336"/>
          <w:sz w:val="24"/>
          <w:lang w:bidi="mr-IN"/>
        </w:rPr>
        <w:t>)</w:t>
      </w:r>
    </w:p>
    <w:p w:rsidR="00ED6635" w:rsidRPr="00ED6635" w:rsidRDefault="00ED6635" w:rsidP="00ED663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4"/>
          <w:lang w:bidi="mr-IN"/>
        </w:rPr>
      </w:pPr>
      <w:r w:rsidRPr="00ED6635">
        <w:rPr>
          <w:rFonts w:ascii="inherit" w:eastAsia="Times New Roman" w:hAnsi="inherit" w:cs="Courier New"/>
          <w:color w:val="303336"/>
          <w:sz w:val="24"/>
          <w:lang w:bidi="mr-IN"/>
        </w:rPr>
        <w:t xml:space="preserve">    </w:t>
      </w:r>
      <w:proofErr w:type="spellStart"/>
      <w:proofErr w:type="gramStart"/>
      <w:r w:rsidRPr="00ED6635">
        <w:rPr>
          <w:rFonts w:ascii="inherit" w:eastAsia="Times New Roman" w:hAnsi="inherit" w:cs="Courier New"/>
          <w:color w:val="101094"/>
          <w:sz w:val="24"/>
          <w:lang w:bidi="mr-IN"/>
        </w:rPr>
        <w:t>elif</w:t>
      </w:r>
      <w:proofErr w:type="spellEnd"/>
      <w:proofErr w:type="gramEnd"/>
      <w:r w:rsidRPr="00ED6635">
        <w:rPr>
          <w:rFonts w:ascii="inherit" w:eastAsia="Times New Roman" w:hAnsi="inherit" w:cs="Courier New"/>
          <w:color w:val="303336"/>
          <w:sz w:val="24"/>
          <w:lang w:bidi="mr-IN"/>
        </w:rPr>
        <w:t xml:space="preserve"> command == </w:t>
      </w:r>
      <w:r w:rsidRPr="00ED6635">
        <w:rPr>
          <w:rFonts w:ascii="inherit" w:eastAsia="Times New Roman" w:hAnsi="inherit" w:cs="Courier New"/>
          <w:color w:val="7D2727"/>
          <w:sz w:val="24"/>
          <w:lang w:bidi="mr-IN"/>
        </w:rPr>
        <w:t>'RC'</w:t>
      </w:r>
      <w:r w:rsidRPr="00ED6635">
        <w:rPr>
          <w:rFonts w:ascii="inherit" w:eastAsia="Times New Roman" w:hAnsi="inherit" w:cs="Courier New"/>
          <w:color w:val="303336"/>
          <w:sz w:val="24"/>
          <w:lang w:bidi="mr-IN"/>
        </w:rPr>
        <w:t>:</w:t>
      </w:r>
    </w:p>
    <w:p w:rsidR="00ED6635" w:rsidRPr="00ED6635" w:rsidRDefault="00ED6635" w:rsidP="00ED663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4"/>
          <w:lang w:bidi="mr-IN"/>
        </w:rPr>
      </w:pPr>
      <w:r w:rsidRPr="00ED6635">
        <w:rPr>
          <w:rFonts w:ascii="inherit" w:eastAsia="Times New Roman" w:hAnsi="inherit" w:cs="Courier New"/>
          <w:color w:val="303336"/>
          <w:sz w:val="24"/>
          <w:lang w:bidi="mr-IN"/>
        </w:rPr>
        <w:t xml:space="preserve">        </w:t>
      </w:r>
      <w:proofErr w:type="spellStart"/>
      <w:r w:rsidRPr="00ED6635">
        <w:rPr>
          <w:rFonts w:ascii="inherit" w:eastAsia="Times New Roman" w:hAnsi="inherit" w:cs="Courier New"/>
          <w:color w:val="303336"/>
          <w:sz w:val="24"/>
          <w:lang w:bidi="mr-IN"/>
        </w:rPr>
        <w:t>reservations_by_</w:t>
      </w:r>
      <w:proofErr w:type="gramStart"/>
      <w:r w:rsidRPr="00ED6635">
        <w:rPr>
          <w:rFonts w:ascii="inherit" w:eastAsia="Times New Roman" w:hAnsi="inherit" w:cs="Courier New"/>
          <w:color w:val="303336"/>
          <w:sz w:val="24"/>
          <w:lang w:bidi="mr-IN"/>
        </w:rPr>
        <w:t>guest</w:t>
      </w:r>
      <w:proofErr w:type="spellEnd"/>
      <w:r w:rsidRPr="00ED6635">
        <w:rPr>
          <w:rFonts w:ascii="inherit" w:eastAsia="Times New Roman" w:hAnsi="inherit" w:cs="Courier New"/>
          <w:color w:val="303336"/>
          <w:sz w:val="24"/>
          <w:lang w:bidi="mr-IN"/>
        </w:rPr>
        <w:t>(</w:t>
      </w:r>
      <w:proofErr w:type="spellStart"/>
      <w:proofErr w:type="gramEnd"/>
      <w:r w:rsidRPr="00ED6635">
        <w:rPr>
          <w:rFonts w:ascii="inherit" w:eastAsia="Times New Roman" w:hAnsi="inherit" w:cs="Courier New"/>
          <w:color w:val="303336"/>
          <w:sz w:val="24"/>
          <w:lang w:bidi="mr-IN"/>
        </w:rPr>
        <w:t>rest_of_input</w:t>
      </w:r>
      <w:proofErr w:type="spellEnd"/>
      <w:r w:rsidRPr="00ED6635">
        <w:rPr>
          <w:rFonts w:ascii="inherit" w:eastAsia="Times New Roman" w:hAnsi="inherit" w:cs="Courier New"/>
          <w:color w:val="303336"/>
          <w:sz w:val="24"/>
          <w:lang w:bidi="mr-IN"/>
        </w:rPr>
        <w:t>)</w:t>
      </w:r>
    </w:p>
    <w:p w:rsidR="00ED6635" w:rsidRPr="00ED6635" w:rsidRDefault="00ED6635" w:rsidP="00ED663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4"/>
          <w:lang w:bidi="mr-IN"/>
        </w:rPr>
      </w:pPr>
      <w:r w:rsidRPr="00ED6635">
        <w:rPr>
          <w:rFonts w:ascii="inherit" w:eastAsia="Times New Roman" w:hAnsi="inherit" w:cs="Courier New"/>
          <w:color w:val="303336"/>
          <w:sz w:val="24"/>
          <w:lang w:bidi="mr-IN"/>
        </w:rPr>
        <w:t xml:space="preserve">    </w:t>
      </w:r>
      <w:proofErr w:type="spellStart"/>
      <w:proofErr w:type="gramStart"/>
      <w:r w:rsidRPr="00ED6635">
        <w:rPr>
          <w:rFonts w:ascii="inherit" w:eastAsia="Times New Roman" w:hAnsi="inherit" w:cs="Courier New"/>
          <w:color w:val="101094"/>
          <w:sz w:val="24"/>
          <w:lang w:bidi="mr-IN"/>
        </w:rPr>
        <w:t>elif</w:t>
      </w:r>
      <w:proofErr w:type="spellEnd"/>
      <w:proofErr w:type="gramEnd"/>
      <w:r w:rsidRPr="00ED6635">
        <w:rPr>
          <w:rFonts w:ascii="inherit" w:eastAsia="Times New Roman" w:hAnsi="inherit" w:cs="Courier New"/>
          <w:color w:val="303336"/>
          <w:sz w:val="24"/>
          <w:lang w:bidi="mr-IN"/>
        </w:rPr>
        <w:t xml:space="preserve"> command == </w:t>
      </w:r>
      <w:r w:rsidRPr="00ED6635">
        <w:rPr>
          <w:rFonts w:ascii="inherit" w:eastAsia="Times New Roman" w:hAnsi="inherit" w:cs="Courier New"/>
          <w:color w:val="7D2727"/>
          <w:sz w:val="24"/>
          <w:lang w:bidi="mr-IN"/>
        </w:rPr>
        <w:t>'LA'</w:t>
      </w:r>
      <w:r w:rsidRPr="00ED6635">
        <w:rPr>
          <w:rFonts w:ascii="inherit" w:eastAsia="Times New Roman" w:hAnsi="inherit" w:cs="Courier New"/>
          <w:color w:val="303336"/>
          <w:sz w:val="24"/>
          <w:lang w:bidi="mr-IN"/>
        </w:rPr>
        <w:t>:</w:t>
      </w:r>
    </w:p>
    <w:p w:rsidR="00ED6635" w:rsidRPr="00ED6635" w:rsidRDefault="00ED6635" w:rsidP="00ED663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4"/>
          <w:lang w:bidi="mr-IN"/>
        </w:rPr>
      </w:pPr>
      <w:r w:rsidRPr="00ED6635">
        <w:rPr>
          <w:rFonts w:ascii="inherit" w:eastAsia="Times New Roman" w:hAnsi="inherit" w:cs="Courier New"/>
          <w:color w:val="303336"/>
          <w:sz w:val="24"/>
          <w:lang w:bidi="mr-IN"/>
        </w:rPr>
        <w:t xml:space="preserve">        </w:t>
      </w:r>
      <w:proofErr w:type="spellStart"/>
      <w:r w:rsidRPr="00ED6635">
        <w:rPr>
          <w:rFonts w:ascii="inherit" w:eastAsia="Times New Roman" w:hAnsi="inherit" w:cs="Courier New"/>
          <w:color w:val="303336"/>
          <w:sz w:val="24"/>
          <w:lang w:bidi="mr-IN"/>
        </w:rPr>
        <w:t>list_</w:t>
      </w:r>
      <w:proofErr w:type="gramStart"/>
      <w:r w:rsidRPr="00ED6635">
        <w:rPr>
          <w:rFonts w:ascii="inherit" w:eastAsia="Times New Roman" w:hAnsi="inherit" w:cs="Courier New"/>
          <w:color w:val="303336"/>
          <w:sz w:val="24"/>
          <w:lang w:bidi="mr-IN"/>
        </w:rPr>
        <w:t>arrivals</w:t>
      </w:r>
      <w:proofErr w:type="spellEnd"/>
      <w:r w:rsidRPr="00ED6635">
        <w:rPr>
          <w:rFonts w:ascii="inherit" w:eastAsia="Times New Roman" w:hAnsi="inherit" w:cs="Courier New"/>
          <w:color w:val="303336"/>
          <w:sz w:val="24"/>
          <w:lang w:bidi="mr-IN"/>
        </w:rPr>
        <w:t>(</w:t>
      </w:r>
      <w:proofErr w:type="spellStart"/>
      <w:proofErr w:type="gramEnd"/>
      <w:r w:rsidRPr="00ED6635">
        <w:rPr>
          <w:rFonts w:ascii="inherit" w:eastAsia="Times New Roman" w:hAnsi="inherit" w:cs="Courier New"/>
          <w:color w:val="303336"/>
          <w:sz w:val="24"/>
          <w:lang w:bidi="mr-IN"/>
        </w:rPr>
        <w:t>rest_of_input</w:t>
      </w:r>
      <w:proofErr w:type="spellEnd"/>
      <w:r w:rsidRPr="00ED6635">
        <w:rPr>
          <w:rFonts w:ascii="inherit" w:eastAsia="Times New Roman" w:hAnsi="inherit" w:cs="Courier New"/>
          <w:color w:val="303336"/>
          <w:sz w:val="24"/>
          <w:lang w:bidi="mr-IN"/>
        </w:rPr>
        <w:t>)</w:t>
      </w:r>
    </w:p>
    <w:p w:rsidR="00ED6635" w:rsidRPr="00ED6635" w:rsidRDefault="00ED6635" w:rsidP="00ED663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4"/>
          <w:lang w:bidi="mr-IN"/>
        </w:rPr>
      </w:pPr>
      <w:r w:rsidRPr="00ED6635">
        <w:rPr>
          <w:rFonts w:ascii="inherit" w:eastAsia="Times New Roman" w:hAnsi="inherit" w:cs="Courier New"/>
          <w:color w:val="303336"/>
          <w:sz w:val="24"/>
          <w:lang w:bidi="mr-IN"/>
        </w:rPr>
        <w:t xml:space="preserve">    </w:t>
      </w:r>
      <w:proofErr w:type="spellStart"/>
      <w:proofErr w:type="gramStart"/>
      <w:r w:rsidRPr="00ED6635">
        <w:rPr>
          <w:rFonts w:ascii="inherit" w:eastAsia="Times New Roman" w:hAnsi="inherit" w:cs="Courier New"/>
          <w:color w:val="101094"/>
          <w:sz w:val="24"/>
          <w:lang w:bidi="mr-IN"/>
        </w:rPr>
        <w:t>elif</w:t>
      </w:r>
      <w:proofErr w:type="spellEnd"/>
      <w:proofErr w:type="gramEnd"/>
      <w:r w:rsidRPr="00ED6635">
        <w:rPr>
          <w:rFonts w:ascii="inherit" w:eastAsia="Times New Roman" w:hAnsi="inherit" w:cs="Courier New"/>
          <w:color w:val="303336"/>
          <w:sz w:val="24"/>
          <w:lang w:bidi="mr-IN"/>
        </w:rPr>
        <w:t xml:space="preserve"> command == </w:t>
      </w:r>
      <w:r w:rsidRPr="00ED6635">
        <w:rPr>
          <w:rFonts w:ascii="inherit" w:eastAsia="Times New Roman" w:hAnsi="inherit" w:cs="Courier New"/>
          <w:color w:val="7D2727"/>
          <w:sz w:val="24"/>
          <w:lang w:bidi="mr-IN"/>
        </w:rPr>
        <w:t>'LD'</w:t>
      </w:r>
      <w:r w:rsidRPr="00ED6635">
        <w:rPr>
          <w:rFonts w:ascii="inherit" w:eastAsia="Times New Roman" w:hAnsi="inherit" w:cs="Courier New"/>
          <w:color w:val="303336"/>
          <w:sz w:val="24"/>
          <w:lang w:bidi="mr-IN"/>
        </w:rPr>
        <w:t>:</w:t>
      </w:r>
    </w:p>
    <w:p w:rsidR="00ED6635" w:rsidRPr="00ED6635" w:rsidRDefault="00ED6635" w:rsidP="00ED663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4"/>
          <w:lang w:bidi="mr-IN"/>
        </w:rPr>
      </w:pPr>
      <w:r w:rsidRPr="00ED6635">
        <w:rPr>
          <w:rFonts w:ascii="inherit" w:eastAsia="Times New Roman" w:hAnsi="inherit" w:cs="Courier New"/>
          <w:color w:val="303336"/>
          <w:sz w:val="24"/>
          <w:lang w:bidi="mr-IN"/>
        </w:rPr>
        <w:t xml:space="preserve">        </w:t>
      </w:r>
      <w:proofErr w:type="spellStart"/>
      <w:r w:rsidRPr="00ED6635">
        <w:rPr>
          <w:rFonts w:ascii="inherit" w:eastAsia="Times New Roman" w:hAnsi="inherit" w:cs="Courier New"/>
          <w:color w:val="303336"/>
          <w:sz w:val="24"/>
          <w:lang w:bidi="mr-IN"/>
        </w:rPr>
        <w:t>list_</w:t>
      </w:r>
      <w:proofErr w:type="gramStart"/>
      <w:r w:rsidRPr="00ED6635">
        <w:rPr>
          <w:rFonts w:ascii="inherit" w:eastAsia="Times New Roman" w:hAnsi="inherit" w:cs="Courier New"/>
          <w:color w:val="303336"/>
          <w:sz w:val="24"/>
          <w:lang w:bidi="mr-IN"/>
        </w:rPr>
        <w:t>departures</w:t>
      </w:r>
      <w:proofErr w:type="spellEnd"/>
      <w:r w:rsidRPr="00ED6635">
        <w:rPr>
          <w:rFonts w:ascii="inherit" w:eastAsia="Times New Roman" w:hAnsi="inherit" w:cs="Courier New"/>
          <w:color w:val="303336"/>
          <w:sz w:val="24"/>
          <w:lang w:bidi="mr-IN"/>
        </w:rPr>
        <w:t>(</w:t>
      </w:r>
      <w:proofErr w:type="spellStart"/>
      <w:proofErr w:type="gramEnd"/>
      <w:r w:rsidRPr="00ED6635">
        <w:rPr>
          <w:rFonts w:ascii="inherit" w:eastAsia="Times New Roman" w:hAnsi="inherit" w:cs="Courier New"/>
          <w:color w:val="303336"/>
          <w:sz w:val="24"/>
          <w:lang w:bidi="mr-IN"/>
        </w:rPr>
        <w:t>rest_of_input</w:t>
      </w:r>
      <w:proofErr w:type="spellEnd"/>
      <w:r w:rsidRPr="00ED6635">
        <w:rPr>
          <w:rFonts w:ascii="inherit" w:eastAsia="Times New Roman" w:hAnsi="inherit" w:cs="Courier New"/>
          <w:color w:val="303336"/>
          <w:sz w:val="24"/>
          <w:lang w:bidi="mr-IN"/>
        </w:rPr>
        <w:t>)</w:t>
      </w:r>
    </w:p>
    <w:p w:rsidR="00ED6635" w:rsidRPr="00ED6635" w:rsidRDefault="00ED6635" w:rsidP="00ED663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4"/>
          <w:lang w:bidi="mr-IN"/>
        </w:rPr>
      </w:pPr>
      <w:r w:rsidRPr="00ED6635">
        <w:rPr>
          <w:rFonts w:ascii="inherit" w:eastAsia="Times New Roman" w:hAnsi="inherit" w:cs="Courier New"/>
          <w:color w:val="303336"/>
          <w:sz w:val="24"/>
          <w:lang w:bidi="mr-IN"/>
        </w:rPr>
        <w:t xml:space="preserve">    </w:t>
      </w:r>
      <w:proofErr w:type="spellStart"/>
      <w:proofErr w:type="gramStart"/>
      <w:r w:rsidRPr="00ED6635">
        <w:rPr>
          <w:rFonts w:ascii="inherit" w:eastAsia="Times New Roman" w:hAnsi="inherit" w:cs="Courier New"/>
          <w:color w:val="101094"/>
          <w:sz w:val="24"/>
          <w:lang w:bidi="mr-IN"/>
        </w:rPr>
        <w:t>elif</w:t>
      </w:r>
      <w:proofErr w:type="spellEnd"/>
      <w:proofErr w:type="gramEnd"/>
      <w:r w:rsidRPr="00ED6635">
        <w:rPr>
          <w:rFonts w:ascii="inherit" w:eastAsia="Times New Roman" w:hAnsi="inherit" w:cs="Courier New"/>
          <w:color w:val="303336"/>
          <w:sz w:val="24"/>
          <w:lang w:bidi="mr-IN"/>
        </w:rPr>
        <w:t xml:space="preserve"> command ==</w:t>
      </w:r>
      <w:r w:rsidRPr="00ED6635">
        <w:rPr>
          <w:rFonts w:ascii="inherit" w:eastAsia="Times New Roman" w:hAnsi="inherit" w:cs="Courier New"/>
          <w:color w:val="7D2727"/>
          <w:sz w:val="24"/>
          <w:lang w:bidi="mr-IN"/>
        </w:rPr>
        <w:t>'LF'</w:t>
      </w:r>
      <w:r w:rsidRPr="00ED6635">
        <w:rPr>
          <w:rFonts w:ascii="inherit" w:eastAsia="Times New Roman" w:hAnsi="inherit" w:cs="Courier New"/>
          <w:color w:val="303336"/>
          <w:sz w:val="24"/>
          <w:lang w:bidi="mr-IN"/>
        </w:rPr>
        <w:t xml:space="preserve">: </w:t>
      </w:r>
    </w:p>
    <w:p w:rsidR="00ED6635" w:rsidRPr="00ED6635" w:rsidRDefault="00ED6635" w:rsidP="00ED663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4"/>
          <w:lang w:bidi="mr-IN"/>
        </w:rPr>
      </w:pPr>
      <w:r w:rsidRPr="00ED6635">
        <w:rPr>
          <w:rFonts w:ascii="inherit" w:eastAsia="Times New Roman" w:hAnsi="inherit" w:cs="Courier New"/>
          <w:color w:val="303336"/>
          <w:sz w:val="24"/>
          <w:lang w:bidi="mr-IN"/>
        </w:rPr>
        <w:t xml:space="preserve">        </w:t>
      </w:r>
      <w:proofErr w:type="spellStart"/>
      <w:r w:rsidRPr="00ED6635">
        <w:rPr>
          <w:rFonts w:ascii="inherit" w:eastAsia="Times New Roman" w:hAnsi="inherit" w:cs="Courier New"/>
          <w:color w:val="303336"/>
          <w:sz w:val="24"/>
          <w:lang w:bidi="mr-IN"/>
        </w:rPr>
        <w:t>list_free_</w:t>
      </w:r>
      <w:proofErr w:type="gramStart"/>
      <w:r w:rsidRPr="00ED6635">
        <w:rPr>
          <w:rFonts w:ascii="inherit" w:eastAsia="Times New Roman" w:hAnsi="inherit" w:cs="Courier New"/>
          <w:color w:val="303336"/>
          <w:sz w:val="24"/>
          <w:lang w:bidi="mr-IN"/>
        </w:rPr>
        <w:t>beds</w:t>
      </w:r>
      <w:proofErr w:type="spellEnd"/>
      <w:r w:rsidRPr="00ED6635">
        <w:rPr>
          <w:rFonts w:ascii="inherit" w:eastAsia="Times New Roman" w:hAnsi="inherit" w:cs="Courier New"/>
          <w:color w:val="303336"/>
          <w:sz w:val="24"/>
          <w:lang w:bidi="mr-IN"/>
        </w:rPr>
        <w:t>(</w:t>
      </w:r>
      <w:proofErr w:type="spellStart"/>
      <w:proofErr w:type="gramEnd"/>
      <w:r w:rsidRPr="00ED6635">
        <w:rPr>
          <w:rFonts w:ascii="inherit" w:eastAsia="Times New Roman" w:hAnsi="inherit" w:cs="Courier New"/>
          <w:color w:val="303336"/>
          <w:sz w:val="24"/>
          <w:lang w:bidi="mr-IN"/>
        </w:rPr>
        <w:t>rest_of_input</w:t>
      </w:r>
      <w:proofErr w:type="spellEnd"/>
      <w:r w:rsidRPr="00ED6635">
        <w:rPr>
          <w:rFonts w:ascii="inherit" w:eastAsia="Times New Roman" w:hAnsi="inherit" w:cs="Courier New"/>
          <w:color w:val="303336"/>
          <w:sz w:val="24"/>
          <w:lang w:bidi="mr-IN"/>
        </w:rPr>
        <w:t xml:space="preserve">)       </w:t>
      </w:r>
    </w:p>
    <w:p w:rsidR="00ED6635" w:rsidRPr="00ED6635" w:rsidRDefault="00ED6635" w:rsidP="00ED663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4"/>
          <w:lang w:bidi="mr-IN"/>
        </w:rPr>
      </w:pPr>
      <w:r w:rsidRPr="00ED6635">
        <w:rPr>
          <w:rFonts w:ascii="inherit" w:eastAsia="Times New Roman" w:hAnsi="inherit" w:cs="Courier New"/>
          <w:color w:val="303336"/>
          <w:sz w:val="24"/>
          <w:lang w:bidi="mr-IN"/>
        </w:rPr>
        <w:t xml:space="preserve">    </w:t>
      </w:r>
      <w:proofErr w:type="spellStart"/>
      <w:proofErr w:type="gramStart"/>
      <w:r w:rsidRPr="00ED6635">
        <w:rPr>
          <w:rFonts w:ascii="inherit" w:eastAsia="Times New Roman" w:hAnsi="inherit" w:cs="Courier New"/>
          <w:color w:val="101094"/>
          <w:sz w:val="24"/>
          <w:lang w:bidi="mr-IN"/>
        </w:rPr>
        <w:t>elif</w:t>
      </w:r>
      <w:proofErr w:type="spellEnd"/>
      <w:proofErr w:type="gramEnd"/>
      <w:r w:rsidRPr="00ED6635">
        <w:rPr>
          <w:rFonts w:ascii="inherit" w:eastAsia="Times New Roman" w:hAnsi="inherit" w:cs="Courier New"/>
          <w:color w:val="303336"/>
          <w:sz w:val="24"/>
          <w:lang w:bidi="mr-IN"/>
        </w:rPr>
        <w:t xml:space="preserve"> command == </w:t>
      </w:r>
      <w:r w:rsidRPr="00ED6635">
        <w:rPr>
          <w:rFonts w:ascii="inherit" w:eastAsia="Times New Roman" w:hAnsi="inherit" w:cs="Courier New"/>
          <w:color w:val="7D2727"/>
          <w:sz w:val="24"/>
          <w:lang w:bidi="mr-IN"/>
        </w:rPr>
        <w:t>'LO'</w:t>
      </w:r>
      <w:r w:rsidRPr="00ED6635">
        <w:rPr>
          <w:rFonts w:ascii="inherit" w:eastAsia="Times New Roman" w:hAnsi="inherit" w:cs="Courier New"/>
          <w:color w:val="303336"/>
          <w:sz w:val="24"/>
          <w:lang w:bidi="mr-IN"/>
        </w:rPr>
        <w:t xml:space="preserve">: </w:t>
      </w:r>
    </w:p>
    <w:p w:rsidR="00ED6635" w:rsidRPr="00ED6635" w:rsidRDefault="00ED6635" w:rsidP="00ED663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4"/>
          <w:lang w:bidi="mr-IN"/>
        </w:rPr>
      </w:pPr>
      <w:r w:rsidRPr="00ED6635">
        <w:rPr>
          <w:rFonts w:ascii="inherit" w:eastAsia="Times New Roman" w:hAnsi="inherit" w:cs="Courier New"/>
          <w:color w:val="303336"/>
          <w:sz w:val="24"/>
          <w:lang w:bidi="mr-IN"/>
        </w:rPr>
        <w:t xml:space="preserve">        </w:t>
      </w:r>
      <w:proofErr w:type="spellStart"/>
      <w:r w:rsidRPr="00ED6635">
        <w:rPr>
          <w:rFonts w:ascii="inherit" w:eastAsia="Times New Roman" w:hAnsi="inherit" w:cs="Courier New"/>
          <w:color w:val="303336"/>
          <w:sz w:val="24"/>
          <w:lang w:bidi="mr-IN"/>
        </w:rPr>
        <w:t>list_</w:t>
      </w:r>
      <w:proofErr w:type="gramStart"/>
      <w:r w:rsidRPr="00ED6635">
        <w:rPr>
          <w:rFonts w:ascii="inherit" w:eastAsia="Times New Roman" w:hAnsi="inherit" w:cs="Courier New"/>
          <w:color w:val="303336"/>
          <w:sz w:val="24"/>
          <w:lang w:bidi="mr-IN"/>
        </w:rPr>
        <w:t>occupied</w:t>
      </w:r>
      <w:proofErr w:type="spellEnd"/>
      <w:r w:rsidRPr="00ED6635">
        <w:rPr>
          <w:rFonts w:ascii="inherit" w:eastAsia="Times New Roman" w:hAnsi="inherit" w:cs="Courier New"/>
          <w:color w:val="303336"/>
          <w:sz w:val="24"/>
          <w:lang w:bidi="mr-IN"/>
        </w:rPr>
        <w:t>(</w:t>
      </w:r>
      <w:proofErr w:type="spellStart"/>
      <w:proofErr w:type="gramEnd"/>
      <w:r w:rsidRPr="00ED6635">
        <w:rPr>
          <w:rFonts w:ascii="inherit" w:eastAsia="Times New Roman" w:hAnsi="inherit" w:cs="Courier New"/>
          <w:color w:val="303336"/>
          <w:sz w:val="24"/>
          <w:lang w:bidi="mr-IN"/>
        </w:rPr>
        <w:t>rest_of_input</w:t>
      </w:r>
      <w:proofErr w:type="spellEnd"/>
      <w:r w:rsidRPr="00ED6635">
        <w:rPr>
          <w:rFonts w:ascii="inherit" w:eastAsia="Times New Roman" w:hAnsi="inherit" w:cs="Courier New"/>
          <w:color w:val="303336"/>
          <w:sz w:val="24"/>
          <w:lang w:bidi="mr-IN"/>
        </w:rPr>
        <w:t>)</w:t>
      </w:r>
    </w:p>
    <w:p w:rsidR="00ED6635" w:rsidRPr="00ED6635" w:rsidRDefault="00ED6635" w:rsidP="00ED663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4"/>
          <w:lang w:bidi="mr-IN"/>
        </w:rPr>
      </w:pPr>
    </w:p>
    <w:p w:rsidR="00ED6635" w:rsidRPr="00ED6635" w:rsidRDefault="00ED6635" w:rsidP="00ED663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4"/>
          <w:lang w:bidi="mr-IN"/>
        </w:rPr>
      </w:pPr>
      <w:proofErr w:type="gramStart"/>
      <w:r w:rsidRPr="00ED6635">
        <w:rPr>
          <w:rFonts w:ascii="inherit" w:eastAsia="Times New Roman" w:hAnsi="inherit" w:cs="Courier New"/>
          <w:color w:val="101094"/>
          <w:sz w:val="24"/>
          <w:lang w:bidi="mr-IN"/>
        </w:rPr>
        <w:t>def</w:t>
      </w:r>
      <w:proofErr w:type="gramEnd"/>
      <w:r w:rsidRPr="00ED6635">
        <w:rPr>
          <w:rFonts w:ascii="inherit" w:eastAsia="Times New Roman" w:hAnsi="inherit" w:cs="Courier New"/>
          <w:color w:val="303336"/>
          <w:sz w:val="24"/>
          <w:lang w:bidi="mr-IN"/>
        </w:rPr>
        <w:t xml:space="preserve"> dashes():</w:t>
      </w:r>
    </w:p>
    <w:p w:rsidR="00ED6635" w:rsidRPr="00ED6635" w:rsidRDefault="00ED6635" w:rsidP="00ED663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4"/>
          <w:lang w:bidi="mr-IN"/>
        </w:rPr>
      </w:pPr>
      <w:r w:rsidRPr="00ED6635">
        <w:rPr>
          <w:rFonts w:ascii="inherit" w:eastAsia="Times New Roman" w:hAnsi="inherit" w:cs="Courier New"/>
          <w:color w:val="303336"/>
          <w:sz w:val="24"/>
          <w:lang w:bidi="mr-IN"/>
        </w:rPr>
        <w:t xml:space="preserve">    </w:t>
      </w:r>
      <w:proofErr w:type="gramStart"/>
      <w:r w:rsidRPr="00ED6635">
        <w:rPr>
          <w:rFonts w:ascii="inherit" w:eastAsia="Times New Roman" w:hAnsi="inherit" w:cs="Courier New"/>
          <w:color w:val="101094"/>
          <w:sz w:val="24"/>
          <w:lang w:bidi="mr-IN"/>
        </w:rPr>
        <w:t>return</w:t>
      </w:r>
      <w:proofErr w:type="gramEnd"/>
      <w:r w:rsidRPr="00ED6635">
        <w:rPr>
          <w:rFonts w:ascii="inherit" w:eastAsia="Times New Roman" w:hAnsi="inherit" w:cs="Courier New"/>
          <w:color w:val="303336"/>
          <w:sz w:val="24"/>
          <w:lang w:bidi="mr-IN"/>
        </w:rPr>
        <w:t xml:space="preserve"> </w:t>
      </w:r>
      <w:r w:rsidRPr="00ED6635">
        <w:rPr>
          <w:rFonts w:ascii="inherit" w:eastAsia="Times New Roman" w:hAnsi="inherit" w:cs="Courier New"/>
          <w:color w:val="7D2727"/>
          <w:sz w:val="24"/>
          <w:lang w:bidi="mr-IN"/>
        </w:rPr>
        <w:t>'------------------------------------'</w:t>
      </w:r>
    </w:p>
    <w:p w:rsidR="00ED6635" w:rsidRPr="00ED6635" w:rsidRDefault="00ED6635" w:rsidP="00ED663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4"/>
          <w:lang w:bidi="mr-IN"/>
        </w:rPr>
      </w:pPr>
    </w:p>
    <w:p w:rsidR="00ED6635" w:rsidRPr="00ED6635" w:rsidRDefault="00ED6635" w:rsidP="00ED663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4"/>
          <w:lang w:bidi="mr-IN"/>
        </w:rPr>
      </w:pPr>
      <w:r w:rsidRPr="00ED6635">
        <w:rPr>
          <w:rFonts w:ascii="inherit" w:eastAsia="Times New Roman" w:hAnsi="inherit" w:cs="Courier New"/>
          <w:color w:val="858C93"/>
          <w:sz w:val="24"/>
          <w:lang w:bidi="mr-IN"/>
        </w:rPr>
        <w:t>#AB</w:t>
      </w:r>
    </w:p>
    <w:p w:rsidR="00ED6635" w:rsidRPr="00ED6635" w:rsidRDefault="00ED6635" w:rsidP="00ED663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4"/>
          <w:lang w:bidi="mr-IN"/>
        </w:rPr>
      </w:pPr>
    </w:p>
    <w:p w:rsidR="00ED6635" w:rsidRPr="00ED6635" w:rsidRDefault="00ED6635" w:rsidP="00ED663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4"/>
          <w:lang w:bidi="mr-IN"/>
        </w:rPr>
      </w:pPr>
      <w:proofErr w:type="gramStart"/>
      <w:r w:rsidRPr="00ED6635">
        <w:rPr>
          <w:rFonts w:ascii="inherit" w:eastAsia="Times New Roman" w:hAnsi="inherit" w:cs="Courier New"/>
          <w:color w:val="101094"/>
          <w:sz w:val="24"/>
          <w:lang w:bidi="mr-IN"/>
        </w:rPr>
        <w:t>def</w:t>
      </w:r>
      <w:proofErr w:type="gramEnd"/>
      <w:r w:rsidRPr="00ED6635">
        <w:rPr>
          <w:rFonts w:ascii="inherit" w:eastAsia="Times New Roman" w:hAnsi="inherit" w:cs="Courier New"/>
          <w:color w:val="303336"/>
          <w:sz w:val="24"/>
          <w:lang w:bidi="mr-IN"/>
        </w:rPr>
        <w:t xml:space="preserve"> </w:t>
      </w:r>
      <w:proofErr w:type="spellStart"/>
      <w:r w:rsidRPr="00ED6635">
        <w:rPr>
          <w:rFonts w:ascii="inherit" w:eastAsia="Times New Roman" w:hAnsi="inherit" w:cs="Courier New"/>
          <w:color w:val="303336"/>
          <w:sz w:val="24"/>
          <w:lang w:bidi="mr-IN"/>
        </w:rPr>
        <w:t>add_bedroom</w:t>
      </w:r>
      <w:proofErr w:type="spellEnd"/>
      <w:r w:rsidRPr="00ED6635">
        <w:rPr>
          <w:rFonts w:ascii="inherit" w:eastAsia="Times New Roman" w:hAnsi="inherit" w:cs="Courier New"/>
          <w:color w:val="303336"/>
          <w:sz w:val="24"/>
          <w:lang w:bidi="mr-IN"/>
        </w:rPr>
        <w:t xml:space="preserve">(room: </w:t>
      </w:r>
      <w:proofErr w:type="spellStart"/>
      <w:r w:rsidRPr="00ED6635">
        <w:rPr>
          <w:rFonts w:ascii="inherit" w:eastAsia="Times New Roman" w:hAnsi="inherit" w:cs="Courier New"/>
          <w:color w:val="303336"/>
          <w:sz w:val="24"/>
          <w:lang w:bidi="mr-IN"/>
        </w:rPr>
        <w:t>str</w:t>
      </w:r>
      <w:proofErr w:type="spellEnd"/>
      <w:r w:rsidRPr="00ED6635">
        <w:rPr>
          <w:rFonts w:ascii="inherit" w:eastAsia="Times New Roman" w:hAnsi="inherit" w:cs="Courier New"/>
          <w:color w:val="303336"/>
          <w:sz w:val="24"/>
          <w:lang w:bidi="mr-IN"/>
        </w:rPr>
        <w:t xml:space="preserve">)-&gt; </w:t>
      </w:r>
      <w:r w:rsidRPr="00ED6635">
        <w:rPr>
          <w:rFonts w:ascii="inherit" w:eastAsia="Times New Roman" w:hAnsi="inherit" w:cs="Courier New"/>
          <w:color w:val="101094"/>
          <w:sz w:val="24"/>
          <w:lang w:bidi="mr-IN"/>
        </w:rPr>
        <w:t>None</w:t>
      </w:r>
      <w:r w:rsidRPr="00ED6635">
        <w:rPr>
          <w:rFonts w:ascii="inherit" w:eastAsia="Times New Roman" w:hAnsi="inherit" w:cs="Courier New"/>
          <w:color w:val="303336"/>
          <w:sz w:val="24"/>
          <w:lang w:bidi="mr-IN"/>
        </w:rPr>
        <w:t>:</w:t>
      </w:r>
    </w:p>
    <w:p w:rsidR="00ED6635" w:rsidRPr="00ED6635" w:rsidRDefault="00ED6635" w:rsidP="00ED663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4"/>
          <w:lang w:bidi="mr-IN"/>
        </w:rPr>
      </w:pPr>
      <w:r w:rsidRPr="00ED6635">
        <w:rPr>
          <w:rFonts w:ascii="inherit" w:eastAsia="Times New Roman" w:hAnsi="inherit" w:cs="Courier New"/>
          <w:color w:val="303336"/>
          <w:sz w:val="24"/>
          <w:lang w:bidi="mr-IN"/>
        </w:rPr>
        <w:t xml:space="preserve">    </w:t>
      </w:r>
      <w:r w:rsidRPr="00ED6635">
        <w:rPr>
          <w:rFonts w:ascii="inherit" w:eastAsia="Times New Roman" w:hAnsi="inherit" w:cs="Courier New"/>
          <w:color w:val="7D2727"/>
          <w:sz w:val="24"/>
          <w:lang w:bidi="mr-IN"/>
        </w:rPr>
        <w:t xml:space="preserve">'''takes in a room number as a string and puts it into </w:t>
      </w:r>
      <w:proofErr w:type="spellStart"/>
      <w:r w:rsidRPr="00ED6635">
        <w:rPr>
          <w:rFonts w:ascii="inherit" w:eastAsia="Times New Roman" w:hAnsi="inherit" w:cs="Courier New"/>
          <w:color w:val="7D2727"/>
          <w:sz w:val="24"/>
          <w:lang w:bidi="mr-IN"/>
        </w:rPr>
        <w:t>bedroom_list</w:t>
      </w:r>
      <w:proofErr w:type="spellEnd"/>
      <w:r w:rsidRPr="00ED6635">
        <w:rPr>
          <w:rFonts w:ascii="inherit" w:eastAsia="Times New Roman" w:hAnsi="inherit" w:cs="Courier New"/>
          <w:color w:val="7D2727"/>
          <w:sz w:val="24"/>
          <w:lang w:bidi="mr-IN"/>
        </w:rPr>
        <w:t>'''</w:t>
      </w:r>
    </w:p>
    <w:p w:rsidR="00ED6635" w:rsidRPr="00ED6635" w:rsidRDefault="00ED6635" w:rsidP="00ED663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4"/>
          <w:lang w:bidi="mr-IN"/>
        </w:rPr>
      </w:pPr>
      <w:r w:rsidRPr="00ED6635">
        <w:rPr>
          <w:rFonts w:ascii="inherit" w:eastAsia="Times New Roman" w:hAnsi="inherit" w:cs="Courier New"/>
          <w:color w:val="303336"/>
          <w:sz w:val="24"/>
          <w:lang w:bidi="mr-IN"/>
        </w:rPr>
        <w:t xml:space="preserve">    </w:t>
      </w:r>
      <w:proofErr w:type="gramStart"/>
      <w:r w:rsidRPr="00ED6635">
        <w:rPr>
          <w:rFonts w:ascii="inherit" w:eastAsia="Times New Roman" w:hAnsi="inherit" w:cs="Courier New"/>
          <w:color w:val="101094"/>
          <w:sz w:val="24"/>
          <w:lang w:bidi="mr-IN"/>
        </w:rPr>
        <w:t>global</w:t>
      </w:r>
      <w:proofErr w:type="gramEnd"/>
      <w:r w:rsidRPr="00ED6635">
        <w:rPr>
          <w:rFonts w:ascii="inherit" w:eastAsia="Times New Roman" w:hAnsi="inherit" w:cs="Courier New"/>
          <w:color w:val="303336"/>
          <w:sz w:val="24"/>
          <w:lang w:bidi="mr-IN"/>
        </w:rPr>
        <w:t xml:space="preserve"> </w:t>
      </w:r>
      <w:proofErr w:type="spellStart"/>
      <w:r w:rsidRPr="00ED6635">
        <w:rPr>
          <w:rFonts w:ascii="inherit" w:eastAsia="Times New Roman" w:hAnsi="inherit" w:cs="Courier New"/>
          <w:color w:val="303336"/>
          <w:sz w:val="24"/>
          <w:lang w:bidi="mr-IN"/>
        </w:rPr>
        <w:t>bedroom_list</w:t>
      </w:r>
      <w:proofErr w:type="spellEnd"/>
    </w:p>
    <w:p w:rsidR="00ED6635" w:rsidRPr="00ED6635" w:rsidRDefault="00ED6635" w:rsidP="00ED663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4"/>
          <w:lang w:bidi="mr-IN"/>
        </w:rPr>
      </w:pPr>
      <w:r w:rsidRPr="00ED6635">
        <w:rPr>
          <w:rFonts w:ascii="inherit" w:eastAsia="Times New Roman" w:hAnsi="inherit" w:cs="Courier New"/>
          <w:color w:val="303336"/>
          <w:sz w:val="24"/>
          <w:lang w:bidi="mr-IN"/>
        </w:rPr>
        <w:t xml:space="preserve">    </w:t>
      </w:r>
      <w:proofErr w:type="gramStart"/>
      <w:r w:rsidRPr="00ED6635">
        <w:rPr>
          <w:rFonts w:ascii="inherit" w:eastAsia="Times New Roman" w:hAnsi="inherit" w:cs="Courier New"/>
          <w:color w:val="101094"/>
          <w:sz w:val="24"/>
          <w:lang w:bidi="mr-IN"/>
        </w:rPr>
        <w:t>if</w:t>
      </w:r>
      <w:proofErr w:type="gramEnd"/>
      <w:r w:rsidRPr="00ED6635">
        <w:rPr>
          <w:rFonts w:ascii="inherit" w:eastAsia="Times New Roman" w:hAnsi="inherit" w:cs="Courier New"/>
          <w:color w:val="303336"/>
          <w:sz w:val="24"/>
          <w:lang w:bidi="mr-IN"/>
        </w:rPr>
        <w:t xml:space="preserve"> room </w:t>
      </w:r>
      <w:r w:rsidRPr="00ED6635">
        <w:rPr>
          <w:rFonts w:ascii="inherit" w:eastAsia="Times New Roman" w:hAnsi="inherit" w:cs="Courier New"/>
          <w:color w:val="101094"/>
          <w:sz w:val="24"/>
          <w:lang w:bidi="mr-IN"/>
        </w:rPr>
        <w:t>in</w:t>
      </w:r>
      <w:r w:rsidRPr="00ED6635">
        <w:rPr>
          <w:rFonts w:ascii="inherit" w:eastAsia="Times New Roman" w:hAnsi="inherit" w:cs="Courier New"/>
          <w:color w:val="303336"/>
          <w:sz w:val="24"/>
          <w:lang w:bidi="mr-IN"/>
        </w:rPr>
        <w:t xml:space="preserve"> </w:t>
      </w:r>
      <w:proofErr w:type="spellStart"/>
      <w:r w:rsidRPr="00ED6635">
        <w:rPr>
          <w:rFonts w:ascii="inherit" w:eastAsia="Times New Roman" w:hAnsi="inherit" w:cs="Courier New"/>
          <w:color w:val="303336"/>
          <w:sz w:val="24"/>
          <w:lang w:bidi="mr-IN"/>
        </w:rPr>
        <w:t>bedroom_list</w:t>
      </w:r>
      <w:proofErr w:type="spellEnd"/>
      <w:r w:rsidRPr="00ED6635">
        <w:rPr>
          <w:rFonts w:ascii="inherit" w:eastAsia="Times New Roman" w:hAnsi="inherit" w:cs="Courier New"/>
          <w:color w:val="303336"/>
          <w:sz w:val="24"/>
          <w:lang w:bidi="mr-IN"/>
        </w:rPr>
        <w:t>:</w:t>
      </w:r>
    </w:p>
    <w:p w:rsidR="00ED6635" w:rsidRPr="00ED6635" w:rsidRDefault="00ED6635" w:rsidP="00ED663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4"/>
          <w:lang w:bidi="mr-IN"/>
        </w:rPr>
      </w:pPr>
      <w:r w:rsidRPr="00ED6635">
        <w:rPr>
          <w:rFonts w:ascii="inherit" w:eastAsia="Times New Roman" w:hAnsi="inherit" w:cs="Courier New"/>
          <w:color w:val="303336"/>
          <w:sz w:val="24"/>
          <w:lang w:bidi="mr-IN"/>
        </w:rPr>
        <w:t xml:space="preserve">        </w:t>
      </w:r>
      <w:proofErr w:type="gramStart"/>
      <w:r w:rsidRPr="00ED6635">
        <w:rPr>
          <w:rFonts w:ascii="inherit" w:eastAsia="Times New Roman" w:hAnsi="inherit" w:cs="Courier New"/>
          <w:color w:val="101094"/>
          <w:sz w:val="24"/>
          <w:lang w:bidi="mr-IN"/>
        </w:rPr>
        <w:t>print</w:t>
      </w:r>
      <w:r w:rsidRPr="00ED6635">
        <w:rPr>
          <w:rFonts w:ascii="inherit" w:eastAsia="Times New Roman" w:hAnsi="inherit" w:cs="Courier New"/>
          <w:color w:val="303336"/>
          <w:sz w:val="24"/>
          <w:lang w:bidi="mr-IN"/>
        </w:rPr>
        <w:t>(</w:t>
      </w:r>
      <w:proofErr w:type="gramEnd"/>
      <w:r w:rsidRPr="00ED6635">
        <w:rPr>
          <w:rFonts w:ascii="inherit" w:eastAsia="Times New Roman" w:hAnsi="inherit" w:cs="Courier New"/>
          <w:color w:val="7D2727"/>
          <w:sz w:val="24"/>
          <w:lang w:bidi="mr-IN"/>
        </w:rPr>
        <w:t>'The bedroom is already in the list.'</w:t>
      </w:r>
      <w:r w:rsidRPr="00ED6635">
        <w:rPr>
          <w:rFonts w:ascii="inherit" w:eastAsia="Times New Roman" w:hAnsi="inherit" w:cs="Courier New"/>
          <w:color w:val="303336"/>
          <w:sz w:val="24"/>
          <w:lang w:bidi="mr-IN"/>
        </w:rPr>
        <w:t>)</w:t>
      </w:r>
    </w:p>
    <w:p w:rsidR="00ED6635" w:rsidRPr="00ED6635" w:rsidRDefault="00ED6635" w:rsidP="00ED663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4"/>
          <w:lang w:bidi="mr-IN"/>
        </w:rPr>
      </w:pPr>
      <w:r w:rsidRPr="00ED6635">
        <w:rPr>
          <w:rFonts w:ascii="inherit" w:eastAsia="Times New Roman" w:hAnsi="inherit" w:cs="Courier New"/>
          <w:color w:val="303336"/>
          <w:sz w:val="24"/>
          <w:lang w:bidi="mr-IN"/>
        </w:rPr>
        <w:t xml:space="preserve">    </w:t>
      </w:r>
      <w:proofErr w:type="gramStart"/>
      <w:r w:rsidRPr="00ED6635">
        <w:rPr>
          <w:rFonts w:ascii="inherit" w:eastAsia="Times New Roman" w:hAnsi="inherit" w:cs="Courier New"/>
          <w:color w:val="101094"/>
          <w:sz w:val="24"/>
          <w:lang w:bidi="mr-IN"/>
        </w:rPr>
        <w:t>else</w:t>
      </w:r>
      <w:proofErr w:type="gramEnd"/>
      <w:r w:rsidRPr="00ED6635">
        <w:rPr>
          <w:rFonts w:ascii="inherit" w:eastAsia="Times New Roman" w:hAnsi="inherit" w:cs="Courier New"/>
          <w:color w:val="303336"/>
          <w:sz w:val="24"/>
          <w:lang w:bidi="mr-IN"/>
        </w:rPr>
        <w:t>:</w:t>
      </w:r>
    </w:p>
    <w:p w:rsidR="00ED6635" w:rsidRPr="00ED6635" w:rsidRDefault="00ED6635" w:rsidP="00ED663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4"/>
          <w:lang w:bidi="mr-IN"/>
        </w:rPr>
      </w:pPr>
      <w:r w:rsidRPr="00ED6635">
        <w:rPr>
          <w:rFonts w:ascii="inherit" w:eastAsia="Times New Roman" w:hAnsi="inherit" w:cs="Courier New"/>
          <w:color w:val="303336"/>
          <w:sz w:val="24"/>
          <w:lang w:bidi="mr-IN"/>
        </w:rPr>
        <w:t xml:space="preserve">        </w:t>
      </w:r>
      <w:proofErr w:type="spellStart"/>
      <w:r w:rsidRPr="00ED6635">
        <w:rPr>
          <w:rFonts w:ascii="inherit" w:eastAsia="Times New Roman" w:hAnsi="inherit" w:cs="Courier New"/>
          <w:color w:val="303336"/>
          <w:sz w:val="24"/>
          <w:lang w:bidi="mr-IN"/>
        </w:rPr>
        <w:t>bedroom_</w:t>
      </w:r>
      <w:proofErr w:type="gramStart"/>
      <w:r w:rsidRPr="00ED6635">
        <w:rPr>
          <w:rFonts w:ascii="inherit" w:eastAsia="Times New Roman" w:hAnsi="inherit" w:cs="Courier New"/>
          <w:color w:val="303336"/>
          <w:sz w:val="24"/>
          <w:lang w:bidi="mr-IN"/>
        </w:rPr>
        <w:t>list.append</w:t>
      </w:r>
      <w:proofErr w:type="spellEnd"/>
      <w:r w:rsidRPr="00ED6635">
        <w:rPr>
          <w:rFonts w:ascii="inherit" w:eastAsia="Times New Roman" w:hAnsi="inherit" w:cs="Courier New"/>
          <w:color w:val="303336"/>
          <w:sz w:val="24"/>
          <w:lang w:bidi="mr-IN"/>
        </w:rPr>
        <w:t>(</w:t>
      </w:r>
      <w:proofErr w:type="gramEnd"/>
      <w:r w:rsidRPr="00ED6635">
        <w:rPr>
          <w:rFonts w:ascii="inherit" w:eastAsia="Times New Roman" w:hAnsi="inherit" w:cs="Courier New"/>
          <w:color w:val="303336"/>
          <w:sz w:val="24"/>
          <w:lang w:bidi="mr-IN"/>
        </w:rPr>
        <w:t>room)</w:t>
      </w:r>
    </w:p>
    <w:p w:rsidR="00ED6635" w:rsidRPr="00ED6635" w:rsidRDefault="00ED6635" w:rsidP="00ED663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4"/>
          <w:lang w:bidi="mr-IN"/>
        </w:rPr>
      </w:pPr>
    </w:p>
    <w:p w:rsidR="00ED6635" w:rsidRPr="00ED6635" w:rsidRDefault="00ED6635" w:rsidP="00ED663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4"/>
          <w:lang w:bidi="mr-IN"/>
        </w:rPr>
      </w:pPr>
      <w:r w:rsidRPr="00ED6635">
        <w:rPr>
          <w:rFonts w:ascii="inherit" w:eastAsia="Times New Roman" w:hAnsi="inherit" w:cs="Courier New"/>
          <w:color w:val="858C93"/>
          <w:sz w:val="24"/>
          <w:lang w:bidi="mr-IN"/>
        </w:rPr>
        <w:t>#BL</w:t>
      </w:r>
    </w:p>
    <w:p w:rsidR="00ED6635" w:rsidRPr="00ED6635" w:rsidRDefault="00ED6635" w:rsidP="00ED663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4"/>
          <w:lang w:bidi="mr-IN"/>
        </w:rPr>
      </w:pPr>
    </w:p>
    <w:p w:rsidR="00ED6635" w:rsidRPr="00ED6635" w:rsidRDefault="00ED6635" w:rsidP="00ED663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4"/>
          <w:lang w:bidi="mr-IN"/>
        </w:rPr>
      </w:pPr>
      <w:proofErr w:type="gramStart"/>
      <w:r w:rsidRPr="00ED6635">
        <w:rPr>
          <w:rFonts w:ascii="inherit" w:eastAsia="Times New Roman" w:hAnsi="inherit" w:cs="Courier New"/>
          <w:color w:val="101094"/>
          <w:sz w:val="24"/>
          <w:lang w:bidi="mr-IN"/>
        </w:rPr>
        <w:t>def</w:t>
      </w:r>
      <w:proofErr w:type="gramEnd"/>
      <w:r w:rsidRPr="00ED6635">
        <w:rPr>
          <w:rFonts w:ascii="inherit" w:eastAsia="Times New Roman" w:hAnsi="inherit" w:cs="Courier New"/>
          <w:color w:val="303336"/>
          <w:sz w:val="24"/>
          <w:lang w:bidi="mr-IN"/>
        </w:rPr>
        <w:t xml:space="preserve"> </w:t>
      </w:r>
      <w:proofErr w:type="spellStart"/>
      <w:r w:rsidRPr="00ED6635">
        <w:rPr>
          <w:rFonts w:ascii="inherit" w:eastAsia="Times New Roman" w:hAnsi="inherit" w:cs="Courier New"/>
          <w:color w:val="303336"/>
          <w:sz w:val="24"/>
          <w:lang w:bidi="mr-IN"/>
        </w:rPr>
        <w:t>display_bedroom_list</w:t>
      </w:r>
      <w:proofErr w:type="spellEnd"/>
      <w:r w:rsidRPr="00ED6635">
        <w:rPr>
          <w:rFonts w:ascii="inherit" w:eastAsia="Times New Roman" w:hAnsi="inherit" w:cs="Courier New"/>
          <w:color w:val="303336"/>
          <w:sz w:val="24"/>
          <w:lang w:bidi="mr-IN"/>
        </w:rPr>
        <w:t>():</w:t>
      </w:r>
    </w:p>
    <w:p w:rsidR="00ED6635" w:rsidRPr="00ED6635" w:rsidRDefault="00ED6635" w:rsidP="00ED663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4"/>
          <w:lang w:bidi="mr-IN"/>
        </w:rPr>
      </w:pPr>
      <w:r w:rsidRPr="00ED6635">
        <w:rPr>
          <w:rFonts w:ascii="inherit" w:eastAsia="Times New Roman" w:hAnsi="inherit" w:cs="Courier New"/>
          <w:color w:val="303336"/>
          <w:sz w:val="24"/>
          <w:lang w:bidi="mr-IN"/>
        </w:rPr>
        <w:t xml:space="preserve">    </w:t>
      </w:r>
      <w:r w:rsidRPr="00ED6635">
        <w:rPr>
          <w:rFonts w:ascii="inherit" w:eastAsia="Times New Roman" w:hAnsi="inherit" w:cs="Courier New"/>
          <w:color w:val="7D2727"/>
          <w:sz w:val="24"/>
          <w:lang w:bidi="mr-IN"/>
        </w:rPr>
        <w:t xml:space="preserve">'''prints items in </w:t>
      </w:r>
      <w:proofErr w:type="spellStart"/>
      <w:r w:rsidRPr="00ED6635">
        <w:rPr>
          <w:rFonts w:ascii="inherit" w:eastAsia="Times New Roman" w:hAnsi="inherit" w:cs="Courier New"/>
          <w:color w:val="7D2727"/>
          <w:sz w:val="24"/>
          <w:lang w:bidi="mr-IN"/>
        </w:rPr>
        <w:t>bedroom_list</w:t>
      </w:r>
      <w:proofErr w:type="spellEnd"/>
      <w:r w:rsidRPr="00ED6635">
        <w:rPr>
          <w:rFonts w:ascii="inherit" w:eastAsia="Times New Roman" w:hAnsi="inherit" w:cs="Courier New"/>
          <w:color w:val="7D2727"/>
          <w:sz w:val="24"/>
          <w:lang w:bidi="mr-IN"/>
        </w:rPr>
        <w:t>'''</w:t>
      </w:r>
    </w:p>
    <w:p w:rsidR="00ED6635" w:rsidRPr="00ED6635" w:rsidRDefault="00ED6635" w:rsidP="00ED663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4"/>
          <w:lang w:bidi="mr-IN"/>
        </w:rPr>
      </w:pPr>
      <w:r w:rsidRPr="00ED6635">
        <w:rPr>
          <w:rFonts w:ascii="inherit" w:eastAsia="Times New Roman" w:hAnsi="inherit" w:cs="Courier New"/>
          <w:color w:val="303336"/>
          <w:sz w:val="24"/>
          <w:lang w:bidi="mr-IN"/>
        </w:rPr>
        <w:t xml:space="preserve">    </w:t>
      </w:r>
      <w:proofErr w:type="gramStart"/>
      <w:r w:rsidRPr="00ED6635">
        <w:rPr>
          <w:rFonts w:ascii="inherit" w:eastAsia="Times New Roman" w:hAnsi="inherit" w:cs="Courier New"/>
          <w:color w:val="101094"/>
          <w:sz w:val="24"/>
          <w:lang w:bidi="mr-IN"/>
        </w:rPr>
        <w:t>global</w:t>
      </w:r>
      <w:proofErr w:type="gramEnd"/>
      <w:r w:rsidRPr="00ED6635">
        <w:rPr>
          <w:rFonts w:ascii="inherit" w:eastAsia="Times New Roman" w:hAnsi="inherit" w:cs="Courier New"/>
          <w:color w:val="303336"/>
          <w:sz w:val="24"/>
          <w:lang w:bidi="mr-IN"/>
        </w:rPr>
        <w:t xml:space="preserve"> </w:t>
      </w:r>
      <w:proofErr w:type="spellStart"/>
      <w:r w:rsidRPr="00ED6635">
        <w:rPr>
          <w:rFonts w:ascii="inherit" w:eastAsia="Times New Roman" w:hAnsi="inherit" w:cs="Courier New"/>
          <w:color w:val="303336"/>
          <w:sz w:val="24"/>
          <w:lang w:bidi="mr-IN"/>
        </w:rPr>
        <w:t>bedroom_list</w:t>
      </w:r>
      <w:proofErr w:type="spellEnd"/>
    </w:p>
    <w:p w:rsidR="00ED6635" w:rsidRPr="00ED6635" w:rsidRDefault="00ED6635" w:rsidP="00ED663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4"/>
          <w:lang w:bidi="mr-IN"/>
        </w:rPr>
      </w:pPr>
      <w:r w:rsidRPr="00ED6635">
        <w:rPr>
          <w:rFonts w:ascii="inherit" w:eastAsia="Times New Roman" w:hAnsi="inherit" w:cs="Courier New"/>
          <w:color w:val="303336"/>
          <w:sz w:val="24"/>
          <w:lang w:bidi="mr-IN"/>
        </w:rPr>
        <w:t xml:space="preserve">    </w:t>
      </w:r>
      <w:proofErr w:type="gramStart"/>
      <w:r w:rsidRPr="00ED6635">
        <w:rPr>
          <w:rFonts w:ascii="inherit" w:eastAsia="Times New Roman" w:hAnsi="inherit" w:cs="Courier New"/>
          <w:color w:val="101094"/>
          <w:sz w:val="24"/>
          <w:lang w:bidi="mr-IN"/>
        </w:rPr>
        <w:t>print</w:t>
      </w:r>
      <w:r w:rsidRPr="00ED6635">
        <w:rPr>
          <w:rFonts w:ascii="inherit" w:eastAsia="Times New Roman" w:hAnsi="inherit" w:cs="Courier New"/>
          <w:color w:val="303336"/>
          <w:sz w:val="24"/>
          <w:lang w:bidi="mr-IN"/>
        </w:rPr>
        <w:t>(</w:t>
      </w:r>
      <w:proofErr w:type="gramEnd"/>
      <w:r w:rsidRPr="00ED6635">
        <w:rPr>
          <w:rFonts w:ascii="inherit" w:eastAsia="Times New Roman" w:hAnsi="inherit" w:cs="Courier New"/>
          <w:color w:val="7D2727"/>
          <w:sz w:val="24"/>
          <w:lang w:bidi="mr-IN"/>
        </w:rPr>
        <w:t>'Number of bedrooms in service:\t'</w:t>
      </w:r>
      <w:r w:rsidRPr="00ED6635">
        <w:rPr>
          <w:rFonts w:ascii="inherit" w:eastAsia="Times New Roman" w:hAnsi="inherit" w:cs="Courier New"/>
          <w:color w:val="303336"/>
          <w:sz w:val="24"/>
          <w:lang w:bidi="mr-IN"/>
        </w:rPr>
        <w:t xml:space="preserve">, </w:t>
      </w:r>
      <w:proofErr w:type="spellStart"/>
      <w:r w:rsidRPr="00ED6635">
        <w:rPr>
          <w:rFonts w:ascii="inherit" w:eastAsia="Times New Roman" w:hAnsi="inherit" w:cs="Courier New"/>
          <w:color w:val="303336"/>
          <w:sz w:val="24"/>
          <w:lang w:bidi="mr-IN"/>
        </w:rPr>
        <w:t>len</w:t>
      </w:r>
      <w:proofErr w:type="spellEnd"/>
      <w:r w:rsidRPr="00ED6635">
        <w:rPr>
          <w:rFonts w:ascii="inherit" w:eastAsia="Times New Roman" w:hAnsi="inherit" w:cs="Courier New"/>
          <w:color w:val="303336"/>
          <w:sz w:val="24"/>
          <w:lang w:bidi="mr-IN"/>
        </w:rPr>
        <w:t>(</w:t>
      </w:r>
      <w:proofErr w:type="spellStart"/>
      <w:r w:rsidRPr="00ED6635">
        <w:rPr>
          <w:rFonts w:ascii="inherit" w:eastAsia="Times New Roman" w:hAnsi="inherit" w:cs="Courier New"/>
          <w:color w:val="303336"/>
          <w:sz w:val="24"/>
          <w:lang w:bidi="mr-IN"/>
        </w:rPr>
        <w:t>bedroom_list</w:t>
      </w:r>
      <w:proofErr w:type="spellEnd"/>
      <w:r w:rsidRPr="00ED6635">
        <w:rPr>
          <w:rFonts w:ascii="inherit" w:eastAsia="Times New Roman" w:hAnsi="inherit" w:cs="Courier New"/>
          <w:color w:val="303336"/>
          <w:sz w:val="24"/>
          <w:lang w:bidi="mr-IN"/>
        </w:rPr>
        <w:t>))</w:t>
      </w:r>
    </w:p>
    <w:p w:rsidR="00ED6635" w:rsidRPr="00ED6635" w:rsidRDefault="00ED6635" w:rsidP="00ED663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4"/>
          <w:lang w:bidi="mr-IN"/>
        </w:rPr>
      </w:pPr>
      <w:r w:rsidRPr="00ED6635">
        <w:rPr>
          <w:rFonts w:ascii="inherit" w:eastAsia="Times New Roman" w:hAnsi="inherit" w:cs="Courier New"/>
          <w:color w:val="303336"/>
          <w:sz w:val="24"/>
          <w:lang w:bidi="mr-IN"/>
        </w:rPr>
        <w:t xml:space="preserve">    </w:t>
      </w:r>
      <w:proofErr w:type="gramStart"/>
      <w:r w:rsidRPr="00ED6635">
        <w:rPr>
          <w:rFonts w:ascii="inherit" w:eastAsia="Times New Roman" w:hAnsi="inherit" w:cs="Courier New"/>
          <w:color w:val="101094"/>
          <w:sz w:val="24"/>
          <w:lang w:bidi="mr-IN"/>
        </w:rPr>
        <w:t>print</w:t>
      </w:r>
      <w:r w:rsidRPr="00ED6635">
        <w:rPr>
          <w:rFonts w:ascii="inherit" w:eastAsia="Times New Roman" w:hAnsi="inherit" w:cs="Courier New"/>
          <w:color w:val="303336"/>
          <w:sz w:val="24"/>
          <w:lang w:bidi="mr-IN"/>
        </w:rPr>
        <w:t>(</w:t>
      </w:r>
      <w:proofErr w:type="gramEnd"/>
      <w:r w:rsidRPr="00ED6635">
        <w:rPr>
          <w:rFonts w:ascii="inherit" w:eastAsia="Times New Roman" w:hAnsi="inherit" w:cs="Courier New"/>
          <w:color w:val="303336"/>
          <w:sz w:val="24"/>
          <w:lang w:bidi="mr-IN"/>
        </w:rPr>
        <w:t>dashes())</w:t>
      </w:r>
    </w:p>
    <w:p w:rsidR="00ED6635" w:rsidRPr="00ED6635" w:rsidRDefault="00ED6635" w:rsidP="00ED663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4"/>
          <w:lang w:bidi="mr-IN"/>
        </w:rPr>
      </w:pPr>
      <w:r w:rsidRPr="00ED6635">
        <w:rPr>
          <w:rFonts w:ascii="inherit" w:eastAsia="Times New Roman" w:hAnsi="inherit" w:cs="Courier New"/>
          <w:color w:val="303336"/>
          <w:sz w:val="24"/>
          <w:lang w:bidi="mr-IN"/>
        </w:rPr>
        <w:t xml:space="preserve">    </w:t>
      </w:r>
      <w:proofErr w:type="gramStart"/>
      <w:r w:rsidRPr="00ED6635">
        <w:rPr>
          <w:rFonts w:ascii="inherit" w:eastAsia="Times New Roman" w:hAnsi="inherit" w:cs="Courier New"/>
          <w:color w:val="101094"/>
          <w:sz w:val="24"/>
          <w:lang w:bidi="mr-IN"/>
        </w:rPr>
        <w:t>for</w:t>
      </w:r>
      <w:proofErr w:type="gramEnd"/>
      <w:r w:rsidRPr="00ED6635">
        <w:rPr>
          <w:rFonts w:ascii="inherit" w:eastAsia="Times New Roman" w:hAnsi="inherit" w:cs="Courier New"/>
          <w:color w:val="303336"/>
          <w:sz w:val="24"/>
          <w:lang w:bidi="mr-IN"/>
        </w:rPr>
        <w:t xml:space="preserve"> bed </w:t>
      </w:r>
      <w:r w:rsidRPr="00ED6635">
        <w:rPr>
          <w:rFonts w:ascii="inherit" w:eastAsia="Times New Roman" w:hAnsi="inherit" w:cs="Courier New"/>
          <w:color w:val="101094"/>
          <w:sz w:val="24"/>
          <w:lang w:bidi="mr-IN"/>
        </w:rPr>
        <w:t>in</w:t>
      </w:r>
      <w:r w:rsidRPr="00ED6635">
        <w:rPr>
          <w:rFonts w:ascii="inherit" w:eastAsia="Times New Roman" w:hAnsi="inherit" w:cs="Courier New"/>
          <w:color w:val="303336"/>
          <w:sz w:val="24"/>
          <w:lang w:bidi="mr-IN"/>
        </w:rPr>
        <w:t xml:space="preserve"> </w:t>
      </w:r>
      <w:proofErr w:type="spellStart"/>
      <w:r w:rsidRPr="00ED6635">
        <w:rPr>
          <w:rFonts w:ascii="inherit" w:eastAsia="Times New Roman" w:hAnsi="inherit" w:cs="Courier New"/>
          <w:color w:val="303336"/>
          <w:sz w:val="24"/>
          <w:lang w:bidi="mr-IN"/>
        </w:rPr>
        <w:t>bedroom_list</w:t>
      </w:r>
      <w:proofErr w:type="spellEnd"/>
      <w:r w:rsidRPr="00ED6635">
        <w:rPr>
          <w:rFonts w:ascii="inherit" w:eastAsia="Times New Roman" w:hAnsi="inherit" w:cs="Courier New"/>
          <w:color w:val="303336"/>
          <w:sz w:val="24"/>
          <w:lang w:bidi="mr-IN"/>
        </w:rPr>
        <w:t>:</w:t>
      </w:r>
    </w:p>
    <w:p w:rsidR="00ED6635" w:rsidRPr="00ED6635" w:rsidRDefault="00ED6635" w:rsidP="00ED663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4"/>
          <w:lang w:bidi="mr-IN"/>
        </w:rPr>
      </w:pPr>
      <w:r w:rsidRPr="00ED6635">
        <w:rPr>
          <w:rFonts w:ascii="inherit" w:eastAsia="Times New Roman" w:hAnsi="inherit" w:cs="Courier New"/>
          <w:color w:val="303336"/>
          <w:sz w:val="24"/>
          <w:lang w:bidi="mr-IN"/>
        </w:rPr>
        <w:t xml:space="preserve">        </w:t>
      </w:r>
      <w:proofErr w:type="gramStart"/>
      <w:r w:rsidRPr="00ED6635">
        <w:rPr>
          <w:rFonts w:ascii="inherit" w:eastAsia="Times New Roman" w:hAnsi="inherit" w:cs="Courier New"/>
          <w:color w:val="101094"/>
          <w:sz w:val="24"/>
          <w:lang w:bidi="mr-IN"/>
        </w:rPr>
        <w:t>print</w:t>
      </w:r>
      <w:r w:rsidRPr="00ED6635">
        <w:rPr>
          <w:rFonts w:ascii="inherit" w:eastAsia="Times New Roman" w:hAnsi="inherit" w:cs="Courier New"/>
          <w:color w:val="303336"/>
          <w:sz w:val="24"/>
          <w:lang w:bidi="mr-IN"/>
        </w:rPr>
        <w:t>(</w:t>
      </w:r>
      <w:proofErr w:type="gramEnd"/>
      <w:r w:rsidRPr="00ED6635">
        <w:rPr>
          <w:rFonts w:ascii="inherit" w:eastAsia="Times New Roman" w:hAnsi="inherit" w:cs="Courier New"/>
          <w:color w:val="303336"/>
          <w:sz w:val="24"/>
          <w:lang w:bidi="mr-IN"/>
        </w:rPr>
        <w:t>bed)</w:t>
      </w:r>
    </w:p>
    <w:p w:rsidR="00ED6635" w:rsidRPr="00ED6635" w:rsidRDefault="00ED6635" w:rsidP="00ED663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4"/>
          <w:lang w:bidi="mr-IN"/>
        </w:rPr>
      </w:pPr>
    </w:p>
    <w:p w:rsidR="00ED6635" w:rsidRPr="00ED6635" w:rsidRDefault="00ED6635" w:rsidP="00ED663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4"/>
          <w:lang w:bidi="mr-IN"/>
        </w:rPr>
      </w:pPr>
      <w:r w:rsidRPr="00ED6635">
        <w:rPr>
          <w:rFonts w:ascii="inherit" w:eastAsia="Times New Roman" w:hAnsi="inherit" w:cs="Courier New"/>
          <w:color w:val="858C93"/>
          <w:sz w:val="24"/>
          <w:lang w:bidi="mr-IN"/>
        </w:rPr>
        <w:t>#PL</w:t>
      </w:r>
    </w:p>
    <w:p w:rsidR="00ED6635" w:rsidRPr="00ED6635" w:rsidRDefault="00ED6635" w:rsidP="00ED663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4"/>
          <w:lang w:bidi="mr-IN"/>
        </w:rPr>
      </w:pPr>
    </w:p>
    <w:p w:rsidR="00ED6635" w:rsidRPr="00ED6635" w:rsidRDefault="00ED6635" w:rsidP="00ED663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4"/>
          <w:lang w:bidi="mr-IN"/>
        </w:rPr>
      </w:pPr>
      <w:proofErr w:type="gramStart"/>
      <w:r w:rsidRPr="00ED6635">
        <w:rPr>
          <w:rFonts w:ascii="inherit" w:eastAsia="Times New Roman" w:hAnsi="inherit" w:cs="Courier New"/>
          <w:color w:val="101094"/>
          <w:sz w:val="24"/>
          <w:lang w:bidi="mr-IN"/>
        </w:rPr>
        <w:t>def</w:t>
      </w:r>
      <w:proofErr w:type="gramEnd"/>
      <w:r w:rsidRPr="00ED6635">
        <w:rPr>
          <w:rFonts w:ascii="inherit" w:eastAsia="Times New Roman" w:hAnsi="inherit" w:cs="Courier New"/>
          <w:color w:val="303336"/>
          <w:sz w:val="24"/>
          <w:lang w:bidi="mr-IN"/>
        </w:rPr>
        <w:t xml:space="preserve"> </w:t>
      </w:r>
      <w:proofErr w:type="spellStart"/>
      <w:r w:rsidRPr="00ED6635">
        <w:rPr>
          <w:rFonts w:ascii="inherit" w:eastAsia="Times New Roman" w:hAnsi="inherit" w:cs="Courier New"/>
          <w:color w:val="303336"/>
          <w:sz w:val="24"/>
          <w:lang w:bidi="mr-IN"/>
        </w:rPr>
        <w:t>print_line</w:t>
      </w:r>
      <w:proofErr w:type="spellEnd"/>
      <w:r w:rsidRPr="00ED6635">
        <w:rPr>
          <w:rFonts w:ascii="inherit" w:eastAsia="Times New Roman" w:hAnsi="inherit" w:cs="Courier New"/>
          <w:color w:val="303336"/>
          <w:sz w:val="24"/>
          <w:lang w:bidi="mr-IN"/>
        </w:rPr>
        <w:t xml:space="preserve">(r: </w:t>
      </w:r>
      <w:proofErr w:type="spellStart"/>
      <w:r w:rsidRPr="00ED6635">
        <w:rPr>
          <w:rFonts w:ascii="inherit" w:eastAsia="Times New Roman" w:hAnsi="inherit" w:cs="Courier New"/>
          <w:color w:val="303336"/>
          <w:sz w:val="24"/>
          <w:lang w:bidi="mr-IN"/>
        </w:rPr>
        <w:t>str</w:t>
      </w:r>
      <w:proofErr w:type="spellEnd"/>
      <w:r w:rsidRPr="00ED6635">
        <w:rPr>
          <w:rFonts w:ascii="inherit" w:eastAsia="Times New Roman" w:hAnsi="inherit" w:cs="Courier New"/>
          <w:color w:val="303336"/>
          <w:sz w:val="24"/>
          <w:lang w:bidi="mr-IN"/>
        </w:rPr>
        <w:t>):</w:t>
      </w:r>
    </w:p>
    <w:p w:rsidR="00ED6635" w:rsidRPr="00ED6635" w:rsidRDefault="00ED6635" w:rsidP="00ED663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4"/>
          <w:lang w:bidi="mr-IN"/>
        </w:rPr>
      </w:pPr>
      <w:r w:rsidRPr="00ED6635">
        <w:rPr>
          <w:rFonts w:ascii="inherit" w:eastAsia="Times New Roman" w:hAnsi="inherit" w:cs="Courier New"/>
          <w:color w:val="303336"/>
          <w:sz w:val="24"/>
          <w:lang w:bidi="mr-IN"/>
        </w:rPr>
        <w:t xml:space="preserve">    </w:t>
      </w:r>
      <w:proofErr w:type="gramStart"/>
      <w:r w:rsidRPr="00ED6635">
        <w:rPr>
          <w:rFonts w:ascii="inherit" w:eastAsia="Times New Roman" w:hAnsi="inherit" w:cs="Courier New"/>
          <w:color w:val="101094"/>
          <w:sz w:val="24"/>
          <w:lang w:bidi="mr-IN"/>
        </w:rPr>
        <w:t>print</w:t>
      </w:r>
      <w:r w:rsidRPr="00ED6635">
        <w:rPr>
          <w:rFonts w:ascii="inherit" w:eastAsia="Times New Roman" w:hAnsi="inherit" w:cs="Courier New"/>
          <w:color w:val="303336"/>
          <w:sz w:val="24"/>
          <w:lang w:bidi="mr-IN"/>
        </w:rPr>
        <w:t>(</w:t>
      </w:r>
      <w:proofErr w:type="gramEnd"/>
      <w:r w:rsidRPr="00ED6635">
        <w:rPr>
          <w:rFonts w:ascii="inherit" w:eastAsia="Times New Roman" w:hAnsi="inherit" w:cs="Courier New"/>
          <w:color w:val="303336"/>
          <w:sz w:val="24"/>
          <w:lang w:bidi="mr-IN"/>
        </w:rPr>
        <w:t>r)</w:t>
      </w:r>
    </w:p>
    <w:p w:rsidR="00ED6635" w:rsidRPr="00ED6635" w:rsidRDefault="00ED6635" w:rsidP="00ED663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4"/>
          <w:lang w:bidi="mr-IN"/>
        </w:rPr>
      </w:pPr>
    </w:p>
    <w:p w:rsidR="00ED6635" w:rsidRPr="00ED6635" w:rsidRDefault="00ED6635" w:rsidP="00ED663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4"/>
          <w:lang w:bidi="mr-IN"/>
        </w:rPr>
      </w:pPr>
      <w:r w:rsidRPr="00ED6635">
        <w:rPr>
          <w:rFonts w:ascii="inherit" w:eastAsia="Times New Roman" w:hAnsi="inherit" w:cs="Courier New"/>
          <w:color w:val="858C93"/>
          <w:sz w:val="24"/>
          <w:lang w:bidi="mr-IN"/>
        </w:rPr>
        <w:t>#BD</w:t>
      </w:r>
    </w:p>
    <w:p w:rsidR="00ED6635" w:rsidRPr="00ED6635" w:rsidRDefault="00ED6635" w:rsidP="00ED663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4"/>
          <w:lang w:bidi="mr-IN"/>
        </w:rPr>
      </w:pPr>
    </w:p>
    <w:p w:rsidR="00ED6635" w:rsidRPr="00ED6635" w:rsidRDefault="00ED6635" w:rsidP="00ED663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4"/>
          <w:lang w:bidi="mr-IN"/>
        </w:rPr>
      </w:pPr>
      <w:proofErr w:type="gramStart"/>
      <w:r w:rsidRPr="00ED6635">
        <w:rPr>
          <w:rFonts w:ascii="inherit" w:eastAsia="Times New Roman" w:hAnsi="inherit" w:cs="Courier New"/>
          <w:color w:val="101094"/>
          <w:sz w:val="24"/>
          <w:lang w:bidi="mr-IN"/>
        </w:rPr>
        <w:t>def</w:t>
      </w:r>
      <w:proofErr w:type="gramEnd"/>
      <w:r w:rsidRPr="00ED6635">
        <w:rPr>
          <w:rFonts w:ascii="inherit" w:eastAsia="Times New Roman" w:hAnsi="inherit" w:cs="Courier New"/>
          <w:color w:val="303336"/>
          <w:sz w:val="24"/>
          <w:lang w:bidi="mr-IN"/>
        </w:rPr>
        <w:t xml:space="preserve"> </w:t>
      </w:r>
      <w:proofErr w:type="spellStart"/>
      <w:r w:rsidRPr="00ED6635">
        <w:rPr>
          <w:rFonts w:ascii="inherit" w:eastAsia="Times New Roman" w:hAnsi="inherit" w:cs="Courier New"/>
          <w:color w:val="303336"/>
          <w:sz w:val="24"/>
          <w:lang w:bidi="mr-IN"/>
        </w:rPr>
        <w:t>delete_bedroom</w:t>
      </w:r>
      <w:proofErr w:type="spellEnd"/>
      <w:r w:rsidRPr="00ED6635">
        <w:rPr>
          <w:rFonts w:ascii="inherit" w:eastAsia="Times New Roman" w:hAnsi="inherit" w:cs="Courier New"/>
          <w:color w:val="303336"/>
          <w:sz w:val="24"/>
          <w:lang w:bidi="mr-IN"/>
        </w:rPr>
        <w:t>(</w:t>
      </w:r>
      <w:proofErr w:type="spellStart"/>
      <w:r w:rsidRPr="00ED6635">
        <w:rPr>
          <w:rFonts w:ascii="inherit" w:eastAsia="Times New Roman" w:hAnsi="inherit" w:cs="Courier New"/>
          <w:color w:val="303336"/>
          <w:sz w:val="24"/>
          <w:lang w:bidi="mr-IN"/>
        </w:rPr>
        <w:t>room:str</w:t>
      </w:r>
      <w:proofErr w:type="spellEnd"/>
      <w:r w:rsidRPr="00ED6635">
        <w:rPr>
          <w:rFonts w:ascii="inherit" w:eastAsia="Times New Roman" w:hAnsi="inherit" w:cs="Courier New"/>
          <w:color w:val="303336"/>
          <w:sz w:val="24"/>
          <w:lang w:bidi="mr-IN"/>
        </w:rPr>
        <w:t xml:space="preserve">)-&gt; </w:t>
      </w:r>
      <w:r w:rsidRPr="00ED6635">
        <w:rPr>
          <w:rFonts w:ascii="inherit" w:eastAsia="Times New Roman" w:hAnsi="inherit" w:cs="Courier New"/>
          <w:color w:val="101094"/>
          <w:sz w:val="24"/>
          <w:lang w:bidi="mr-IN"/>
        </w:rPr>
        <w:t>None</w:t>
      </w:r>
      <w:r w:rsidRPr="00ED6635">
        <w:rPr>
          <w:rFonts w:ascii="inherit" w:eastAsia="Times New Roman" w:hAnsi="inherit" w:cs="Courier New"/>
          <w:color w:val="303336"/>
          <w:sz w:val="24"/>
          <w:lang w:bidi="mr-IN"/>
        </w:rPr>
        <w:t>:</w:t>
      </w:r>
    </w:p>
    <w:p w:rsidR="00ED6635" w:rsidRPr="00ED6635" w:rsidRDefault="00ED6635" w:rsidP="00ED663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7D2727"/>
          <w:sz w:val="24"/>
          <w:lang w:bidi="mr-IN"/>
        </w:rPr>
      </w:pPr>
      <w:r w:rsidRPr="00ED6635">
        <w:rPr>
          <w:rFonts w:ascii="inherit" w:eastAsia="Times New Roman" w:hAnsi="inherit" w:cs="Courier New"/>
          <w:color w:val="303336"/>
          <w:sz w:val="24"/>
          <w:lang w:bidi="mr-IN"/>
        </w:rPr>
        <w:t xml:space="preserve">    </w:t>
      </w:r>
      <w:proofErr w:type="gramStart"/>
      <w:r w:rsidRPr="00ED6635">
        <w:rPr>
          <w:rFonts w:ascii="inherit" w:eastAsia="Times New Roman" w:hAnsi="inherit" w:cs="Courier New"/>
          <w:color w:val="7D2727"/>
          <w:sz w:val="24"/>
          <w:lang w:bidi="mr-IN"/>
        </w:rPr>
        <w:t>'''deletes specified room from the list.</w:t>
      </w:r>
      <w:proofErr w:type="gramEnd"/>
      <w:r w:rsidRPr="00ED6635">
        <w:rPr>
          <w:rFonts w:ascii="inherit" w:eastAsia="Times New Roman" w:hAnsi="inherit" w:cs="Courier New"/>
          <w:color w:val="7D2727"/>
          <w:sz w:val="24"/>
          <w:lang w:bidi="mr-IN"/>
        </w:rPr>
        <w:t xml:space="preserve"> </w:t>
      </w:r>
      <w:proofErr w:type="gramStart"/>
      <w:r w:rsidRPr="00ED6635">
        <w:rPr>
          <w:rFonts w:ascii="inherit" w:eastAsia="Times New Roman" w:hAnsi="inherit" w:cs="Courier New"/>
          <w:color w:val="7D2727"/>
          <w:sz w:val="24"/>
          <w:lang w:bidi="mr-IN"/>
        </w:rPr>
        <w:t>print</w:t>
      </w:r>
      <w:proofErr w:type="gramEnd"/>
      <w:r w:rsidRPr="00ED6635">
        <w:rPr>
          <w:rFonts w:ascii="inherit" w:eastAsia="Times New Roman" w:hAnsi="inherit" w:cs="Courier New"/>
          <w:color w:val="7D2727"/>
          <w:sz w:val="24"/>
          <w:lang w:bidi="mr-IN"/>
        </w:rPr>
        <w:t xml:space="preserve"> error message if</w:t>
      </w:r>
    </w:p>
    <w:p w:rsidR="00ED6635" w:rsidRPr="00ED6635" w:rsidRDefault="00ED6635" w:rsidP="00ED663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4"/>
          <w:lang w:bidi="mr-IN"/>
        </w:rPr>
      </w:pPr>
      <w:r w:rsidRPr="00ED6635">
        <w:rPr>
          <w:rFonts w:ascii="inherit" w:eastAsia="Times New Roman" w:hAnsi="inherit" w:cs="Courier New"/>
          <w:color w:val="7D2727"/>
          <w:sz w:val="24"/>
          <w:lang w:bidi="mr-IN"/>
        </w:rPr>
        <w:t xml:space="preserve">    </w:t>
      </w:r>
      <w:proofErr w:type="gramStart"/>
      <w:r w:rsidRPr="00ED6635">
        <w:rPr>
          <w:rFonts w:ascii="inherit" w:eastAsia="Times New Roman" w:hAnsi="inherit" w:cs="Courier New"/>
          <w:color w:val="7D2727"/>
          <w:sz w:val="24"/>
          <w:lang w:bidi="mr-IN"/>
        </w:rPr>
        <w:t>room</w:t>
      </w:r>
      <w:proofErr w:type="gramEnd"/>
      <w:r w:rsidRPr="00ED6635">
        <w:rPr>
          <w:rFonts w:ascii="inherit" w:eastAsia="Times New Roman" w:hAnsi="inherit" w:cs="Courier New"/>
          <w:color w:val="7D2727"/>
          <w:sz w:val="24"/>
          <w:lang w:bidi="mr-IN"/>
        </w:rPr>
        <w:t xml:space="preserve"> isn't on the list'''</w:t>
      </w:r>
    </w:p>
    <w:p w:rsidR="00ED6635" w:rsidRPr="00ED6635" w:rsidRDefault="00ED6635" w:rsidP="00ED663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4"/>
          <w:lang w:bidi="mr-IN"/>
        </w:rPr>
      </w:pPr>
      <w:r w:rsidRPr="00ED6635">
        <w:rPr>
          <w:rFonts w:ascii="inherit" w:eastAsia="Times New Roman" w:hAnsi="inherit" w:cs="Courier New"/>
          <w:color w:val="303336"/>
          <w:sz w:val="24"/>
          <w:lang w:bidi="mr-IN"/>
        </w:rPr>
        <w:t xml:space="preserve">    </w:t>
      </w:r>
      <w:proofErr w:type="gramStart"/>
      <w:r w:rsidRPr="00ED6635">
        <w:rPr>
          <w:rFonts w:ascii="inherit" w:eastAsia="Times New Roman" w:hAnsi="inherit" w:cs="Courier New"/>
          <w:color w:val="101094"/>
          <w:sz w:val="24"/>
          <w:lang w:bidi="mr-IN"/>
        </w:rPr>
        <w:t>global</w:t>
      </w:r>
      <w:proofErr w:type="gramEnd"/>
      <w:r w:rsidRPr="00ED6635">
        <w:rPr>
          <w:rFonts w:ascii="inherit" w:eastAsia="Times New Roman" w:hAnsi="inherit" w:cs="Courier New"/>
          <w:color w:val="303336"/>
          <w:sz w:val="24"/>
          <w:lang w:bidi="mr-IN"/>
        </w:rPr>
        <w:t xml:space="preserve"> </w:t>
      </w:r>
      <w:proofErr w:type="spellStart"/>
      <w:r w:rsidRPr="00ED6635">
        <w:rPr>
          <w:rFonts w:ascii="inherit" w:eastAsia="Times New Roman" w:hAnsi="inherit" w:cs="Courier New"/>
          <w:color w:val="303336"/>
          <w:sz w:val="24"/>
          <w:lang w:bidi="mr-IN"/>
        </w:rPr>
        <w:t>bedroom_list</w:t>
      </w:r>
      <w:proofErr w:type="spellEnd"/>
    </w:p>
    <w:p w:rsidR="00ED6635" w:rsidRPr="00ED6635" w:rsidRDefault="00ED6635" w:rsidP="00ED663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4"/>
          <w:lang w:bidi="mr-IN"/>
        </w:rPr>
      </w:pPr>
      <w:r w:rsidRPr="00ED6635">
        <w:rPr>
          <w:rFonts w:ascii="inherit" w:eastAsia="Times New Roman" w:hAnsi="inherit" w:cs="Courier New"/>
          <w:color w:val="303336"/>
          <w:sz w:val="24"/>
          <w:lang w:bidi="mr-IN"/>
        </w:rPr>
        <w:lastRenderedPageBreak/>
        <w:t xml:space="preserve">    </w:t>
      </w:r>
      <w:proofErr w:type="gramStart"/>
      <w:r w:rsidRPr="00ED6635">
        <w:rPr>
          <w:rFonts w:ascii="inherit" w:eastAsia="Times New Roman" w:hAnsi="inherit" w:cs="Courier New"/>
          <w:color w:val="101094"/>
          <w:sz w:val="24"/>
          <w:lang w:bidi="mr-IN"/>
        </w:rPr>
        <w:t>if</w:t>
      </w:r>
      <w:proofErr w:type="gramEnd"/>
      <w:r w:rsidRPr="00ED6635">
        <w:rPr>
          <w:rFonts w:ascii="inherit" w:eastAsia="Times New Roman" w:hAnsi="inherit" w:cs="Courier New"/>
          <w:color w:val="303336"/>
          <w:sz w:val="24"/>
          <w:lang w:bidi="mr-IN"/>
        </w:rPr>
        <w:t xml:space="preserve"> room </w:t>
      </w:r>
      <w:r w:rsidRPr="00ED6635">
        <w:rPr>
          <w:rFonts w:ascii="inherit" w:eastAsia="Times New Roman" w:hAnsi="inherit" w:cs="Courier New"/>
          <w:color w:val="101094"/>
          <w:sz w:val="24"/>
          <w:lang w:bidi="mr-IN"/>
        </w:rPr>
        <w:t>in</w:t>
      </w:r>
      <w:r w:rsidRPr="00ED6635">
        <w:rPr>
          <w:rFonts w:ascii="inherit" w:eastAsia="Times New Roman" w:hAnsi="inherit" w:cs="Courier New"/>
          <w:color w:val="303336"/>
          <w:sz w:val="24"/>
          <w:lang w:bidi="mr-IN"/>
        </w:rPr>
        <w:t xml:space="preserve"> </w:t>
      </w:r>
      <w:proofErr w:type="spellStart"/>
      <w:r w:rsidRPr="00ED6635">
        <w:rPr>
          <w:rFonts w:ascii="inherit" w:eastAsia="Times New Roman" w:hAnsi="inherit" w:cs="Courier New"/>
          <w:color w:val="303336"/>
          <w:sz w:val="24"/>
          <w:lang w:bidi="mr-IN"/>
        </w:rPr>
        <w:t>bedroom_list</w:t>
      </w:r>
      <w:proofErr w:type="spellEnd"/>
      <w:r w:rsidRPr="00ED6635">
        <w:rPr>
          <w:rFonts w:ascii="inherit" w:eastAsia="Times New Roman" w:hAnsi="inherit" w:cs="Courier New"/>
          <w:color w:val="303336"/>
          <w:sz w:val="24"/>
          <w:lang w:bidi="mr-IN"/>
        </w:rPr>
        <w:t>:</w:t>
      </w:r>
    </w:p>
    <w:p w:rsidR="00ED6635" w:rsidRPr="00ED6635" w:rsidRDefault="00ED6635" w:rsidP="00ED663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4"/>
          <w:lang w:bidi="mr-IN"/>
        </w:rPr>
      </w:pPr>
      <w:r w:rsidRPr="00ED6635">
        <w:rPr>
          <w:rFonts w:ascii="inherit" w:eastAsia="Times New Roman" w:hAnsi="inherit" w:cs="Courier New"/>
          <w:color w:val="303336"/>
          <w:sz w:val="24"/>
          <w:lang w:bidi="mr-IN"/>
        </w:rPr>
        <w:t xml:space="preserve">        </w:t>
      </w:r>
      <w:proofErr w:type="spellStart"/>
      <w:r w:rsidRPr="00ED6635">
        <w:rPr>
          <w:rFonts w:ascii="inherit" w:eastAsia="Times New Roman" w:hAnsi="inherit" w:cs="Courier New"/>
          <w:color w:val="303336"/>
          <w:sz w:val="24"/>
          <w:lang w:bidi="mr-IN"/>
        </w:rPr>
        <w:t>bedroom_</w:t>
      </w:r>
      <w:proofErr w:type="gramStart"/>
      <w:r w:rsidRPr="00ED6635">
        <w:rPr>
          <w:rFonts w:ascii="inherit" w:eastAsia="Times New Roman" w:hAnsi="inherit" w:cs="Courier New"/>
          <w:color w:val="303336"/>
          <w:sz w:val="24"/>
          <w:lang w:bidi="mr-IN"/>
        </w:rPr>
        <w:t>list.remove</w:t>
      </w:r>
      <w:proofErr w:type="spellEnd"/>
      <w:r w:rsidRPr="00ED6635">
        <w:rPr>
          <w:rFonts w:ascii="inherit" w:eastAsia="Times New Roman" w:hAnsi="inherit" w:cs="Courier New"/>
          <w:color w:val="303336"/>
          <w:sz w:val="24"/>
          <w:lang w:bidi="mr-IN"/>
        </w:rPr>
        <w:t>(</w:t>
      </w:r>
      <w:proofErr w:type="gramEnd"/>
      <w:r w:rsidRPr="00ED6635">
        <w:rPr>
          <w:rFonts w:ascii="inherit" w:eastAsia="Times New Roman" w:hAnsi="inherit" w:cs="Courier New"/>
          <w:color w:val="303336"/>
          <w:sz w:val="24"/>
          <w:lang w:bidi="mr-IN"/>
        </w:rPr>
        <w:t>room)</w:t>
      </w:r>
    </w:p>
    <w:p w:rsidR="00ED6635" w:rsidRPr="00ED6635" w:rsidRDefault="00ED6635" w:rsidP="00ED663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4"/>
          <w:lang w:bidi="mr-IN"/>
        </w:rPr>
      </w:pPr>
      <w:r w:rsidRPr="00ED6635">
        <w:rPr>
          <w:rFonts w:ascii="inherit" w:eastAsia="Times New Roman" w:hAnsi="inherit" w:cs="Courier New"/>
          <w:color w:val="303336"/>
          <w:sz w:val="24"/>
          <w:lang w:bidi="mr-IN"/>
        </w:rPr>
        <w:t xml:space="preserve">        </w:t>
      </w:r>
      <w:proofErr w:type="spellStart"/>
      <w:r w:rsidRPr="00ED6635">
        <w:rPr>
          <w:rFonts w:ascii="inherit" w:eastAsia="Times New Roman" w:hAnsi="inherit" w:cs="Courier New"/>
          <w:color w:val="303336"/>
          <w:sz w:val="24"/>
          <w:lang w:bidi="mr-IN"/>
        </w:rPr>
        <w:t>cancel_room_</w:t>
      </w:r>
      <w:proofErr w:type="gramStart"/>
      <w:r w:rsidRPr="00ED6635">
        <w:rPr>
          <w:rFonts w:ascii="inherit" w:eastAsia="Times New Roman" w:hAnsi="inherit" w:cs="Courier New"/>
          <w:color w:val="303336"/>
          <w:sz w:val="24"/>
          <w:lang w:bidi="mr-IN"/>
        </w:rPr>
        <w:t>reservations</w:t>
      </w:r>
      <w:proofErr w:type="spellEnd"/>
      <w:r w:rsidRPr="00ED6635">
        <w:rPr>
          <w:rFonts w:ascii="inherit" w:eastAsia="Times New Roman" w:hAnsi="inherit" w:cs="Courier New"/>
          <w:color w:val="303336"/>
          <w:sz w:val="24"/>
          <w:lang w:bidi="mr-IN"/>
        </w:rPr>
        <w:t>(</w:t>
      </w:r>
      <w:proofErr w:type="gramEnd"/>
      <w:r w:rsidRPr="00ED6635">
        <w:rPr>
          <w:rFonts w:ascii="inherit" w:eastAsia="Times New Roman" w:hAnsi="inherit" w:cs="Courier New"/>
          <w:color w:val="303336"/>
          <w:sz w:val="24"/>
          <w:lang w:bidi="mr-IN"/>
        </w:rPr>
        <w:t>room)</w:t>
      </w:r>
    </w:p>
    <w:p w:rsidR="00ED6635" w:rsidRPr="00ED6635" w:rsidRDefault="00ED6635" w:rsidP="00ED663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4"/>
          <w:lang w:bidi="mr-IN"/>
        </w:rPr>
      </w:pPr>
      <w:r w:rsidRPr="00ED6635">
        <w:rPr>
          <w:rFonts w:ascii="inherit" w:eastAsia="Times New Roman" w:hAnsi="inherit" w:cs="Courier New"/>
          <w:color w:val="303336"/>
          <w:sz w:val="24"/>
          <w:lang w:bidi="mr-IN"/>
        </w:rPr>
        <w:t xml:space="preserve">    </w:t>
      </w:r>
      <w:proofErr w:type="gramStart"/>
      <w:r w:rsidRPr="00ED6635">
        <w:rPr>
          <w:rFonts w:ascii="inherit" w:eastAsia="Times New Roman" w:hAnsi="inherit" w:cs="Courier New"/>
          <w:color w:val="101094"/>
          <w:sz w:val="24"/>
          <w:lang w:bidi="mr-IN"/>
        </w:rPr>
        <w:t>else</w:t>
      </w:r>
      <w:proofErr w:type="gramEnd"/>
      <w:r w:rsidRPr="00ED6635">
        <w:rPr>
          <w:rFonts w:ascii="inherit" w:eastAsia="Times New Roman" w:hAnsi="inherit" w:cs="Courier New"/>
          <w:color w:val="303336"/>
          <w:sz w:val="24"/>
          <w:lang w:bidi="mr-IN"/>
        </w:rPr>
        <w:t>:</w:t>
      </w:r>
    </w:p>
    <w:p w:rsidR="00ED6635" w:rsidRPr="00ED6635" w:rsidRDefault="00ED6635" w:rsidP="00ED663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4"/>
          <w:lang w:bidi="mr-IN"/>
        </w:rPr>
      </w:pPr>
      <w:r w:rsidRPr="00ED6635">
        <w:rPr>
          <w:rFonts w:ascii="inherit" w:eastAsia="Times New Roman" w:hAnsi="inherit" w:cs="Courier New"/>
          <w:color w:val="303336"/>
          <w:sz w:val="24"/>
          <w:lang w:bidi="mr-IN"/>
        </w:rPr>
        <w:t xml:space="preserve">        </w:t>
      </w:r>
      <w:proofErr w:type="gramStart"/>
      <w:r w:rsidRPr="00ED6635">
        <w:rPr>
          <w:rFonts w:ascii="inherit" w:eastAsia="Times New Roman" w:hAnsi="inherit" w:cs="Courier New"/>
          <w:color w:val="101094"/>
          <w:sz w:val="24"/>
          <w:lang w:bidi="mr-IN"/>
        </w:rPr>
        <w:t>print</w:t>
      </w:r>
      <w:r w:rsidRPr="00ED6635">
        <w:rPr>
          <w:rFonts w:ascii="inherit" w:eastAsia="Times New Roman" w:hAnsi="inherit" w:cs="Courier New"/>
          <w:color w:val="303336"/>
          <w:sz w:val="24"/>
          <w:lang w:bidi="mr-IN"/>
        </w:rPr>
        <w:t>(</w:t>
      </w:r>
      <w:proofErr w:type="gramEnd"/>
      <w:r w:rsidRPr="00ED6635">
        <w:rPr>
          <w:rFonts w:ascii="inherit" w:eastAsia="Times New Roman" w:hAnsi="inherit" w:cs="Courier New"/>
          <w:color w:val="7D2727"/>
          <w:sz w:val="24"/>
          <w:lang w:bidi="mr-IN"/>
        </w:rPr>
        <w:t>'Sorry, can\'t delete room '</w:t>
      </w:r>
      <w:r w:rsidRPr="00ED6635">
        <w:rPr>
          <w:rFonts w:ascii="inherit" w:eastAsia="Times New Roman" w:hAnsi="inherit" w:cs="Courier New"/>
          <w:color w:val="303336"/>
          <w:sz w:val="24"/>
          <w:lang w:bidi="mr-IN"/>
        </w:rPr>
        <w:t>+room+</w:t>
      </w:r>
      <w:r w:rsidRPr="00ED6635">
        <w:rPr>
          <w:rFonts w:ascii="inherit" w:eastAsia="Times New Roman" w:hAnsi="inherit" w:cs="Courier New"/>
          <w:color w:val="7D2727"/>
          <w:sz w:val="24"/>
          <w:lang w:bidi="mr-IN"/>
        </w:rPr>
        <w:t>'; it is not in service now'</w:t>
      </w:r>
      <w:r w:rsidRPr="00ED6635">
        <w:rPr>
          <w:rFonts w:ascii="inherit" w:eastAsia="Times New Roman" w:hAnsi="inherit" w:cs="Courier New"/>
          <w:color w:val="303336"/>
          <w:sz w:val="24"/>
          <w:lang w:bidi="mr-IN"/>
        </w:rPr>
        <w:t>)</w:t>
      </w:r>
    </w:p>
    <w:p w:rsidR="00ED6635" w:rsidRPr="00ED6635" w:rsidRDefault="00ED6635" w:rsidP="00ED663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4"/>
          <w:lang w:bidi="mr-IN"/>
        </w:rPr>
      </w:pPr>
    </w:p>
    <w:p w:rsidR="00ED6635" w:rsidRPr="00ED6635" w:rsidRDefault="00ED6635" w:rsidP="00ED663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4"/>
          <w:lang w:bidi="mr-IN"/>
        </w:rPr>
      </w:pPr>
    </w:p>
    <w:p w:rsidR="00ED6635" w:rsidRPr="00ED6635" w:rsidRDefault="00ED6635" w:rsidP="00ED663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4"/>
          <w:lang w:bidi="mr-IN"/>
        </w:rPr>
      </w:pPr>
      <w:proofErr w:type="gramStart"/>
      <w:r w:rsidRPr="00ED6635">
        <w:rPr>
          <w:rFonts w:ascii="inherit" w:eastAsia="Times New Roman" w:hAnsi="inherit" w:cs="Courier New"/>
          <w:color w:val="101094"/>
          <w:sz w:val="24"/>
          <w:lang w:bidi="mr-IN"/>
        </w:rPr>
        <w:t>def</w:t>
      </w:r>
      <w:proofErr w:type="gramEnd"/>
      <w:r w:rsidRPr="00ED6635">
        <w:rPr>
          <w:rFonts w:ascii="inherit" w:eastAsia="Times New Roman" w:hAnsi="inherit" w:cs="Courier New"/>
          <w:color w:val="303336"/>
          <w:sz w:val="24"/>
          <w:lang w:bidi="mr-IN"/>
        </w:rPr>
        <w:t xml:space="preserve"> </w:t>
      </w:r>
      <w:proofErr w:type="spellStart"/>
      <w:r w:rsidRPr="00ED6635">
        <w:rPr>
          <w:rFonts w:ascii="inherit" w:eastAsia="Times New Roman" w:hAnsi="inherit" w:cs="Courier New"/>
          <w:color w:val="303336"/>
          <w:sz w:val="24"/>
          <w:lang w:bidi="mr-IN"/>
        </w:rPr>
        <w:t>compare_date</w:t>
      </w:r>
      <w:proofErr w:type="spellEnd"/>
      <w:r w:rsidRPr="00ED6635">
        <w:rPr>
          <w:rFonts w:ascii="inherit" w:eastAsia="Times New Roman" w:hAnsi="inherit" w:cs="Courier New"/>
          <w:color w:val="303336"/>
          <w:sz w:val="24"/>
          <w:lang w:bidi="mr-IN"/>
        </w:rPr>
        <w:t>(date1:str,date2:str)-&gt;</w:t>
      </w:r>
      <w:proofErr w:type="spellStart"/>
      <w:r w:rsidRPr="00ED6635">
        <w:rPr>
          <w:rFonts w:ascii="inherit" w:eastAsia="Times New Roman" w:hAnsi="inherit" w:cs="Courier New"/>
          <w:color w:val="303336"/>
          <w:sz w:val="24"/>
          <w:lang w:bidi="mr-IN"/>
        </w:rPr>
        <w:t>bool</w:t>
      </w:r>
      <w:proofErr w:type="spellEnd"/>
      <w:r w:rsidRPr="00ED6635">
        <w:rPr>
          <w:rFonts w:ascii="inherit" w:eastAsia="Times New Roman" w:hAnsi="inherit" w:cs="Courier New"/>
          <w:color w:val="303336"/>
          <w:sz w:val="24"/>
          <w:lang w:bidi="mr-IN"/>
        </w:rPr>
        <w:t>:</w:t>
      </w:r>
    </w:p>
    <w:p w:rsidR="00ED6635" w:rsidRPr="00ED6635" w:rsidRDefault="00ED6635" w:rsidP="00ED663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4"/>
          <w:lang w:bidi="mr-IN"/>
        </w:rPr>
      </w:pPr>
      <w:r w:rsidRPr="00ED6635">
        <w:rPr>
          <w:rFonts w:ascii="inherit" w:eastAsia="Times New Roman" w:hAnsi="inherit" w:cs="Courier New"/>
          <w:color w:val="303336"/>
          <w:sz w:val="24"/>
          <w:lang w:bidi="mr-IN"/>
        </w:rPr>
        <w:t xml:space="preserve">    </w:t>
      </w:r>
      <w:proofErr w:type="gramStart"/>
      <w:r w:rsidRPr="00ED6635">
        <w:rPr>
          <w:rFonts w:ascii="inherit" w:eastAsia="Times New Roman" w:hAnsi="inherit" w:cs="Courier New"/>
          <w:color w:val="7D2727"/>
          <w:sz w:val="24"/>
          <w:lang w:bidi="mr-IN"/>
        </w:rPr>
        <w:t>'''compares two dates.</w:t>
      </w:r>
      <w:proofErr w:type="gramEnd"/>
      <w:r w:rsidRPr="00ED6635">
        <w:rPr>
          <w:rFonts w:ascii="inherit" w:eastAsia="Times New Roman" w:hAnsi="inherit" w:cs="Courier New"/>
          <w:color w:val="7D2727"/>
          <w:sz w:val="24"/>
          <w:lang w:bidi="mr-IN"/>
        </w:rPr>
        <w:t xml:space="preserve"> </w:t>
      </w:r>
      <w:proofErr w:type="gramStart"/>
      <w:r w:rsidRPr="00ED6635">
        <w:rPr>
          <w:rFonts w:ascii="inherit" w:eastAsia="Times New Roman" w:hAnsi="inherit" w:cs="Courier New"/>
          <w:color w:val="7D2727"/>
          <w:sz w:val="24"/>
          <w:lang w:bidi="mr-IN"/>
        </w:rPr>
        <w:t>returns</w:t>
      </w:r>
      <w:proofErr w:type="gramEnd"/>
      <w:r w:rsidRPr="00ED6635">
        <w:rPr>
          <w:rFonts w:ascii="inherit" w:eastAsia="Times New Roman" w:hAnsi="inherit" w:cs="Courier New"/>
          <w:color w:val="7D2727"/>
          <w:sz w:val="24"/>
          <w:lang w:bidi="mr-IN"/>
        </w:rPr>
        <w:t xml:space="preserve"> true if date 2 is after date 1'''</w:t>
      </w:r>
    </w:p>
    <w:p w:rsidR="00ED6635" w:rsidRPr="00ED6635" w:rsidRDefault="00ED6635" w:rsidP="00ED663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4"/>
          <w:lang w:bidi="mr-IN"/>
        </w:rPr>
      </w:pPr>
      <w:r w:rsidRPr="00ED6635">
        <w:rPr>
          <w:rFonts w:ascii="inherit" w:eastAsia="Times New Roman" w:hAnsi="inherit" w:cs="Courier New"/>
          <w:color w:val="303336"/>
          <w:sz w:val="24"/>
          <w:lang w:bidi="mr-IN"/>
        </w:rPr>
        <w:t xml:space="preserve">    date1 = </w:t>
      </w:r>
      <w:proofErr w:type="gramStart"/>
      <w:r w:rsidRPr="00ED6635">
        <w:rPr>
          <w:rFonts w:ascii="inherit" w:eastAsia="Times New Roman" w:hAnsi="inherit" w:cs="Courier New"/>
          <w:color w:val="303336"/>
          <w:sz w:val="24"/>
          <w:lang w:bidi="mr-IN"/>
        </w:rPr>
        <w:t>date1.split(</w:t>
      </w:r>
      <w:proofErr w:type="gramEnd"/>
      <w:r w:rsidRPr="00ED6635">
        <w:rPr>
          <w:rFonts w:ascii="inherit" w:eastAsia="Times New Roman" w:hAnsi="inherit" w:cs="Courier New"/>
          <w:color w:val="7D2727"/>
          <w:sz w:val="24"/>
          <w:lang w:bidi="mr-IN"/>
        </w:rPr>
        <w:t>'/'</w:t>
      </w:r>
      <w:r w:rsidRPr="00ED6635">
        <w:rPr>
          <w:rFonts w:ascii="inherit" w:eastAsia="Times New Roman" w:hAnsi="inherit" w:cs="Courier New"/>
          <w:color w:val="303336"/>
          <w:sz w:val="24"/>
          <w:lang w:bidi="mr-IN"/>
        </w:rPr>
        <w:t>)</w:t>
      </w:r>
    </w:p>
    <w:p w:rsidR="00ED6635" w:rsidRPr="00ED6635" w:rsidRDefault="00ED6635" w:rsidP="00ED663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4"/>
          <w:lang w:bidi="mr-IN"/>
        </w:rPr>
      </w:pPr>
      <w:r w:rsidRPr="00ED6635">
        <w:rPr>
          <w:rFonts w:ascii="inherit" w:eastAsia="Times New Roman" w:hAnsi="inherit" w:cs="Courier New"/>
          <w:color w:val="303336"/>
          <w:sz w:val="24"/>
          <w:lang w:bidi="mr-IN"/>
        </w:rPr>
        <w:t xml:space="preserve">    date_1 = </w:t>
      </w:r>
      <w:proofErr w:type="spellStart"/>
      <w:proofErr w:type="gramStart"/>
      <w:r w:rsidRPr="00ED6635">
        <w:rPr>
          <w:rFonts w:ascii="inherit" w:eastAsia="Times New Roman" w:hAnsi="inherit" w:cs="Courier New"/>
          <w:color w:val="303336"/>
          <w:sz w:val="24"/>
          <w:lang w:bidi="mr-IN"/>
        </w:rPr>
        <w:t>datetime.date</w:t>
      </w:r>
      <w:proofErr w:type="spellEnd"/>
      <w:r w:rsidRPr="00ED6635">
        <w:rPr>
          <w:rFonts w:ascii="inherit" w:eastAsia="Times New Roman" w:hAnsi="inherit" w:cs="Courier New"/>
          <w:color w:val="303336"/>
          <w:sz w:val="24"/>
          <w:lang w:bidi="mr-IN"/>
        </w:rPr>
        <w:t>(</w:t>
      </w:r>
      <w:proofErr w:type="spellStart"/>
      <w:proofErr w:type="gramEnd"/>
      <w:r w:rsidRPr="00ED6635">
        <w:rPr>
          <w:rFonts w:ascii="inherit" w:eastAsia="Times New Roman" w:hAnsi="inherit" w:cs="Courier New"/>
          <w:color w:val="303336"/>
          <w:sz w:val="24"/>
          <w:lang w:bidi="mr-IN"/>
        </w:rPr>
        <w:t>int</w:t>
      </w:r>
      <w:proofErr w:type="spellEnd"/>
      <w:r w:rsidRPr="00ED6635">
        <w:rPr>
          <w:rFonts w:ascii="inherit" w:eastAsia="Times New Roman" w:hAnsi="inherit" w:cs="Courier New"/>
          <w:color w:val="303336"/>
          <w:sz w:val="24"/>
          <w:lang w:bidi="mr-IN"/>
        </w:rPr>
        <w:t>(date1[</w:t>
      </w:r>
      <w:r w:rsidRPr="00ED6635">
        <w:rPr>
          <w:rFonts w:ascii="inherit" w:eastAsia="Times New Roman" w:hAnsi="inherit" w:cs="Courier New"/>
          <w:color w:val="7D2727"/>
          <w:sz w:val="24"/>
          <w:lang w:bidi="mr-IN"/>
        </w:rPr>
        <w:t>2</w:t>
      </w:r>
      <w:r w:rsidRPr="00ED6635">
        <w:rPr>
          <w:rFonts w:ascii="inherit" w:eastAsia="Times New Roman" w:hAnsi="inherit" w:cs="Courier New"/>
          <w:color w:val="303336"/>
          <w:sz w:val="24"/>
          <w:lang w:bidi="mr-IN"/>
        </w:rPr>
        <w:t>]),</w:t>
      </w:r>
      <w:proofErr w:type="spellStart"/>
      <w:r w:rsidRPr="00ED6635">
        <w:rPr>
          <w:rFonts w:ascii="inherit" w:eastAsia="Times New Roman" w:hAnsi="inherit" w:cs="Courier New"/>
          <w:color w:val="303336"/>
          <w:sz w:val="24"/>
          <w:lang w:bidi="mr-IN"/>
        </w:rPr>
        <w:t>int</w:t>
      </w:r>
      <w:proofErr w:type="spellEnd"/>
      <w:r w:rsidRPr="00ED6635">
        <w:rPr>
          <w:rFonts w:ascii="inherit" w:eastAsia="Times New Roman" w:hAnsi="inherit" w:cs="Courier New"/>
          <w:color w:val="303336"/>
          <w:sz w:val="24"/>
          <w:lang w:bidi="mr-IN"/>
        </w:rPr>
        <w:t>(date1[</w:t>
      </w:r>
      <w:r w:rsidRPr="00ED6635">
        <w:rPr>
          <w:rFonts w:ascii="inherit" w:eastAsia="Times New Roman" w:hAnsi="inherit" w:cs="Courier New"/>
          <w:color w:val="7D2727"/>
          <w:sz w:val="24"/>
          <w:lang w:bidi="mr-IN"/>
        </w:rPr>
        <w:t>0</w:t>
      </w:r>
      <w:r w:rsidRPr="00ED6635">
        <w:rPr>
          <w:rFonts w:ascii="inherit" w:eastAsia="Times New Roman" w:hAnsi="inherit" w:cs="Courier New"/>
          <w:color w:val="303336"/>
          <w:sz w:val="24"/>
          <w:lang w:bidi="mr-IN"/>
        </w:rPr>
        <w:t>]),</w:t>
      </w:r>
      <w:proofErr w:type="spellStart"/>
      <w:r w:rsidRPr="00ED6635">
        <w:rPr>
          <w:rFonts w:ascii="inherit" w:eastAsia="Times New Roman" w:hAnsi="inherit" w:cs="Courier New"/>
          <w:color w:val="303336"/>
          <w:sz w:val="24"/>
          <w:lang w:bidi="mr-IN"/>
        </w:rPr>
        <w:t>int</w:t>
      </w:r>
      <w:proofErr w:type="spellEnd"/>
      <w:r w:rsidRPr="00ED6635">
        <w:rPr>
          <w:rFonts w:ascii="inherit" w:eastAsia="Times New Roman" w:hAnsi="inherit" w:cs="Courier New"/>
          <w:color w:val="303336"/>
          <w:sz w:val="24"/>
          <w:lang w:bidi="mr-IN"/>
        </w:rPr>
        <w:t>(date1[</w:t>
      </w:r>
      <w:r w:rsidRPr="00ED6635">
        <w:rPr>
          <w:rFonts w:ascii="inherit" w:eastAsia="Times New Roman" w:hAnsi="inherit" w:cs="Courier New"/>
          <w:color w:val="7D2727"/>
          <w:sz w:val="24"/>
          <w:lang w:bidi="mr-IN"/>
        </w:rPr>
        <w:t>1</w:t>
      </w:r>
      <w:r w:rsidRPr="00ED6635">
        <w:rPr>
          <w:rFonts w:ascii="inherit" w:eastAsia="Times New Roman" w:hAnsi="inherit" w:cs="Courier New"/>
          <w:color w:val="303336"/>
          <w:sz w:val="24"/>
          <w:lang w:bidi="mr-IN"/>
        </w:rPr>
        <w:t>]))</w:t>
      </w:r>
    </w:p>
    <w:p w:rsidR="00ED6635" w:rsidRPr="00ED6635" w:rsidRDefault="00ED6635" w:rsidP="00ED663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4"/>
          <w:lang w:bidi="mr-IN"/>
        </w:rPr>
      </w:pPr>
      <w:r w:rsidRPr="00ED6635">
        <w:rPr>
          <w:rFonts w:ascii="inherit" w:eastAsia="Times New Roman" w:hAnsi="inherit" w:cs="Courier New"/>
          <w:color w:val="303336"/>
          <w:sz w:val="24"/>
          <w:lang w:bidi="mr-IN"/>
        </w:rPr>
        <w:t xml:space="preserve">    date2 = </w:t>
      </w:r>
      <w:proofErr w:type="gramStart"/>
      <w:r w:rsidRPr="00ED6635">
        <w:rPr>
          <w:rFonts w:ascii="inherit" w:eastAsia="Times New Roman" w:hAnsi="inherit" w:cs="Courier New"/>
          <w:color w:val="303336"/>
          <w:sz w:val="24"/>
          <w:lang w:bidi="mr-IN"/>
        </w:rPr>
        <w:t>date2.split(</w:t>
      </w:r>
      <w:proofErr w:type="gramEnd"/>
      <w:r w:rsidRPr="00ED6635">
        <w:rPr>
          <w:rFonts w:ascii="inherit" w:eastAsia="Times New Roman" w:hAnsi="inherit" w:cs="Courier New"/>
          <w:color w:val="7D2727"/>
          <w:sz w:val="24"/>
          <w:lang w:bidi="mr-IN"/>
        </w:rPr>
        <w:t>'/'</w:t>
      </w:r>
      <w:r w:rsidRPr="00ED6635">
        <w:rPr>
          <w:rFonts w:ascii="inherit" w:eastAsia="Times New Roman" w:hAnsi="inherit" w:cs="Courier New"/>
          <w:color w:val="303336"/>
          <w:sz w:val="24"/>
          <w:lang w:bidi="mr-IN"/>
        </w:rPr>
        <w:t>)</w:t>
      </w:r>
    </w:p>
    <w:p w:rsidR="00ED6635" w:rsidRPr="00ED6635" w:rsidRDefault="00ED6635" w:rsidP="00ED663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4"/>
          <w:lang w:bidi="mr-IN"/>
        </w:rPr>
      </w:pPr>
      <w:r w:rsidRPr="00ED6635">
        <w:rPr>
          <w:rFonts w:ascii="inherit" w:eastAsia="Times New Roman" w:hAnsi="inherit" w:cs="Courier New"/>
          <w:color w:val="303336"/>
          <w:sz w:val="24"/>
          <w:lang w:bidi="mr-IN"/>
        </w:rPr>
        <w:t xml:space="preserve">    date_2 = </w:t>
      </w:r>
      <w:proofErr w:type="spellStart"/>
      <w:proofErr w:type="gramStart"/>
      <w:r w:rsidRPr="00ED6635">
        <w:rPr>
          <w:rFonts w:ascii="inherit" w:eastAsia="Times New Roman" w:hAnsi="inherit" w:cs="Courier New"/>
          <w:color w:val="303336"/>
          <w:sz w:val="24"/>
          <w:lang w:bidi="mr-IN"/>
        </w:rPr>
        <w:t>datetime.date</w:t>
      </w:r>
      <w:proofErr w:type="spellEnd"/>
      <w:r w:rsidRPr="00ED6635">
        <w:rPr>
          <w:rFonts w:ascii="inherit" w:eastAsia="Times New Roman" w:hAnsi="inherit" w:cs="Courier New"/>
          <w:color w:val="303336"/>
          <w:sz w:val="24"/>
          <w:lang w:bidi="mr-IN"/>
        </w:rPr>
        <w:t>(</w:t>
      </w:r>
      <w:proofErr w:type="spellStart"/>
      <w:proofErr w:type="gramEnd"/>
      <w:r w:rsidRPr="00ED6635">
        <w:rPr>
          <w:rFonts w:ascii="inherit" w:eastAsia="Times New Roman" w:hAnsi="inherit" w:cs="Courier New"/>
          <w:color w:val="303336"/>
          <w:sz w:val="24"/>
          <w:lang w:bidi="mr-IN"/>
        </w:rPr>
        <w:t>int</w:t>
      </w:r>
      <w:proofErr w:type="spellEnd"/>
      <w:r w:rsidRPr="00ED6635">
        <w:rPr>
          <w:rFonts w:ascii="inherit" w:eastAsia="Times New Roman" w:hAnsi="inherit" w:cs="Courier New"/>
          <w:color w:val="303336"/>
          <w:sz w:val="24"/>
          <w:lang w:bidi="mr-IN"/>
        </w:rPr>
        <w:t>(date2[</w:t>
      </w:r>
      <w:r w:rsidRPr="00ED6635">
        <w:rPr>
          <w:rFonts w:ascii="inherit" w:eastAsia="Times New Roman" w:hAnsi="inherit" w:cs="Courier New"/>
          <w:color w:val="7D2727"/>
          <w:sz w:val="24"/>
          <w:lang w:bidi="mr-IN"/>
        </w:rPr>
        <w:t>2</w:t>
      </w:r>
      <w:r w:rsidRPr="00ED6635">
        <w:rPr>
          <w:rFonts w:ascii="inherit" w:eastAsia="Times New Roman" w:hAnsi="inherit" w:cs="Courier New"/>
          <w:color w:val="303336"/>
          <w:sz w:val="24"/>
          <w:lang w:bidi="mr-IN"/>
        </w:rPr>
        <w:t>]),</w:t>
      </w:r>
      <w:proofErr w:type="spellStart"/>
      <w:r w:rsidRPr="00ED6635">
        <w:rPr>
          <w:rFonts w:ascii="inherit" w:eastAsia="Times New Roman" w:hAnsi="inherit" w:cs="Courier New"/>
          <w:color w:val="303336"/>
          <w:sz w:val="24"/>
          <w:lang w:bidi="mr-IN"/>
        </w:rPr>
        <w:t>int</w:t>
      </w:r>
      <w:proofErr w:type="spellEnd"/>
      <w:r w:rsidRPr="00ED6635">
        <w:rPr>
          <w:rFonts w:ascii="inherit" w:eastAsia="Times New Roman" w:hAnsi="inherit" w:cs="Courier New"/>
          <w:color w:val="303336"/>
          <w:sz w:val="24"/>
          <w:lang w:bidi="mr-IN"/>
        </w:rPr>
        <w:t>(date2[</w:t>
      </w:r>
      <w:r w:rsidRPr="00ED6635">
        <w:rPr>
          <w:rFonts w:ascii="inherit" w:eastAsia="Times New Roman" w:hAnsi="inherit" w:cs="Courier New"/>
          <w:color w:val="7D2727"/>
          <w:sz w:val="24"/>
          <w:lang w:bidi="mr-IN"/>
        </w:rPr>
        <w:t>0</w:t>
      </w:r>
      <w:r w:rsidRPr="00ED6635">
        <w:rPr>
          <w:rFonts w:ascii="inherit" w:eastAsia="Times New Roman" w:hAnsi="inherit" w:cs="Courier New"/>
          <w:color w:val="303336"/>
          <w:sz w:val="24"/>
          <w:lang w:bidi="mr-IN"/>
        </w:rPr>
        <w:t>]),</w:t>
      </w:r>
      <w:proofErr w:type="spellStart"/>
      <w:r w:rsidRPr="00ED6635">
        <w:rPr>
          <w:rFonts w:ascii="inherit" w:eastAsia="Times New Roman" w:hAnsi="inherit" w:cs="Courier New"/>
          <w:color w:val="303336"/>
          <w:sz w:val="24"/>
          <w:lang w:bidi="mr-IN"/>
        </w:rPr>
        <w:t>int</w:t>
      </w:r>
      <w:proofErr w:type="spellEnd"/>
      <w:r w:rsidRPr="00ED6635">
        <w:rPr>
          <w:rFonts w:ascii="inherit" w:eastAsia="Times New Roman" w:hAnsi="inherit" w:cs="Courier New"/>
          <w:color w:val="303336"/>
          <w:sz w:val="24"/>
          <w:lang w:bidi="mr-IN"/>
        </w:rPr>
        <w:t>(date2[</w:t>
      </w:r>
      <w:r w:rsidRPr="00ED6635">
        <w:rPr>
          <w:rFonts w:ascii="inherit" w:eastAsia="Times New Roman" w:hAnsi="inherit" w:cs="Courier New"/>
          <w:color w:val="7D2727"/>
          <w:sz w:val="24"/>
          <w:lang w:bidi="mr-IN"/>
        </w:rPr>
        <w:t>1</w:t>
      </w:r>
      <w:r w:rsidRPr="00ED6635">
        <w:rPr>
          <w:rFonts w:ascii="inherit" w:eastAsia="Times New Roman" w:hAnsi="inherit" w:cs="Courier New"/>
          <w:color w:val="303336"/>
          <w:sz w:val="24"/>
          <w:lang w:bidi="mr-IN"/>
        </w:rPr>
        <w:t>]))</w:t>
      </w:r>
    </w:p>
    <w:p w:rsidR="00ED6635" w:rsidRPr="00ED6635" w:rsidRDefault="00ED6635" w:rsidP="00ED663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4"/>
          <w:lang w:bidi="mr-IN"/>
        </w:rPr>
      </w:pPr>
      <w:r w:rsidRPr="00ED6635">
        <w:rPr>
          <w:rFonts w:ascii="inherit" w:eastAsia="Times New Roman" w:hAnsi="inherit" w:cs="Courier New"/>
          <w:color w:val="303336"/>
          <w:sz w:val="24"/>
          <w:lang w:bidi="mr-IN"/>
        </w:rPr>
        <w:t xml:space="preserve">    </w:t>
      </w:r>
      <w:proofErr w:type="gramStart"/>
      <w:r w:rsidRPr="00ED6635">
        <w:rPr>
          <w:rFonts w:ascii="inherit" w:eastAsia="Times New Roman" w:hAnsi="inherit" w:cs="Courier New"/>
          <w:color w:val="101094"/>
          <w:sz w:val="24"/>
          <w:lang w:bidi="mr-IN"/>
        </w:rPr>
        <w:t>if</w:t>
      </w:r>
      <w:proofErr w:type="gramEnd"/>
      <w:r w:rsidRPr="00ED6635">
        <w:rPr>
          <w:rFonts w:ascii="inherit" w:eastAsia="Times New Roman" w:hAnsi="inherit" w:cs="Courier New"/>
          <w:color w:val="303336"/>
          <w:sz w:val="24"/>
          <w:lang w:bidi="mr-IN"/>
        </w:rPr>
        <w:t xml:space="preserve"> date_2&gt;date_1:</w:t>
      </w:r>
    </w:p>
    <w:p w:rsidR="00ED6635" w:rsidRPr="00ED6635" w:rsidRDefault="00ED6635" w:rsidP="00ED663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4"/>
          <w:lang w:bidi="mr-IN"/>
        </w:rPr>
      </w:pPr>
      <w:r w:rsidRPr="00ED6635">
        <w:rPr>
          <w:rFonts w:ascii="inherit" w:eastAsia="Times New Roman" w:hAnsi="inherit" w:cs="Courier New"/>
          <w:color w:val="303336"/>
          <w:sz w:val="24"/>
          <w:lang w:bidi="mr-IN"/>
        </w:rPr>
        <w:t xml:space="preserve">        </w:t>
      </w:r>
      <w:proofErr w:type="gramStart"/>
      <w:r w:rsidRPr="00ED6635">
        <w:rPr>
          <w:rFonts w:ascii="inherit" w:eastAsia="Times New Roman" w:hAnsi="inherit" w:cs="Courier New"/>
          <w:color w:val="101094"/>
          <w:sz w:val="24"/>
          <w:lang w:bidi="mr-IN"/>
        </w:rPr>
        <w:t>return</w:t>
      </w:r>
      <w:proofErr w:type="gramEnd"/>
      <w:r w:rsidRPr="00ED6635">
        <w:rPr>
          <w:rFonts w:ascii="inherit" w:eastAsia="Times New Roman" w:hAnsi="inherit" w:cs="Courier New"/>
          <w:color w:val="303336"/>
          <w:sz w:val="24"/>
          <w:lang w:bidi="mr-IN"/>
        </w:rPr>
        <w:t xml:space="preserve"> </w:t>
      </w:r>
      <w:r w:rsidRPr="00ED6635">
        <w:rPr>
          <w:rFonts w:ascii="inherit" w:eastAsia="Times New Roman" w:hAnsi="inherit" w:cs="Courier New"/>
          <w:color w:val="101094"/>
          <w:sz w:val="24"/>
          <w:lang w:bidi="mr-IN"/>
        </w:rPr>
        <w:t>True</w:t>
      </w:r>
    </w:p>
    <w:p w:rsidR="00ED6635" w:rsidRPr="00ED6635" w:rsidRDefault="00ED6635" w:rsidP="00ED663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4"/>
          <w:lang w:bidi="mr-IN"/>
        </w:rPr>
      </w:pPr>
      <w:r w:rsidRPr="00ED6635">
        <w:rPr>
          <w:rFonts w:ascii="inherit" w:eastAsia="Times New Roman" w:hAnsi="inherit" w:cs="Courier New"/>
          <w:color w:val="303336"/>
          <w:sz w:val="24"/>
          <w:lang w:bidi="mr-IN"/>
        </w:rPr>
        <w:t xml:space="preserve">    </w:t>
      </w:r>
      <w:proofErr w:type="gramStart"/>
      <w:r w:rsidRPr="00ED6635">
        <w:rPr>
          <w:rFonts w:ascii="inherit" w:eastAsia="Times New Roman" w:hAnsi="inherit" w:cs="Courier New"/>
          <w:color w:val="101094"/>
          <w:sz w:val="24"/>
          <w:lang w:bidi="mr-IN"/>
        </w:rPr>
        <w:t>else</w:t>
      </w:r>
      <w:proofErr w:type="gramEnd"/>
      <w:r w:rsidRPr="00ED6635">
        <w:rPr>
          <w:rFonts w:ascii="inherit" w:eastAsia="Times New Roman" w:hAnsi="inherit" w:cs="Courier New"/>
          <w:color w:val="303336"/>
          <w:sz w:val="24"/>
          <w:lang w:bidi="mr-IN"/>
        </w:rPr>
        <w:t>:</w:t>
      </w:r>
    </w:p>
    <w:p w:rsidR="00ED6635" w:rsidRPr="00ED6635" w:rsidRDefault="00ED6635" w:rsidP="00ED663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4"/>
          <w:lang w:bidi="mr-IN"/>
        </w:rPr>
      </w:pPr>
      <w:r w:rsidRPr="00ED6635">
        <w:rPr>
          <w:rFonts w:ascii="inherit" w:eastAsia="Times New Roman" w:hAnsi="inherit" w:cs="Courier New"/>
          <w:color w:val="303336"/>
          <w:sz w:val="24"/>
          <w:lang w:bidi="mr-IN"/>
        </w:rPr>
        <w:t xml:space="preserve">        </w:t>
      </w:r>
      <w:proofErr w:type="gramStart"/>
      <w:r w:rsidRPr="00ED6635">
        <w:rPr>
          <w:rFonts w:ascii="inherit" w:eastAsia="Times New Roman" w:hAnsi="inherit" w:cs="Courier New"/>
          <w:color w:val="101094"/>
          <w:sz w:val="24"/>
          <w:lang w:bidi="mr-IN"/>
        </w:rPr>
        <w:t>return</w:t>
      </w:r>
      <w:proofErr w:type="gramEnd"/>
      <w:r w:rsidRPr="00ED6635">
        <w:rPr>
          <w:rFonts w:ascii="inherit" w:eastAsia="Times New Roman" w:hAnsi="inherit" w:cs="Courier New"/>
          <w:color w:val="303336"/>
          <w:sz w:val="24"/>
          <w:lang w:bidi="mr-IN"/>
        </w:rPr>
        <w:t xml:space="preserve"> </w:t>
      </w:r>
      <w:r w:rsidRPr="00ED6635">
        <w:rPr>
          <w:rFonts w:ascii="inherit" w:eastAsia="Times New Roman" w:hAnsi="inherit" w:cs="Courier New"/>
          <w:color w:val="101094"/>
          <w:sz w:val="24"/>
          <w:lang w:bidi="mr-IN"/>
        </w:rPr>
        <w:t>False</w:t>
      </w:r>
    </w:p>
    <w:p w:rsidR="00ED6635" w:rsidRPr="00ED6635" w:rsidRDefault="00ED6635" w:rsidP="00ED663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4"/>
          <w:lang w:bidi="mr-IN"/>
        </w:rPr>
      </w:pPr>
    </w:p>
    <w:p w:rsidR="00ED6635" w:rsidRPr="00ED6635" w:rsidRDefault="00ED6635" w:rsidP="00ED663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4"/>
          <w:lang w:bidi="mr-IN"/>
        </w:rPr>
      </w:pPr>
      <w:proofErr w:type="gramStart"/>
      <w:r w:rsidRPr="00ED6635">
        <w:rPr>
          <w:rFonts w:ascii="inherit" w:eastAsia="Times New Roman" w:hAnsi="inherit" w:cs="Courier New"/>
          <w:color w:val="101094"/>
          <w:sz w:val="24"/>
          <w:lang w:bidi="mr-IN"/>
        </w:rPr>
        <w:t>def</w:t>
      </w:r>
      <w:proofErr w:type="gramEnd"/>
      <w:r w:rsidRPr="00ED6635">
        <w:rPr>
          <w:rFonts w:ascii="inherit" w:eastAsia="Times New Roman" w:hAnsi="inherit" w:cs="Courier New"/>
          <w:color w:val="303336"/>
          <w:sz w:val="24"/>
          <w:lang w:bidi="mr-IN"/>
        </w:rPr>
        <w:t xml:space="preserve"> date(</w:t>
      </w:r>
      <w:proofErr w:type="spellStart"/>
      <w:r w:rsidRPr="00ED6635">
        <w:rPr>
          <w:rFonts w:ascii="inherit" w:eastAsia="Times New Roman" w:hAnsi="inherit" w:cs="Courier New"/>
          <w:color w:val="303336"/>
          <w:sz w:val="24"/>
          <w:lang w:bidi="mr-IN"/>
        </w:rPr>
        <w:t>date:str</w:t>
      </w:r>
      <w:proofErr w:type="spellEnd"/>
      <w:r w:rsidRPr="00ED6635">
        <w:rPr>
          <w:rFonts w:ascii="inherit" w:eastAsia="Times New Roman" w:hAnsi="inherit" w:cs="Courier New"/>
          <w:color w:val="303336"/>
          <w:sz w:val="24"/>
          <w:lang w:bidi="mr-IN"/>
        </w:rPr>
        <w:t>)-&gt;</w:t>
      </w:r>
      <w:proofErr w:type="spellStart"/>
      <w:r w:rsidRPr="00ED6635">
        <w:rPr>
          <w:rFonts w:ascii="inherit" w:eastAsia="Times New Roman" w:hAnsi="inherit" w:cs="Courier New"/>
          <w:color w:val="303336"/>
          <w:sz w:val="24"/>
          <w:lang w:bidi="mr-IN"/>
        </w:rPr>
        <w:t>int</w:t>
      </w:r>
      <w:proofErr w:type="spellEnd"/>
      <w:r w:rsidRPr="00ED6635">
        <w:rPr>
          <w:rFonts w:ascii="inherit" w:eastAsia="Times New Roman" w:hAnsi="inherit" w:cs="Courier New"/>
          <w:color w:val="303336"/>
          <w:sz w:val="24"/>
          <w:lang w:bidi="mr-IN"/>
        </w:rPr>
        <w:t>:</w:t>
      </w:r>
    </w:p>
    <w:p w:rsidR="00ED6635" w:rsidRPr="00ED6635" w:rsidRDefault="00ED6635" w:rsidP="00ED663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4"/>
          <w:lang w:bidi="mr-IN"/>
        </w:rPr>
      </w:pPr>
      <w:r w:rsidRPr="00ED6635">
        <w:rPr>
          <w:rFonts w:ascii="inherit" w:eastAsia="Times New Roman" w:hAnsi="inherit" w:cs="Courier New"/>
          <w:color w:val="303336"/>
          <w:sz w:val="24"/>
          <w:lang w:bidi="mr-IN"/>
        </w:rPr>
        <w:t xml:space="preserve">    </w:t>
      </w:r>
      <w:proofErr w:type="gramStart"/>
      <w:r w:rsidRPr="00ED6635">
        <w:rPr>
          <w:rFonts w:ascii="inherit" w:eastAsia="Times New Roman" w:hAnsi="inherit" w:cs="Courier New"/>
          <w:color w:val="303336"/>
          <w:sz w:val="24"/>
          <w:lang w:bidi="mr-IN"/>
        </w:rPr>
        <w:t>date</w:t>
      </w:r>
      <w:proofErr w:type="gramEnd"/>
      <w:r w:rsidRPr="00ED6635">
        <w:rPr>
          <w:rFonts w:ascii="inherit" w:eastAsia="Times New Roman" w:hAnsi="inherit" w:cs="Courier New"/>
          <w:color w:val="303336"/>
          <w:sz w:val="24"/>
          <w:lang w:bidi="mr-IN"/>
        </w:rPr>
        <w:t xml:space="preserve"> = </w:t>
      </w:r>
      <w:proofErr w:type="spellStart"/>
      <w:r w:rsidRPr="00ED6635">
        <w:rPr>
          <w:rFonts w:ascii="inherit" w:eastAsia="Times New Roman" w:hAnsi="inherit" w:cs="Courier New"/>
          <w:color w:val="303336"/>
          <w:sz w:val="24"/>
          <w:lang w:bidi="mr-IN"/>
        </w:rPr>
        <w:t>date.split</w:t>
      </w:r>
      <w:proofErr w:type="spellEnd"/>
      <w:r w:rsidRPr="00ED6635">
        <w:rPr>
          <w:rFonts w:ascii="inherit" w:eastAsia="Times New Roman" w:hAnsi="inherit" w:cs="Courier New"/>
          <w:color w:val="303336"/>
          <w:sz w:val="24"/>
          <w:lang w:bidi="mr-IN"/>
        </w:rPr>
        <w:t>(</w:t>
      </w:r>
      <w:r w:rsidRPr="00ED6635">
        <w:rPr>
          <w:rFonts w:ascii="inherit" w:eastAsia="Times New Roman" w:hAnsi="inherit" w:cs="Courier New"/>
          <w:color w:val="7D2727"/>
          <w:sz w:val="24"/>
          <w:lang w:bidi="mr-IN"/>
        </w:rPr>
        <w:t>'/'</w:t>
      </w:r>
      <w:r w:rsidRPr="00ED6635">
        <w:rPr>
          <w:rFonts w:ascii="inherit" w:eastAsia="Times New Roman" w:hAnsi="inherit" w:cs="Courier New"/>
          <w:color w:val="303336"/>
          <w:sz w:val="24"/>
          <w:lang w:bidi="mr-IN"/>
        </w:rPr>
        <w:t>)</w:t>
      </w:r>
    </w:p>
    <w:p w:rsidR="00ED6635" w:rsidRPr="00ED6635" w:rsidRDefault="00ED6635" w:rsidP="00ED663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4"/>
          <w:lang w:bidi="mr-IN"/>
        </w:rPr>
      </w:pPr>
      <w:r w:rsidRPr="00ED6635">
        <w:rPr>
          <w:rFonts w:ascii="inherit" w:eastAsia="Times New Roman" w:hAnsi="inherit" w:cs="Courier New"/>
          <w:color w:val="303336"/>
          <w:sz w:val="24"/>
          <w:lang w:bidi="mr-IN"/>
        </w:rPr>
        <w:t xml:space="preserve">    result = </w:t>
      </w:r>
      <w:proofErr w:type="spellStart"/>
      <w:r w:rsidRPr="00ED6635">
        <w:rPr>
          <w:rFonts w:ascii="inherit" w:eastAsia="Times New Roman" w:hAnsi="inherit" w:cs="Courier New"/>
          <w:color w:val="303336"/>
          <w:sz w:val="24"/>
          <w:lang w:bidi="mr-IN"/>
        </w:rPr>
        <w:t>datetime.date</w:t>
      </w:r>
      <w:proofErr w:type="spellEnd"/>
      <w:r w:rsidRPr="00ED6635">
        <w:rPr>
          <w:rFonts w:ascii="inherit" w:eastAsia="Times New Roman" w:hAnsi="inherit" w:cs="Courier New"/>
          <w:color w:val="303336"/>
          <w:sz w:val="24"/>
          <w:lang w:bidi="mr-IN"/>
        </w:rPr>
        <w:t>(</w:t>
      </w:r>
      <w:proofErr w:type="spellStart"/>
      <w:r w:rsidRPr="00ED6635">
        <w:rPr>
          <w:rFonts w:ascii="inherit" w:eastAsia="Times New Roman" w:hAnsi="inherit" w:cs="Courier New"/>
          <w:color w:val="303336"/>
          <w:sz w:val="24"/>
          <w:lang w:bidi="mr-IN"/>
        </w:rPr>
        <w:t>int</w:t>
      </w:r>
      <w:proofErr w:type="spellEnd"/>
      <w:r w:rsidRPr="00ED6635">
        <w:rPr>
          <w:rFonts w:ascii="inherit" w:eastAsia="Times New Roman" w:hAnsi="inherit" w:cs="Courier New"/>
          <w:color w:val="303336"/>
          <w:sz w:val="24"/>
          <w:lang w:bidi="mr-IN"/>
        </w:rPr>
        <w:t>(date[</w:t>
      </w:r>
      <w:r w:rsidRPr="00ED6635">
        <w:rPr>
          <w:rFonts w:ascii="inherit" w:eastAsia="Times New Roman" w:hAnsi="inherit" w:cs="Courier New"/>
          <w:color w:val="7D2727"/>
          <w:sz w:val="24"/>
          <w:lang w:bidi="mr-IN"/>
        </w:rPr>
        <w:t>2</w:t>
      </w:r>
      <w:r w:rsidRPr="00ED6635">
        <w:rPr>
          <w:rFonts w:ascii="inherit" w:eastAsia="Times New Roman" w:hAnsi="inherit" w:cs="Courier New"/>
          <w:color w:val="303336"/>
          <w:sz w:val="24"/>
          <w:lang w:bidi="mr-IN"/>
        </w:rPr>
        <w:t>]),</w:t>
      </w:r>
      <w:proofErr w:type="spellStart"/>
      <w:r w:rsidRPr="00ED6635">
        <w:rPr>
          <w:rFonts w:ascii="inherit" w:eastAsia="Times New Roman" w:hAnsi="inherit" w:cs="Courier New"/>
          <w:color w:val="303336"/>
          <w:sz w:val="24"/>
          <w:lang w:bidi="mr-IN"/>
        </w:rPr>
        <w:t>int</w:t>
      </w:r>
      <w:proofErr w:type="spellEnd"/>
      <w:r w:rsidRPr="00ED6635">
        <w:rPr>
          <w:rFonts w:ascii="inherit" w:eastAsia="Times New Roman" w:hAnsi="inherit" w:cs="Courier New"/>
          <w:color w:val="303336"/>
          <w:sz w:val="24"/>
          <w:lang w:bidi="mr-IN"/>
        </w:rPr>
        <w:t>(date[</w:t>
      </w:r>
      <w:r w:rsidRPr="00ED6635">
        <w:rPr>
          <w:rFonts w:ascii="inherit" w:eastAsia="Times New Roman" w:hAnsi="inherit" w:cs="Courier New"/>
          <w:color w:val="7D2727"/>
          <w:sz w:val="24"/>
          <w:lang w:bidi="mr-IN"/>
        </w:rPr>
        <w:t>0</w:t>
      </w:r>
      <w:r w:rsidRPr="00ED6635">
        <w:rPr>
          <w:rFonts w:ascii="inherit" w:eastAsia="Times New Roman" w:hAnsi="inherit" w:cs="Courier New"/>
          <w:color w:val="303336"/>
          <w:sz w:val="24"/>
          <w:lang w:bidi="mr-IN"/>
        </w:rPr>
        <w:t>]),</w:t>
      </w:r>
      <w:proofErr w:type="spellStart"/>
      <w:r w:rsidRPr="00ED6635">
        <w:rPr>
          <w:rFonts w:ascii="inherit" w:eastAsia="Times New Roman" w:hAnsi="inherit" w:cs="Courier New"/>
          <w:color w:val="303336"/>
          <w:sz w:val="24"/>
          <w:lang w:bidi="mr-IN"/>
        </w:rPr>
        <w:t>int</w:t>
      </w:r>
      <w:proofErr w:type="spellEnd"/>
      <w:r w:rsidRPr="00ED6635">
        <w:rPr>
          <w:rFonts w:ascii="inherit" w:eastAsia="Times New Roman" w:hAnsi="inherit" w:cs="Courier New"/>
          <w:color w:val="303336"/>
          <w:sz w:val="24"/>
          <w:lang w:bidi="mr-IN"/>
        </w:rPr>
        <w:t>(date[</w:t>
      </w:r>
      <w:r w:rsidRPr="00ED6635">
        <w:rPr>
          <w:rFonts w:ascii="inherit" w:eastAsia="Times New Roman" w:hAnsi="inherit" w:cs="Courier New"/>
          <w:color w:val="7D2727"/>
          <w:sz w:val="24"/>
          <w:lang w:bidi="mr-IN"/>
        </w:rPr>
        <w:t>1</w:t>
      </w:r>
      <w:r w:rsidRPr="00ED6635">
        <w:rPr>
          <w:rFonts w:ascii="inherit" w:eastAsia="Times New Roman" w:hAnsi="inherit" w:cs="Courier New"/>
          <w:color w:val="303336"/>
          <w:sz w:val="24"/>
          <w:lang w:bidi="mr-IN"/>
        </w:rPr>
        <w:t>]))</w:t>
      </w:r>
    </w:p>
    <w:p w:rsidR="00ED6635" w:rsidRPr="00ED6635" w:rsidRDefault="00ED6635" w:rsidP="00ED663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4"/>
          <w:lang w:bidi="mr-IN"/>
        </w:rPr>
      </w:pPr>
      <w:r w:rsidRPr="00ED6635">
        <w:rPr>
          <w:rFonts w:ascii="inherit" w:eastAsia="Times New Roman" w:hAnsi="inherit" w:cs="Courier New"/>
          <w:color w:val="303336"/>
          <w:sz w:val="24"/>
          <w:lang w:bidi="mr-IN"/>
        </w:rPr>
        <w:t xml:space="preserve">    </w:t>
      </w:r>
      <w:proofErr w:type="gramStart"/>
      <w:r w:rsidRPr="00ED6635">
        <w:rPr>
          <w:rFonts w:ascii="inherit" w:eastAsia="Times New Roman" w:hAnsi="inherit" w:cs="Courier New"/>
          <w:color w:val="101094"/>
          <w:sz w:val="24"/>
          <w:lang w:bidi="mr-IN"/>
        </w:rPr>
        <w:t>return</w:t>
      </w:r>
      <w:proofErr w:type="gramEnd"/>
      <w:r w:rsidRPr="00ED6635">
        <w:rPr>
          <w:rFonts w:ascii="inherit" w:eastAsia="Times New Roman" w:hAnsi="inherit" w:cs="Courier New"/>
          <w:color w:val="303336"/>
          <w:sz w:val="24"/>
          <w:lang w:bidi="mr-IN"/>
        </w:rPr>
        <w:t xml:space="preserve"> result</w:t>
      </w:r>
    </w:p>
    <w:p w:rsidR="00ED6635" w:rsidRPr="00ED6635" w:rsidRDefault="00ED6635" w:rsidP="00ED663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4"/>
          <w:lang w:bidi="mr-IN"/>
        </w:rPr>
      </w:pPr>
    </w:p>
    <w:p w:rsidR="00ED6635" w:rsidRPr="00ED6635" w:rsidRDefault="00ED6635" w:rsidP="00ED663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4"/>
          <w:lang w:bidi="mr-IN"/>
        </w:rPr>
      </w:pPr>
      <w:proofErr w:type="gramStart"/>
      <w:r w:rsidRPr="00ED6635">
        <w:rPr>
          <w:rFonts w:ascii="inherit" w:eastAsia="Times New Roman" w:hAnsi="inherit" w:cs="Courier New"/>
          <w:color w:val="101094"/>
          <w:sz w:val="24"/>
          <w:lang w:bidi="mr-IN"/>
        </w:rPr>
        <w:t>def</w:t>
      </w:r>
      <w:proofErr w:type="gramEnd"/>
      <w:r w:rsidRPr="00ED6635">
        <w:rPr>
          <w:rFonts w:ascii="inherit" w:eastAsia="Times New Roman" w:hAnsi="inherit" w:cs="Courier New"/>
          <w:color w:val="303336"/>
          <w:sz w:val="24"/>
          <w:lang w:bidi="mr-IN"/>
        </w:rPr>
        <w:t xml:space="preserve"> </w:t>
      </w:r>
      <w:proofErr w:type="spellStart"/>
      <w:r w:rsidRPr="00ED6635">
        <w:rPr>
          <w:rFonts w:ascii="inherit" w:eastAsia="Times New Roman" w:hAnsi="inherit" w:cs="Courier New"/>
          <w:color w:val="303336"/>
          <w:sz w:val="24"/>
          <w:lang w:bidi="mr-IN"/>
        </w:rPr>
        <w:t>conf_num</w:t>
      </w:r>
      <w:proofErr w:type="spellEnd"/>
      <w:r w:rsidRPr="00ED6635">
        <w:rPr>
          <w:rFonts w:ascii="inherit" w:eastAsia="Times New Roman" w:hAnsi="inherit" w:cs="Courier New"/>
          <w:color w:val="303336"/>
          <w:sz w:val="24"/>
          <w:lang w:bidi="mr-IN"/>
        </w:rPr>
        <w:t xml:space="preserve">(r: </w:t>
      </w:r>
      <w:r w:rsidRPr="00ED6635">
        <w:rPr>
          <w:rFonts w:ascii="inherit" w:eastAsia="Times New Roman" w:hAnsi="inherit" w:cs="Courier New"/>
          <w:color w:val="2B91AF"/>
          <w:sz w:val="24"/>
          <w:lang w:bidi="mr-IN"/>
        </w:rPr>
        <w:t>Reservation</w:t>
      </w:r>
      <w:r w:rsidRPr="00ED6635">
        <w:rPr>
          <w:rFonts w:ascii="inherit" w:eastAsia="Times New Roman" w:hAnsi="inherit" w:cs="Courier New"/>
          <w:color w:val="303336"/>
          <w:sz w:val="24"/>
          <w:lang w:bidi="mr-IN"/>
        </w:rPr>
        <w:t xml:space="preserve">) -&gt; </w:t>
      </w:r>
      <w:proofErr w:type="spellStart"/>
      <w:r w:rsidRPr="00ED6635">
        <w:rPr>
          <w:rFonts w:ascii="inherit" w:eastAsia="Times New Roman" w:hAnsi="inherit" w:cs="Courier New"/>
          <w:color w:val="303336"/>
          <w:sz w:val="24"/>
          <w:lang w:bidi="mr-IN"/>
        </w:rPr>
        <w:t>int</w:t>
      </w:r>
      <w:proofErr w:type="spellEnd"/>
      <w:r w:rsidRPr="00ED6635">
        <w:rPr>
          <w:rFonts w:ascii="inherit" w:eastAsia="Times New Roman" w:hAnsi="inherit" w:cs="Courier New"/>
          <w:color w:val="303336"/>
          <w:sz w:val="24"/>
          <w:lang w:bidi="mr-IN"/>
        </w:rPr>
        <w:t>:</w:t>
      </w:r>
    </w:p>
    <w:p w:rsidR="00ED6635" w:rsidRPr="00ED6635" w:rsidRDefault="00ED6635" w:rsidP="00ED663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4"/>
          <w:lang w:bidi="mr-IN"/>
        </w:rPr>
      </w:pPr>
      <w:r w:rsidRPr="00ED6635">
        <w:rPr>
          <w:rFonts w:ascii="inherit" w:eastAsia="Times New Roman" w:hAnsi="inherit" w:cs="Courier New"/>
          <w:color w:val="303336"/>
          <w:sz w:val="24"/>
          <w:lang w:bidi="mr-IN"/>
        </w:rPr>
        <w:t xml:space="preserve">    </w:t>
      </w:r>
      <w:proofErr w:type="gramStart"/>
      <w:r w:rsidRPr="00ED6635">
        <w:rPr>
          <w:rFonts w:ascii="inherit" w:eastAsia="Times New Roman" w:hAnsi="inherit" w:cs="Courier New"/>
          <w:color w:val="101094"/>
          <w:sz w:val="24"/>
          <w:lang w:bidi="mr-IN"/>
        </w:rPr>
        <w:t>return</w:t>
      </w:r>
      <w:proofErr w:type="gramEnd"/>
      <w:r w:rsidRPr="00ED6635">
        <w:rPr>
          <w:rFonts w:ascii="inherit" w:eastAsia="Times New Roman" w:hAnsi="inherit" w:cs="Courier New"/>
          <w:color w:val="303336"/>
          <w:sz w:val="24"/>
          <w:lang w:bidi="mr-IN"/>
        </w:rPr>
        <w:t xml:space="preserve"> </w:t>
      </w:r>
      <w:proofErr w:type="spellStart"/>
      <w:r w:rsidRPr="00ED6635">
        <w:rPr>
          <w:rFonts w:ascii="inherit" w:eastAsia="Times New Roman" w:hAnsi="inherit" w:cs="Courier New"/>
          <w:color w:val="303336"/>
          <w:sz w:val="24"/>
          <w:lang w:bidi="mr-IN"/>
        </w:rPr>
        <w:t>r.confirmation_num</w:t>
      </w:r>
      <w:proofErr w:type="spellEnd"/>
    </w:p>
    <w:p w:rsidR="00ED6635" w:rsidRPr="00ED6635" w:rsidRDefault="00ED6635" w:rsidP="00ED663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4"/>
          <w:lang w:bidi="mr-IN"/>
        </w:rPr>
      </w:pPr>
    </w:p>
    <w:p w:rsidR="00ED6635" w:rsidRPr="00ED6635" w:rsidRDefault="00ED6635" w:rsidP="00ED663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4"/>
          <w:lang w:bidi="mr-IN"/>
        </w:rPr>
      </w:pPr>
      <w:r w:rsidRPr="00ED6635">
        <w:rPr>
          <w:rFonts w:ascii="inherit" w:eastAsia="Times New Roman" w:hAnsi="inherit" w:cs="Courier New"/>
          <w:color w:val="858C93"/>
          <w:sz w:val="24"/>
          <w:lang w:bidi="mr-IN"/>
        </w:rPr>
        <w:t>#NR</w:t>
      </w:r>
    </w:p>
    <w:p w:rsidR="00ED6635" w:rsidRPr="00ED6635" w:rsidRDefault="00ED6635" w:rsidP="00ED663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4"/>
          <w:lang w:bidi="mr-IN"/>
        </w:rPr>
      </w:pPr>
    </w:p>
    <w:p w:rsidR="00ED6635" w:rsidRPr="00ED6635" w:rsidRDefault="00ED6635" w:rsidP="00ED663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4"/>
          <w:lang w:bidi="mr-IN"/>
        </w:rPr>
      </w:pPr>
      <w:proofErr w:type="gramStart"/>
      <w:r w:rsidRPr="00ED6635">
        <w:rPr>
          <w:rFonts w:ascii="inherit" w:eastAsia="Times New Roman" w:hAnsi="inherit" w:cs="Courier New"/>
          <w:color w:val="101094"/>
          <w:sz w:val="24"/>
          <w:lang w:bidi="mr-IN"/>
        </w:rPr>
        <w:t>def</w:t>
      </w:r>
      <w:proofErr w:type="gramEnd"/>
      <w:r w:rsidRPr="00ED6635">
        <w:rPr>
          <w:rFonts w:ascii="inherit" w:eastAsia="Times New Roman" w:hAnsi="inherit" w:cs="Courier New"/>
          <w:color w:val="303336"/>
          <w:sz w:val="24"/>
          <w:lang w:bidi="mr-IN"/>
        </w:rPr>
        <w:t xml:space="preserve"> </w:t>
      </w:r>
      <w:proofErr w:type="spellStart"/>
      <w:r w:rsidRPr="00ED6635">
        <w:rPr>
          <w:rFonts w:ascii="inherit" w:eastAsia="Times New Roman" w:hAnsi="inherit" w:cs="Courier New"/>
          <w:color w:val="303336"/>
          <w:sz w:val="24"/>
          <w:lang w:bidi="mr-IN"/>
        </w:rPr>
        <w:t>new_reservation</w:t>
      </w:r>
      <w:proofErr w:type="spellEnd"/>
      <w:r w:rsidRPr="00ED6635">
        <w:rPr>
          <w:rFonts w:ascii="inherit" w:eastAsia="Times New Roman" w:hAnsi="inherit" w:cs="Courier New"/>
          <w:color w:val="303336"/>
          <w:sz w:val="24"/>
          <w:lang w:bidi="mr-IN"/>
        </w:rPr>
        <w:t>(</w:t>
      </w:r>
      <w:proofErr w:type="spellStart"/>
      <w:r w:rsidRPr="00ED6635">
        <w:rPr>
          <w:rFonts w:ascii="inherit" w:eastAsia="Times New Roman" w:hAnsi="inherit" w:cs="Courier New"/>
          <w:color w:val="303336"/>
          <w:sz w:val="24"/>
          <w:lang w:bidi="mr-IN"/>
        </w:rPr>
        <w:t>rest_input</w:t>
      </w:r>
      <w:proofErr w:type="spellEnd"/>
      <w:r w:rsidRPr="00ED6635">
        <w:rPr>
          <w:rFonts w:ascii="inherit" w:eastAsia="Times New Roman" w:hAnsi="inherit" w:cs="Courier New"/>
          <w:color w:val="303336"/>
          <w:sz w:val="24"/>
          <w:lang w:bidi="mr-IN"/>
        </w:rPr>
        <w:t xml:space="preserve">: </w:t>
      </w:r>
      <w:proofErr w:type="spellStart"/>
      <w:r w:rsidRPr="00ED6635">
        <w:rPr>
          <w:rFonts w:ascii="inherit" w:eastAsia="Times New Roman" w:hAnsi="inherit" w:cs="Courier New"/>
          <w:color w:val="303336"/>
          <w:sz w:val="24"/>
          <w:lang w:bidi="mr-IN"/>
        </w:rPr>
        <w:t>str</w:t>
      </w:r>
      <w:proofErr w:type="spellEnd"/>
      <w:r w:rsidRPr="00ED6635">
        <w:rPr>
          <w:rFonts w:ascii="inherit" w:eastAsia="Times New Roman" w:hAnsi="inherit" w:cs="Courier New"/>
          <w:color w:val="303336"/>
          <w:sz w:val="24"/>
          <w:lang w:bidi="mr-IN"/>
        </w:rPr>
        <w:t>)-&gt;</w:t>
      </w:r>
      <w:r w:rsidRPr="00ED6635">
        <w:rPr>
          <w:rFonts w:ascii="inherit" w:eastAsia="Times New Roman" w:hAnsi="inherit" w:cs="Courier New"/>
          <w:color w:val="101094"/>
          <w:sz w:val="24"/>
          <w:lang w:bidi="mr-IN"/>
        </w:rPr>
        <w:t>None</w:t>
      </w:r>
      <w:r w:rsidRPr="00ED6635">
        <w:rPr>
          <w:rFonts w:ascii="inherit" w:eastAsia="Times New Roman" w:hAnsi="inherit" w:cs="Courier New"/>
          <w:color w:val="303336"/>
          <w:sz w:val="24"/>
          <w:lang w:bidi="mr-IN"/>
        </w:rPr>
        <w:t>:</w:t>
      </w:r>
    </w:p>
    <w:p w:rsidR="00ED6635" w:rsidRPr="00ED6635" w:rsidRDefault="00ED6635" w:rsidP="00ED663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4"/>
          <w:lang w:bidi="mr-IN"/>
        </w:rPr>
      </w:pPr>
      <w:r w:rsidRPr="00ED6635">
        <w:rPr>
          <w:rFonts w:ascii="inherit" w:eastAsia="Times New Roman" w:hAnsi="inherit" w:cs="Courier New"/>
          <w:color w:val="303336"/>
          <w:sz w:val="24"/>
          <w:lang w:bidi="mr-IN"/>
        </w:rPr>
        <w:t xml:space="preserve">    </w:t>
      </w:r>
      <w:r w:rsidRPr="00ED6635">
        <w:rPr>
          <w:rFonts w:ascii="inherit" w:eastAsia="Times New Roman" w:hAnsi="inherit" w:cs="Courier New"/>
          <w:color w:val="7D2727"/>
          <w:sz w:val="24"/>
          <w:lang w:bidi="mr-IN"/>
        </w:rPr>
        <w:t xml:space="preserve">'''creates a new reservation </w:t>
      </w:r>
      <w:proofErr w:type="spellStart"/>
      <w:r w:rsidRPr="00ED6635">
        <w:rPr>
          <w:rFonts w:ascii="inherit" w:eastAsia="Times New Roman" w:hAnsi="inherit" w:cs="Courier New"/>
          <w:color w:val="7D2727"/>
          <w:sz w:val="24"/>
          <w:lang w:bidi="mr-IN"/>
        </w:rPr>
        <w:t>namedtuple</w:t>
      </w:r>
      <w:proofErr w:type="spellEnd"/>
      <w:r w:rsidRPr="00ED6635">
        <w:rPr>
          <w:rFonts w:ascii="inherit" w:eastAsia="Times New Roman" w:hAnsi="inherit" w:cs="Courier New"/>
          <w:color w:val="7D2727"/>
          <w:sz w:val="24"/>
          <w:lang w:bidi="mr-IN"/>
        </w:rPr>
        <w:t xml:space="preserve"> and adds it to </w:t>
      </w:r>
      <w:proofErr w:type="spellStart"/>
      <w:r w:rsidRPr="00ED6635">
        <w:rPr>
          <w:rFonts w:ascii="inherit" w:eastAsia="Times New Roman" w:hAnsi="inherit" w:cs="Courier New"/>
          <w:color w:val="7D2727"/>
          <w:sz w:val="24"/>
          <w:lang w:bidi="mr-IN"/>
        </w:rPr>
        <w:t>reservation_list</w:t>
      </w:r>
      <w:proofErr w:type="spellEnd"/>
      <w:r w:rsidRPr="00ED6635">
        <w:rPr>
          <w:rFonts w:ascii="inherit" w:eastAsia="Times New Roman" w:hAnsi="inherit" w:cs="Courier New"/>
          <w:color w:val="7D2727"/>
          <w:sz w:val="24"/>
          <w:lang w:bidi="mr-IN"/>
        </w:rPr>
        <w:t>'''</w:t>
      </w:r>
    </w:p>
    <w:p w:rsidR="00ED6635" w:rsidRPr="00ED6635" w:rsidRDefault="00ED6635" w:rsidP="00ED663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4"/>
          <w:lang w:bidi="mr-IN"/>
        </w:rPr>
      </w:pPr>
      <w:r w:rsidRPr="00ED6635">
        <w:rPr>
          <w:rFonts w:ascii="inherit" w:eastAsia="Times New Roman" w:hAnsi="inherit" w:cs="Courier New"/>
          <w:color w:val="303336"/>
          <w:sz w:val="24"/>
          <w:lang w:bidi="mr-IN"/>
        </w:rPr>
        <w:t xml:space="preserve">    </w:t>
      </w:r>
      <w:proofErr w:type="gramStart"/>
      <w:r w:rsidRPr="00ED6635">
        <w:rPr>
          <w:rFonts w:ascii="inherit" w:eastAsia="Times New Roman" w:hAnsi="inherit" w:cs="Courier New"/>
          <w:color w:val="101094"/>
          <w:sz w:val="24"/>
          <w:lang w:bidi="mr-IN"/>
        </w:rPr>
        <w:t>global</w:t>
      </w:r>
      <w:proofErr w:type="gramEnd"/>
      <w:r w:rsidRPr="00ED6635">
        <w:rPr>
          <w:rFonts w:ascii="inherit" w:eastAsia="Times New Roman" w:hAnsi="inherit" w:cs="Courier New"/>
          <w:color w:val="303336"/>
          <w:sz w:val="24"/>
          <w:lang w:bidi="mr-IN"/>
        </w:rPr>
        <w:t xml:space="preserve"> </w:t>
      </w:r>
      <w:proofErr w:type="spellStart"/>
      <w:r w:rsidRPr="00ED6635">
        <w:rPr>
          <w:rFonts w:ascii="inherit" w:eastAsia="Times New Roman" w:hAnsi="inherit" w:cs="Courier New"/>
          <w:color w:val="303336"/>
          <w:sz w:val="24"/>
          <w:lang w:bidi="mr-IN"/>
        </w:rPr>
        <w:t>reservation_list</w:t>
      </w:r>
      <w:proofErr w:type="spellEnd"/>
    </w:p>
    <w:p w:rsidR="00ED6635" w:rsidRPr="00ED6635" w:rsidRDefault="00ED6635" w:rsidP="00ED663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4"/>
          <w:lang w:bidi="mr-IN"/>
        </w:rPr>
      </w:pPr>
      <w:r w:rsidRPr="00ED6635">
        <w:rPr>
          <w:rFonts w:ascii="inherit" w:eastAsia="Times New Roman" w:hAnsi="inherit" w:cs="Courier New"/>
          <w:color w:val="303336"/>
          <w:sz w:val="24"/>
          <w:lang w:bidi="mr-IN"/>
        </w:rPr>
        <w:t xml:space="preserve">    </w:t>
      </w:r>
      <w:proofErr w:type="gramStart"/>
      <w:r w:rsidRPr="00ED6635">
        <w:rPr>
          <w:rFonts w:ascii="inherit" w:eastAsia="Times New Roman" w:hAnsi="inherit" w:cs="Courier New"/>
          <w:color w:val="101094"/>
          <w:sz w:val="24"/>
          <w:lang w:bidi="mr-IN"/>
        </w:rPr>
        <w:t>global</w:t>
      </w:r>
      <w:proofErr w:type="gramEnd"/>
      <w:r w:rsidRPr="00ED6635">
        <w:rPr>
          <w:rFonts w:ascii="inherit" w:eastAsia="Times New Roman" w:hAnsi="inherit" w:cs="Courier New"/>
          <w:color w:val="303336"/>
          <w:sz w:val="24"/>
          <w:lang w:bidi="mr-IN"/>
        </w:rPr>
        <w:t xml:space="preserve"> </w:t>
      </w:r>
      <w:proofErr w:type="spellStart"/>
      <w:r w:rsidRPr="00ED6635">
        <w:rPr>
          <w:rFonts w:ascii="inherit" w:eastAsia="Times New Roman" w:hAnsi="inherit" w:cs="Courier New"/>
          <w:color w:val="303336"/>
          <w:sz w:val="24"/>
          <w:lang w:bidi="mr-IN"/>
        </w:rPr>
        <w:t>bedroom_list</w:t>
      </w:r>
      <w:proofErr w:type="spellEnd"/>
    </w:p>
    <w:p w:rsidR="00ED6635" w:rsidRPr="00ED6635" w:rsidRDefault="00ED6635" w:rsidP="00ED663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4"/>
          <w:lang w:bidi="mr-IN"/>
        </w:rPr>
      </w:pPr>
      <w:r w:rsidRPr="00ED6635">
        <w:rPr>
          <w:rFonts w:ascii="inherit" w:eastAsia="Times New Roman" w:hAnsi="inherit" w:cs="Courier New"/>
          <w:color w:val="303336"/>
          <w:sz w:val="24"/>
          <w:lang w:bidi="mr-IN"/>
        </w:rPr>
        <w:t xml:space="preserve">    </w:t>
      </w:r>
      <w:proofErr w:type="gramStart"/>
      <w:r w:rsidRPr="00ED6635">
        <w:rPr>
          <w:rFonts w:ascii="inherit" w:eastAsia="Times New Roman" w:hAnsi="inherit" w:cs="Courier New"/>
          <w:color w:val="101094"/>
          <w:sz w:val="24"/>
          <w:lang w:bidi="mr-IN"/>
        </w:rPr>
        <w:t>global</w:t>
      </w:r>
      <w:proofErr w:type="gramEnd"/>
      <w:r w:rsidRPr="00ED6635">
        <w:rPr>
          <w:rFonts w:ascii="inherit" w:eastAsia="Times New Roman" w:hAnsi="inherit" w:cs="Courier New"/>
          <w:color w:val="303336"/>
          <w:sz w:val="24"/>
          <w:lang w:bidi="mr-IN"/>
        </w:rPr>
        <w:t xml:space="preserve"> </w:t>
      </w:r>
      <w:proofErr w:type="spellStart"/>
      <w:r w:rsidRPr="00ED6635">
        <w:rPr>
          <w:rFonts w:ascii="inherit" w:eastAsia="Times New Roman" w:hAnsi="inherit" w:cs="Courier New"/>
          <w:color w:val="303336"/>
          <w:sz w:val="24"/>
          <w:lang w:bidi="mr-IN"/>
        </w:rPr>
        <w:t>confirmation_counter</w:t>
      </w:r>
      <w:proofErr w:type="spellEnd"/>
    </w:p>
    <w:p w:rsidR="00ED6635" w:rsidRPr="00ED6635" w:rsidRDefault="00ED6635" w:rsidP="00ED663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4"/>
          <w:lang w:bidi="mr-IN"/>
        </w:rPr>
      </w:pPr>
      <w:r w:rsidRPr="00ED6635">
        <w:rPr>
          <w:rFonts w:ascii="inherit" w:eastAsia="Times New Roman" w:hAnsi="inherit" w:cs="Courier New"/>
          <w:color w:val="303336"/>
          <w:sz w:val="24"/>
          <w:lang w:bidi="mr-IN"/>
        </w:rPr>
        <w:t xml:space="preserve">    </w:t>
      </w:r>
      <w:r w:rsidRPr="00ED6635">
        <w:rPr>
          <w:rFonts w:ascii="inherit" w:eastAsia="Times New Roman" w:hAnsi="inherit" w:cs="Courier New"/>
          <w:color w:val="858C93"/>
          <w:sz w:val="24"/>
          <w:lang w:bidi="mr-IN"/>
        </w:rPr>
        <w:t>#</w:t>
      </w:r>
      <w:proofErr w:type="gramStart"/>
      <w:r w:rsidRPr="00ED6635">
        <w:rPr>
          <w:rFonts w:ascii="inherit" w:eastAsia="Times New Roman" w:hAnsi="inherit" w:cs="Courier New"/>
          <w:color w:val="858C93"/>
          <w:sz w:val="24"/>
          <w:lang w:bidi="mr-IN"/>
        </w:rPr>
        <w:t>chop</w:t>
      </w:r>
      <w:proofErr w:type="gramEnd"/>
      <w:r w:rsidRPr="00ED6635">
        <w:rPr>
          <w:rFonts w:ascii="inherit" w:eastAsia="Times New Roman" w:hAnsi="inherit" w:cs="Courier New"/>
          <w:color w:val="858C93"/>
          <w:sz w:val="24"/>
          <w:lang w:bidi="mr-IN"/>
        </w:rPr>
        <w:t xml:space="preserve"> up input to get variables</w:t>
      </w:r>
    </w:p>
    <w:p w:rsidR="00ED6635" w:rsidRPr="00ED6635" w:rsidRDefault="00ED6635" w:rsidP="00ED663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4"/>
          <w:lang w:bidi="mr-IN"/>
        </w:rPr>
      </w:pPr>
      <w:r w:rsidRPr="00ED6635">
        <w:rPr>
          <w:rFonts w:ascii="inherit" w:eastAsia="Times New Roman" w:hAnsi="inherit" w:cs="Courier New"/>
          <w:color w:val="303336"/>
          <w:sz w:val="24"/>
          <w:lang w:bidi="mr-IN"/>
        </w:rPr>
        <w:t xml:space="preserve">    </w:t>
      </w:r>
      <w:proofErr w:type="gramStart"/>
      <w:r w:rsidRPr="00ED6635">
        <w:rPr>
          <w:rFonts w:ascii="inherit" w:eastAsia="Times New Roman" w:hAnsi="inherit" w:cs="Courier New"/>
          <w:color w:val="303336"/>
          <w:sz w:val="24"/>
          <w:lang w:bidi="mr-IN"/>
        </w:rPr>
        <w:t>parts</w:t>
      </w:r>
      <w:proofErr w:type="gramEnd"/>
      <w:r w:rsidRPr="00ED6635">
        <w:rPr>
          <w:rFonts w:ascii="inherit" w:eastAsia="Times New Roman" w:hAnsi="inherit" w:cs="Courier New"/>
          <w:color w:val="303336"/>
          <w:sz w:val="24"/>
          <w:lang w:bidi="mr-IN"/>
        </w:rPr>
        <w:t xml:space="preserve"> = </w:t>
      </w:r>
      <w:proofErr w:type="spellStart"/>
      <w:r w:rsidRPr="00ED6635">
        <w:rPr>
          <w:rFonts w:ascii="inherit" w:eastAsia="Times New Roman" w:hAnsi="inherit" w:cs="Courier New"/>
          <w:color w:val="303336"/>
          <w:sz w:val="24"/>
          <w:lang w:bidi="mr-IN"/>
        </w:rPr>
        <w:t>rest_input.split</w:t>
      </w:r>
      <w:proofErr w:type="spellEnd"/>
      <w:r w:rsidRPr="00ED6635">
        <w:rPr>
          <w:rFonts w:ascii="inherit" w:eastAsia="Times New Roman" w:hAnsi="inherit" w:cs="Courier New"/>
          <w:color w:val="303336"/>
          <w:sz w:val="24"/>
          <w:lang w:bidi="mr-IN"/>
        </w:rPr>
        <w:t>()</w:t>
      </w:r>
    </w:p>
    <w:p w:rsidR="00ED6635" w:rsidRPr="00ED6635" w:rsidRDefault="00ED6635" w:rsidP="00ED663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4"/>
          <w:lang w:bidi="mr-IN"/>
        </w:rPr>
      </w:pPr>
      <w:r w:rsidRPr="00ED6635">
        <w:rPr>
          <w:rFonts w:ascii="inherit" w:eastAsia="Times New Roman" w:hAnsi="inherit" w:cs="Courier New"/>
          <w:color w:val="303336"/>
          <w:sz w:val="24"/>
          <w:lang w:bidi="mr-IN"/>
        </w:rPr>
        <w:t xml:space="preserve">    </w:t>
      </w:r>
      <w:proofErr w:type="spellStart"/>
      <w:r w:rsidRPr="00ED6635">
        <w:rPr>
          <w:rFonts w:ascii="inherit" w:eastAsia="Times New Roman" w:hAnsi="inherit" w:cs="Courier New"/>
          <w:color w:val="303336"/>
          <w:sz w:val="24"/>
          <w:lang w:bidi="mr-IN"/>
        </w:rPr>
        <w:t>room_request</w:t>
      </w:r>
      <w:proofErr w:type="spellEnd"/>
      <w:r w:rsidRPr="00ED6635">
        <w:rPr>
          <w:rFonts w:ascii="inherit" w:eastAsia="Times New Roman" w:hAnsi="inherit" w:cs="Courier New"/>
          <w:color w:val="303336"/>
          <w:sz w:val="24"/>
          <w:lang w:bidi="mr-IN"/>
        </w:rPr>
        <w:t xml:space="preserve"> = </w:t>
      </w:r>
      <w:proofErr w:type="gramStart"/>
      <w:r w:rsidRPr="00ED6635">
        <w:rPr>
          <w:rFonts w:ascii="inherit" w:eastAsia="Times New Roman" w:hAnsi="inherit" w:cs="Courier New"/>
          <w:color w:val="303336"/>
          <w:sz w:val="24"/>
          <w:lang w:bidi="mr-IN"/>
        </w:rPr>
        <w:t>parts[</w:t>
      </w:r>
      <w:proofErr w:type="gramEnd"/>
      <w:r w:rsidRPr="00ED6635">
        <w:rPr>
          <w:rFonts w:ascii="inherit" w:eastAsia="Times New Roman" w:hAnsi="inherit" w:cs="Courier New"/>
          <w:color w:val="7D2727"/>
          <w:sz w:val="24"/>
          <w:lang w:bidi="mr-IN"/>
        </w:rPr>
        <w:t>0</w:t>
      </w:r>
      <w:r w:rsidRPr="00ED6635">
        <w:rPr>
          <w:rFonts w:ascii="inherit" w:eastAsia="Times New Roman" w:hAnsi="inherit" w:cs="Courier New"/>
          <w:color w:val="303336"/>
          <w:sz w:val="24"/>
          <w:lang w:bidi="mr-IN"/>
        </w:rPr>
        <w:t>]</w:t>
      </w:r>
    </w:p>
    <w:p w:rsidR="00ED6635" w:rsidRPr="00ED6635" w:rsidRDefault="00ED6635" w:rsidP="00ED663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4"/>
          <w:lang w:bidi="mr-IN"/>
        </w:rPr>
      </w:pPr>
      <w:r w:rsidRPr="00ED6635">
        <w:rPr>
          <w:rFonts w:ascii="inherit" w:eastAsia="Times New Roman" w:hAnsi="inherit" w:cs="Courier New"/>
          <w:color w:val="303336"/>
          <w:sz w:val="24"/>
          <w:lang w:bidi="mr-IN"/>
        </w:rPr>
        <w:t xml:space="preserve">    </w:t>
      </w:r>
      <w:proofErr w:type="gramStart"/>
      <w:r w:rsidRPr="00ED6635">
        <w:rPr>
          <w:rFonts w:ascii="inherit" w:eastAsia="Times New Roman" w:hAnsi="inherit" w:cs="Courier New"/>
          <w:color w:val="303336"/>
          <w:sz w:val="24"/>
          <w:lang w:bidi="mr-IN"/>
        </w:rPr>
        <w:t>arrival</w:t>
      </w:r>
      <w:proofErr w:type="gramEnd"/>
      <w:r w:rsidRPr="00ED6635">
        <w:rPr>
          <w:rFonts w:ascii="inherit" w:eastAsia="Times New Roman" w:hAnsi="inherit" w:cs="Courier New"/>
          <w:color w:val="303336"/>
          <w:sz w:val="24"/>
          <w:lang w:bidi="mr-IN"/>
        </w:rPr>
        <w:t xml:space="preserve"> = parts[</w:t>
      </w:r>
      <w:r w:rsidRPr="00ED6635">
        <w:rPr>
          <w:rFonts w:ascii="inherit" w:eastAsia="Times New Roman" w:hAnsi="inherit" w:cs="Courier New"/>
          <w:color w:val="7D2727"/>
          <w:sz w:val="24"/>
          <w:lang w:bidi="mr-IN"/>
        </w:rPr>
        <w:t>1</w:t>
      </w:r>
      <w:r w:rsidRPr="00ED6635">
        <w:rPr>
          <w:rFonts w:ascii="inherit" w:eastAsia="Times New Roman" w:hAnsi="inherit" w:cs="Courier New"/>
          <w:color w:val="303336"/>
          <w:sz w:val="24"/>
          <w:lang w:bidi="mr-IN"/>
        </w:rPr>
        <w:t>]</w:t>
      </w:r>
    </w:p>
    <w:p w:rsidR="00ED6635" w:rsidRPr="00ED6635" w:rsidRDefault="00ED6635" w:rsidP="00ED663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4"/>
          <w:lang w:bidi="mr-IN"/>
        </w:rPr>
      </w:pPr>
      <w:r w:rsidRPr="00ED6635">
        <w:rPr>
          <w:rFonts w:ascii="inherit" w:eastAsia="Times New Roman" w:hAnsi="inherit" w:cs="Courier New"/>
          <w:color w:val="303336"/>
          <w:sz w:val="24"/>
          <w:lang w:bidi="mr-IN"/>
        </w:rPr>
        <w:t xml:space="preserve">    </w:t>
      </w:r>
      <w:proofErr w:type="gramStart"/>
      <w:r w:rsidRPr="00ED6635">
        <w:rPr>
          <w:rFonts w:ascii="inherit" w:eastAsia="Times New Roman" w:hAnsi="inherit" w:cs="Courier New"/>
          <w:color w:val="303336"/>
          <w:sz w:val="24"/>
          <w:lang w:bidi="mr-IN"/>
        </w:rPr>
        <w:t>departure</w:t>
      </w:r>
      <w:proofErr w:type="gramEnd"/>
      <w:r w:rsidRPr="00ED6635">
        <w:rPr>
          <w:rFonts w:ascii="inherit" w:eastAsia="Times New Roman" w:hAnsi="inherit" w:cs="Courier New"/>
          <w:color w:val="303336"/>
          <w:sz w:val="24"/>
          <w:lang w:bidi="mr-IN"/>
        </w:rPr>
        <w:t xml:space="preserve"> = parts[</w:t>
      </w:r>
      <w:r w:rsidRPr="00ED6635">
        <w:rPr>
          <w:rFonts w:ascii="inherit" w:eastAsia="Times New Roman" w:hAnsi="inherit" w:cs="Courier New"/>
          <w:color w:val="7D2727"/>
          <w:sz w:val="24"/>
          <w:lang w:bidi="mr-IN"/>
        </w:rPr>
        <w:t>2</w:t>
      </w:r>
      <w:r w:rsidRPr="00ED6635">
        <w:rPr>
          <w:rFonts w:ascii="inherit" w:eastAsia="Times New Roman" w:hAnsi="inherit" w:cs="Courier New"/>
          <w:color w:val="303336"/>
          <w:sz w:val="24"/>
          <w:lang w:bidi="mr-IN"/>
        </w:rPr>
        <w:t>]</w:t>
      </w:r>
    </w:p>
    <w:p w:rsidR="00ED6635" w:rsidRPr="00ED6635" w:rsidRDefault="00ED6635" w:rsidP="00ED663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4"/>
          <w:lang w:bidi="mr-IN"/>
        </w:rPr>
      </w:pPr>
      <w:r w:rsidRPr="00ED6635">
        <w:rPr>
          <w:rFonts w:ascii="inherit" w:eastAsia="Times New Roman" w:hAnsi="inherit" w:cs="Courier New"/>
          <w:color w:val="303336"/>
          <w:sz w:val="24"/>
          <w:lang w:bidi="mr-IN"/>
        </w:rPr>
        <w:t xml:space="preserve">    </w:t>
      </w:r>
      <w:proofErr w:type="gramStart"/>
      <w:r w:rsidRPr="00ED6635">
        <w:rPr>
          <w:rFonts w:ascii="inherit" w:eastAsia="Times New Roman" w:hAnsi="inherit" w:cs="Courier New"/>
          <w:color w:val="303336"/>
          <w:sz w:val="24"/>
          <w:lang w:bidi="mr-IN"/>
        </w:rPr>
        <w:t>name</w:t>
      </w:r>
      <w:proofErr w:type="gramEnd"/>
      <w:r w:rsidRPr="00ED6635">
        <w:rPr>
          <w:rFonts w:ascii="inherit" w:eastAsia="Times New Roman" w:hAnsi="inherit" w:cs="Courier New"/>
          <w:color w:val="303336"/>
          <w:sz w:val="24"/>
          <w:lang w:bidi="mr-IN"/>
        </w:rPr>
        <w:t xml:space="preserve"> = </w:t>
      </w:r>
      <w:r w:rsidRPr="00ED6635">
        <w:rPr>
          <w:rFonts w:ascii="inherit" w:eastAsia="Times New Roman" w:hAnsi="inherit" w:cs="Courier New"/>
          <w:color w:val="7D2727"/>
          <w:sz w:val="24"/>
          <w:lang w:bidi="mr-IN"/>
        </w:rPr>
        <w:t>''</w:t>
      </w:r>
    </w:p>
    <w:p w:rsidR="00ED6635" w:rsidRPr="00ED6635" w:rsidRDefault="00ED6635" w:rsidP="00ED663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4"/>
          <w:lang w:bidi="mr-IN"/>
        </w:rPr>
      </w:pPr>
      <w:r w:rsidRPr="00ED6635">
        <w:rPr>
          <w:rFonts w:ascii="inherit" w:eastAsia="Times New Roman" w:hAnsi="inherit" w:cs="Courier New"/>
          <w:color w:val="303336"/>
          <w:sz w:val="24"/>
          <w:lang w:bidi="mr-IN"/>
        </w:rPr>
        <w:t xml:space="preserve">    </w:t>
      </w:r>
      <w:proofErr w:type="gramStart"/>
      <w:r w:rsidRPr="00ED6635">
        <w:rPr>
          <w:rFonts w:ascii="inherit" w:eastAsia="Times New Roman" w:hAnsi="inherit" w:cs="Courier New"/>
          <w:color w:val="101094"/>
          <w:sz w:val="24"/>
          <w:lang w:bidi="mr-IN"/>
        </w:rPr>
        <w:t>for</w:t>
      </w:r>
      <w:proofErr w:type="gramEnd"/>
      <w:r w:rsidRPr="00ED6635">
        <w:rPr>
          <w:rFonts w:ascii="inherit" w:eastAsia="Times New Roman" w:hAnsi="inherit" w:cs="Courier New"/>
          <w:color w:val="303336"/>
          <w:sz w:val="24"/>
          <w:lang w:bidi="mr-IN"/>
        </w:rPr>
        <w:t xml:space="preserve"> item </w:t>
      </w:r>
      <w:r w:rsidRPr="00ED6635">
        <w:rPr>
          <w:rFonts w:ascii="inherit" w:eastAsia="Times New Roman" w:hAnsi="inherit" w:cs="Courier New"/>
          <w:color w:val="101094"/>
          <w:sz w:val="24"/>
          <w:lang w:bidi="mr-IN"/>
        </w:rPr>
        <w:t>in</w:t>
      </w:r>
      <w:r w:rsidRPr="00ED6635">
        <w:rPr>
          <w:rFonts w:ascii="inherit" w:eastAsia="Times New Roman" w:hAnsi="inherit" w:cs="Courier New"/>
          <w:color w:val="303336"/>
          <w:sz w:val="24"/>
          <w:lang w:bidi="mr-IN"/>
        </w:rPr>
        <w:t xml:space="preserve"> parts[</w:t>
      </w:r>
      <w:r w:rsidRPr="00ED6635">
        <w:rPr>
          <w:rFonts w:ascii="inherit" w:eastAsia="Times New Roman" w:hAnsi="inherit" w:cs="Courier New"/>
          <w:color w:val="7D2727"/>
          <w:sz w:val="24"/>
          <w:lang w:bidi="mr-IN"/>
        </w:rPr>
        <w:t>3</w:t>
      </w:r>
      <w:r w:rsidRPr="00ED6635">
        <w:rPr>
          <w:rFonts w:ascii="inherit" w:eastAsia="Times New Roman" w:hAnsi="inherit" w:cs="Courier New"/>
          <w:color w:val="303336"/>
          <w:sz w:val="24"/>
          <w:lang w:bidi="mr-IN"/>
        </w:rPr>
        <w:t>:]:</w:t>
      </w:r>
    </w:p>
    <w:p w:rsidR="00ED6635" w:rsidRPr="00ED6635" w:rsidRDefault="00ED6635" w:rsidP="00ED663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4"/>
          <w:lang w:bidi="mr-IN"/>
        </w:rPr>
      </w:pPr>
      <w:r w:rsidRPr="00ED6635">
        <w:rPr>
          <w:rFonts w:ascii="inherit" w:eastAsia="Times New Roman" w:hAnsi="inherit" w:cs="Courier New"/>
          <w:color w:val="303336"/>
          <w:sz w:val="24"/>
          <w:lang w:bidi="mr-IN"/>
        </w:rPr>
        <w:t xml:space="preserve">        </w:t>
      </w:r>
      <w:proofErr w:type="gramStart"/>
      <w:r w:rsidRPr="00ED6635">
        <w:rPr>
          <w:rFonts w:ascii="inherit" w:eastAsia="Times New Roman" w:hAnsi="inherit" w:cs="Courier New"/>
          <w:color w:val="303336"/>
          <w:sz w:val="24"/>
          <w:lang w:bidi="mr-IN"/>
        </w:rPr>
        <w:t>name</w:t>
      </w:r>
      <w:proofErr w:type="gramEnd"/>
      <w:r w:rsidRPr="00ED6635">
        <w:rPr>
          <w:rFonts w:ascii="inherit" w:eastAsia="Times New Roman" w:hAnsi="inherit" w:cs="Courier New"/>
          <w:color w:val="303336"/>
          <w:sz w:val="24"/>
          <w:lang w:bidi="mr-IN"/>
        </w:rPr>
        <w:t>+=item</w:t>
      </w:r>
    </w:p>
    <w:p w:rsidR="00ED6635" w:rsidRPr="00ED6635" w:rsidRDefault="00ED6635" w:rsidP="00ED663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4"/>
          <w:lang w:bidi="mr-IN"/>
        </w:rPr>
      </w:pPr>
      <w:r w:rsidRPr="00ED6635">
        <w:rPr>
          <w:rFonts w:ascii="inherit" w:eastAsia="Times New Roman" w:hAnsi="inherit" w:cs="Courier New"/>
          <w:color w:val="303336"/>
          <w:sz w:val="24"/>
          <w:lang w:bidi="mr-IN"/>
        </w:rPr>
        <w:t xml:space="preserve">        </w:t>
      </w:r>
      <w:proofErr w:type="gramStart"/>
      <w:r w:rsidRPr="00ED6635">
        <w:rPr>
          <w:rFonts w:ascii="inherit" w:eastAsia="Times New Roman" w:hAnsi="inherit" w:cs="Courier New"/>
          <w:color w:val="303336"/>
          <w:sz w:val="24"/>
          <w:lang w:bidi="mr-IN"/>
        </w:rPr>
        <w:t>name</w:t>
      </w:r>
      <w:proofErr w:type="gramEnd"/>
      <w:r w:rsidRPr="00ED6635">
        <w:rPr>
          <w:rFonts w:ascii="inherit" w:eastAsia="Times New Roman" w:hAnsi="inherit" w:cs="Courier New"/>
          <w:color w:val="303336"/>
          <w:sz w:val="24"/>
          <w:lang w:bidi="mr-IN"/>
        </w:rPr>
        <w:t>+=</w:t>
      </w:r>
      <w:r w:rsidRPr="00ED6635">
        <w:rPr>
          <w:rFonts w:ascii="inherit" w:eastAsia="Times New Roman" w:hAnsi="inherit" w:cs="Courier New"/>
          <w:color w:val="7D2727"/>
          <w:sz w:val="24"/>
          <w:lang w:bidi="mr-IN"/>
        </w:rPr>
        <w:t>' '</w:t>
      </w:r>
    </w:p>
    <w:p w:rsidR="00ED6635" w:rsidRPr="00ED6635" w:rsidRDefault="00ED6635" w:rsidP="00ED663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4"/>
          <w:lang w:bidi="mr-IN"/>
        </w:rPr>
      </w:pPr>
      <w:r w:rsidRPr="00ED6635">
        <w:rPr>
          <w:rFonts w:ascii="inherit" w:eastAsia="Times New Roman" w:hAnsi="inherit" w:cs="Courier New"/>
          <w:color w:val="303336"/>
          <w:sz w:val="24"/>
          <w:lang w:bidi="mr-IN"/>
        </w:rPr>
        <w:t xml:space="preserve">    </w:t>
      </w:r>
      <w:proofErr w:type="gramStart"/>
      <w:r w:rsidRPr="00ED6635">
        <w:rPr>
          <w:rFonts w:ascii="inherit" w:eastAsia="Times New Roman" w:hAnsi="inherit" w:cs="Courier New"/>
          <w:color w:val="101094"/>
          <w:sz w:val="24"/>
          <w:lang w:bidi="mr-IN"/>
        </w:rPr>
        <w:t>if</w:t>
      </w:r>
      <w:proofErr w:type="gramEnd"/>
      <w:r w:rsidRPr="00ED6635">
        <w:rPr>
          <w:rFonts w:ascii="inherit" w:eastAsia="Times New Roman" w:hAnsi="inherit" w:cs="Courier New"/>
          <w:color w:val="303336"/>
          <w:sz w:val="24"/>
          <w:lang w:bidi="mr-IN"/>
        </w:rPr>
        <w:t xml:space="preserve"> (</w:t>
      </w:r>
      <w:proofErr w:type="spellStart"/>
      <w:r w:rsidRPr="00ED6635">
        <w:rPr>
          <w:rFonts w:ascii="inherit" w:eastAsia="Times New Roman" w:hAnsi="inherit" w:cs="Courier New"/>
          <w:color w:val="303336"/>
          <w:sz w:val="24"/>
          <w:lang w:bidi="mr-IN"/>
        </w:rPr>
        <w:t>room_request</w:t>
      </w:r>
      <w:proofErr w:type="spellEnd"/>
      <w:r w:rsidRPr="00ED6635">
        <w:rPr>
          <w:rFonts w:ascii="inherit" w:eastAsia="Times New Roman" w:hAnsi="inherit" w:cs="Courier New"/>
          <w:color w:val="303336"/>
          <w:sz w:val="24"/>
          <w:lang w:bidi="mr-IN"/>
        </w:rPr>
        <w:t xml:space="preserve"> </w:t>
      </w:r>
      <w:r w:rsidRPr="00ED6635">
        <w:rPr>
          <w:rFonts w:ascii="inherit" w:eastAsia="Times New Roman" w:hAnsi="inherit" w:cs="Courier New"/>
          <w:color w:val="101094"/>
          <w:sz w:val="24"/>
          <w:lang w:bidi="mr-IN"/>
        </w:rPr>
        <w:t>in</w:t>
      </w:r>
      <w:r w:rsidRPr="00ED6635">
        <w:rPr>
          <w:rFonts w:ascii="inherit" w:eastAsia="Times New Roman" w:hAnsi="inherit" w:cs="Courier New"/>
          <w:color w:val="303336"/>
          <w:sz w:val="24"/>
          <w:lang w:bidi="mr-IN"/>
        </w:rPr>
        <w:t xml:space="preserve"> </w:t>
      </w:r>
      <w:proofErr w:type="spellStart"/>
      <w:r w:rsidRPr="00ED6635">
        <w:rPr>
          <w:rFonts w:ascii="inherit" w:eastAsia="Times New Roman" w:hAnsi="inherit" w:cs="Courier New"/>
          <w:color w:val="303336"/>
          <w:sz w:val="24"/>
          <w:lang w:bidi="mr-IN"/>
        </w:rPr>
        <w:t>bedroom_list</w:t>
      </w:r>
      <w:proofErr w:type="spellEnd"/>
      <w:r w:rsidRPr="00ED6635">
        <w:rPr>
          <w:rFonts w:ascii="inherit" w:eastAsia="Times New Roman" w:hAnsi="inherit" w:cs="Courier New"/>
          <w:color w:val="303336"/>
          <w:sz w:val="24"/>
          <w:lang w:bidi="mr-IN"/>
        </w:rPr>
        <w:t xml:space="preserve">) </w:t>
      </w:r>
      <w:r w:rsidRPr="00ED6635">
        <w:rPr>
          <w:rFonts w:ascii="inherit" w:eastAsia="Times New Roman" w:hAnsi="inherit" w:cs="Courier New"/>
          <w:color w:val="101094"/>
          <w:sz w:val="24"/>
          <w:lang w:bidi="mr-IN"/>
        </w:rPr>
        <w:t>and</w:t>
      </w:r>
      <w:r w:rsidRPr="00ED6635">
        <w:rPr>
          <w:rFonts w:ascii="inherit" w:eastAsia="Times New Roman" w:hAnsi="inherit" w:cs="Courier New"/>
          <w:color w:val="303336"/>
          <w:sz w:val="24"/>
          <w:lang w:bidi="mr-IN"/>
        </w:rPr>
        <w:t xml:space="preserve"> (</w:t>
      </w:r>
      <w:proofErr w:type="spellStart"/>
      <w:r w:rsidRPr="00ED6635">
        <w:rPr>
          <w:rFonts w:ascii="inherit" w:eastAsia="Times New Roman" w:hAnsi="inherit" w:cs="Courier New"/>
          <w:color w:val="303336"/>
          <w:sz w:val="24"/>
          <w:lang w:bidi="mr-IN"/>
        </w:rPr>
        <w:t>allow_reservation</w:t>
      </w:r>
      <w:proofErr w:type="spellEnd"/>
      <w:r w:rsidRPr="00ED6635">
        <w:rPr>
          <w:rFonts w:ascii="inherit" w:eastAsia="Times New Roman" w:hAnsi="inherit" w:cs="Courier New"/>
          <w:color w:val="303336"/>
          <w:sz w:val="24"/>
          <w:lang w:bidi="mr-IN"/>
        </w:rPr>
        <w:t xml:space="preserve">(arrival, departure)) </w:t>
      </w:r>
      <w:r w:rsidRPr="00ED6635">
        <w:rPr>
          <w:rFonts w:ascii="inherit" w:eastAsia="Times New Roman" w:hAnsi="inherit" w:cs="Courier New"/>
          <w:color w:val="101094"/>
          <w:sz w:val="24"/>
          <w:lang w:bidi="mr-IN"/>
        </w:rPr>
        <w:t>and</w:t>
      </w:r>
      <w:r w:rsidRPr="00ED6635">
        <w:rPr>
          <w:rFonts w:ascii="inherit" w:eastAsia="Times New Roman" w:hAnsi="inherit" w:cs="Courier New"/>
          <w:color w:val="303336"/>
          <w:sz w:val="24"/>
          <w:lang w:bidi="mr-IN"/>
        </w:rPr>
        <w:t xml:space="preserve"> </w:t>
      </w:r>
      <w:proofErr w:type="spellStart"/>
      <w:r w:rsidRPr="00ED6635">
        <w:rPr>
          <w:rFonts w:ascii="inherit" w:eastAsia="Times New Roman" w:hAnsi="inherit" w:cs="Courier New"/>
          <w:color w:val="303336"/>
          <w:sz w:val="24"/>
          <w:lang w:bidi="mr-IN"/>
        </w:rPr>
        <w:t>room_not_taken</w:t>
      </w:r>
      <w:proofErr w:type="spellEnd"/>
      <w:r w:rsidRPr="00ED6635">
        <w:rPr>
          <w:rFonts w:ascii="inherit" w:eastAsia="Times New Roman" w:hAnsi="inherit" w:cs="Courier New"/>
          <w:color w:val="303336"/>
          <w:sz w:val="24"/>
          <w:lang w:bidi="mr-IN"/>
        </w:rPr>
        <w:t>(</w:t>
      </w:r>
      <w:proofErr w:type="spellStart"/>
      <w:r w:rsidRPr="00ED6635">
        <w:rPr>
          <w:rFonts w:ascii="inherit" w:eastAsia="Times New Roman" w:hAnsi="inherit" w:cs="Courier New"/>
          <w:color w:val="303336"/>
          <w:sz w:val="24"/>
          <w:lang w:bidi="mr-IN"/>
        </w:rPr>
        <w:t>room_request</w:t>
      </w:r>
      <w:proofErr w:type="spellEnd"/>
      <w:r w:rsidRPr="00ED6635">
        <w:rPr>
          <w:rFonts w:ascii="inherit" w:eastAsia="Times New Roman" w:hAnsi="inherit" w:cs="Courier New"/>
          <w:color w:val="303336"/>
          <w:sz w:val="24"/>
          <w:lang w:bidi="mr-IN"/>
        </w:rPr>
        <w:t>) :</w:t>
      </w:r>
    </w:p>
    <w:p w:rsidR="00ED6635" w:rsidRPr="00ED6635" w:rsidRDefault="00ED6635" w:rsidP="00ED663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4"/>
          <w:lang w:bidi="mr-IN"/>
        </w:rPr>
      </w:pPr>
      <w:r w:rsidRPr="00ED6635">
        <w:rPr>
          <w:rFonts w:ascii="inherit" w:eastAsia="Times New Roman" w:hAnsi="inherit" w:cs="Courier New"/>
          <w:color w:val="303336"/>
          <w:sz w:val="24"/>
          <w:lang w:bidi="mr-IN"/>
        </w:rPr>
        <w:t xml:space="preserve">        </w:t>
      </w:r>
      <w:proofErr w:type="spellStart"/>
      <w:r w:rsidRPr="00ED6635">
        <w:rPr>
          <w:rFonts w:ascii="inherit" w:eastAsia="Times New Roman" w:hAnsi="inherit" w:cs="Courier New"/>
          <w:color w:val="303336"/>
          <w:sz w:val="24"/>
          <w:lang w:bidi="mr-IN"/>
        </w:rPr>
        <w:t>confirmation_counter</w:t>
      </w:r>
      <w:proofErr w:type="spellEnd"/>
      <w:r w:rsidRPr="00ED6635">
        <w:rPr>
          <w:rFonts w:ascii="inherit" w:eastAsia="Times New Roman" w:hAnsi="inherit" w:cs="Courier New"/>
          <w:color w:val="303336"/>
          <w:sz w:val="24"/>
          <w:lang w:bidi="mr-IN"/>
        </w:rPr>
        <w:t>+=</w:t>
      </w:r>
      <w:r w:rsidRPr="00ED6635">
        <w:rPr>
          <w:rFonts w:ascii="inherit" w:eastAsia="Times New Roman" w:hAnsi="inherit" w:cs="Courier New"/>
          <w:color w:val="7D2727"/>
          <w:sz w:val="24"/>
          <w:lang w:bidi="mr-IN"/>
        </w:rPr>
        <w:t>1</w:t>
      </w:r>
    </w:p>
    <w:p w:rsidR="00ED6635" w:rsidRPr="00ED6635" w:rsidRDefault="00ED6635" w:rsidP="00ED663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4"/>
          <w:lang w:bidi="mr-IN"/>
        </w:rPr>
      </w:pPr>
      <w:r w:rsidRPr="00ED6635">
        <w:rPr>
          <w:rFonts w:ascii="inherit" w:eastAsia="Times New Roman" w:hAnsi="inherit" w:cs="Courier New"/>
          <w:color w:val="303336"/>
          <w:sz w:val="24"/>
          <w:lang w:bidi="mr-IN"/>
        </w:rPr>
        <w:t xml:space="preserve">        </w:t>
      </w:r>
      <w:proofErr w:type="gramStart"/>
      <w:r w:rsidRPr="00ED6635">
        <w:rPr>
          <w:rFonts w:ascii="inherit" w:eastAsia="Times New Roman" w:hAnsi="inherit" w:cs="Courier New"/>
          <w:color w:val="303336"/>
          <w:sz w:val="24"/>
          <w:lang w:bidi="mr-IN"/>
        </w:rPr>
        <w:t>reservation</w:t>
      </w:r>
      <w:proofErr w:type="gramEnd"/>
      <w:r w:rsidRPr="00ED6635">
        <w:rPr>
          <w:rFonts w:ascii="inherit" w:eastAsia="Times New Roman" w:hAnsi="inherit" w:cs="Courier New"/>
          <w:color w:val="303336"/>
          <w:sz w:val="24"/>
          <w:lang w:bidi="mr-IN"/>
        </w:rPr>
        <w:t xml:space="preserve"> = </w:t>
      </w:r>
      <w:r w:rsidRPr="00ED6635">
        <w:rPr>
          <w:rFonts w:ascii="inherit" w:eastAsia="Times New Roman" w:hAnsi="inherit" w:cs="Courier New"/>
          <w:color w:val="2B91AF"/>
          <w:sz w:val="24"/>
          <w:lang w:bidi="mr-IN"/>
        </w:rPr>
        <w:t>Reservation</w:t>
      </w:r>
      <w:r w:rsidRPr="00ED6635">
        <w:rPr>
          <w:rFonts w:ascii="inherit" w:eastAsia="Times New Roman" w:hAnsi="inherit" w:cs="Courier New"/>
          <w:color w:val="303336"/>
          <w:sz w:val="24"/>
          <w:lang w:bidi="mr-IN"/>
        </w:rPr>
        <w:t>(</w:t>
      </w:r>
      <w:proofErr w:type="spellStart"/>
      <w:r w:rsidRPr="00ED6635">
        <w:rPr>
          <w:rFonts w:ascii="inherit" w:eastAsia="Times New Roman" w:hAnsi="inherit" w:cs="Courier New"/>
          <w:color w:val="303336"/>
          <w:sz w:val="24"/>
          <w:lang w:bidi="mr-IN"/>
        </w:rPr>
        <w:t>room_request</w:t>
      </w:r>
      <w:proofErr w:type="spellEnd"/>
      <w:r w:rsidRPr="00ED6635">
        <w:rPr>
          <w:rFonts w:ascii="inherit" w:eastAsia="Times New Roman" w:hAnsi="inherit" w:cs="Courier New"/>
          <w:color w:val="303336"/>
          <w:sz w:val="24"/>
          <w:lang w:bidi="mr-IN"/>
        </w:rPr>
        <w:t xml:space="preserve">, arrival, departure, name, </w:t>
      </w:r>
      <w:proofErr w:type="spellStart"/>
      <w:r w:rsidRPr="00ED6635">
        <w:rPr>
          <w:rFonts w:ascii="inherit" w:eastAsia="Times New Roman" w:hAnsi="inherit" w:cs="Courier New"/>
          <w:color w:val="303336"/>
          <w:sz w:val="24"/>
          <w:lang w:bidi="mr-IN"/>
        </w:rPr>
        <w:t>confirmation_counter</w:t>
      </w:r>
      <w:proofErr w:type="spellEnd"/>
      <w:r w:rsidRPr="00ED6635">
        <w:rPr>
          <w:rFonts w:ascii="inherit" w:eastAsia="Times New Roman" w:hAnsi="inherit" w:cs="Courier New"/>
          <w:color w:val="303336"/>
          <w:sz w:val="24"/>
          <w:lang w:bidi="mr-IN"/>
        </w:rPr>
        <w:t>)</w:t>
      </w:r>
    </w:p>
    <w:p w:rsidR="00ED6635" w:rsidRPr="00ED6635" w:rsidRDefault="00ED6635" w:rsidP="00ED663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4"/>
          <w:lang w:bidi="mr-IN"/>
        </w:rPr>
      </w:pPr>
      <w:r w:rsidRPr="00ED6635">
        <w:rPr>
          <w:rFonts w:ascii="inherit" w:eastAsia="Times New Roman" w:hAnsi="inherit" w:cs="Courier New"/>
          <w:color w:val="303336"/>
          <w:sz w:val="24"/>
          <w:lang w:bidi="mr-IN"/>
        </w:rPr>
        <w:lastRenderedPageBreak/>
        <w:t xml:space="preserve">        </w:t>
      </w:r>
      <w:proofErr w:type="spellStart"/>
      <w:r w:rsidRPr="00ED6635">
        <w:rPr>
          <w:rFonts w:ascii="inherit" w:eastAsia="Times New Roman" w:hAnsi="inherit" w:cs="Courier New"/>
          <w:color w:val="303336"/>
          <w:sz w:val="24"/>
          <w:lang w:bidi="mr-IN"/>
        </w:rPr>
        <w:t>reservation_</w:t>
      </w:r>
      <w:proofErr w:type="gramStart"/>
      <w:r w:rsidRPr="00ED6635">
        <w:rPr>
          <w:rFonts w:ascii="inherit" w:eastAsia="Times New Roman" w:hAnsi="inherit" w:cs="Courier New"/>
          <w:color w:val="303336"/>
          <w:sz w:val="24"/>
          <w:lang w:bidi="mr-IN"/>
        </w:rPr>
        <w:t>list.append</w:t>
      </w:r>
      <w:proofErr w:type="spellEnd"/>
      <w:r w:rsidRPr="00ED6635">
        <w:rPr>
          <w:rFonts w:ascii="inherit" w:eastAsia="Times New Roman" w:hAnsi="inherit" w:cs="Courier New"/>
          <w:color w:val="303336"/>
          <w:sz w:val="24"/>
          <w:lang w:bidi="mr-IN"/>
        </w:rPr>
        <w:t>(</w:t>
      </w:r>
      <w:proofErr w:type="gramEnd"/>
      <w:r w:rsidRPr="00ED6635">
        <w:rPr>
          <w:rFonts w:ascii="inherit" w:eastAsia="Times New Roman" w:hAnsi="inherit" w:cs="Courier New"/>
          <w:color w:val="303336"/>
          <w:sz w:val="24"/>
          <w:lang w:bidi="mr-IN"/>
        </w:rPr>
        <w:t>reservation)</w:t>
      </w:r>
    </w:p>
    <w:p w:rsidR="00ED6635" w:rsidRPr="00ED6635" w:rsidRDefault="00ED6635" w:rsidP="00ED663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4"/>
          <w:lang w:bidi="mr-IN"/>
        </w:rPr>
      </w:pPr>
      <w:r w:rsidRPr="00ED6635">
        <w:rPr>
          <w:rFonts w:ascii="inherit" w:eastAsia="Times New Roman" w:hAnsi="inherit" w:cs="Courier New"/>
          <w:color w:val="303336"/>
          <w:sz w:val="24"/>
          <w:lang w:bidi="mr-IN"/>
        </w:rPr>
        <w:t xml:space="preserve">        </w:t>
      </w:r>
      <w:proofErr w:type="gramStart"/>
      <w:r w:rsidRPr="00ED6635">
        <w:rPr>
          <w:rFonts w:ascii="inherit" w:eastAsia="Times New Roman" w:hAnsi="inherit" w:cs="Courier New"/>
          <w:color w:val="101094"/>
          <w:sz w:val="24"/>
          <w:lang w:bidi="mr-IN"/>
        </w:rPr>
        <w:t>print</w:t>
      </w:r>
      <w:r w:rsidRPr="00ED6635">
        <w:rPr>
          <w:rFonts w:ascii="inherit" w:eastAsia="Times New Roman" w:hAnsi="inherit" w:cs="Courier New"/>
          <w:color w:val="303336"/>
          <w:sz w:val="24"/>
          <w:lang w:bidi="mr-IN"/>
        </w:rPr>
        <w:t>(</w:t>
      </w:r>
      <w:proofErr w:type="gramEnd"/>
      <w:r w:rsidRPr="00ED6635">
        <w:rPr>
          <w:rFonts w:ascii="inherit" w:eastAsia="Times New Roman" w:hAnsi="inherit" w:cs="Courier New"/>
          <w:color w:val="7D2727"/>
          <w:sz w:val="24"/>
          <w:lang w:bidi="mr-IN"/>
        </w:rPr>
        <w:t>'Reserving room '</w:t>
      </w:r>
      <w:r w:rsidRPr="00ED6635">
        <w:rPr>
          <w:rFonts w:ascii="inherit" w:eastAsia="Times New Roman" w:hAnsi="inherit" w:cs="Courier New"/>
          <w:color w:val="303336"/>
          <w:sz w:val="24"/>
          <w:lang w:bidi="mr-IN"/>
        </w:rPr>
        <w:t>+</w:t>
      </w:r>
      <w:proofErr w:type="spellStart"/>
      <w:r w:rsidRPr="00ED6635">
        <w:rPr>
          <w:rFonts w:ascii="inherit" w:eastAsia="Times New Roman" w:hAnsi="inherit" w:cs="Courier New"/>
          <w:color w:val="303336"/>
          <w:sz w:val="24"/>
          <w:lang w:bidi="mr-IN"/>
        </w:rPr>
        <w:t>room_request</w:t>
      </w:r>
      <w:proofErr w:type="spellEnd"/>
      <w:r w:rsidRPr="00ED6635">
        <w:rPr>
          <w:rFonts w:ascii="inherit" w:eastAsia="Times New Roman" w:hAnsi="inherit" w:cs="Courier New"/>
          <w:color w:val="303336"/>
          <w:sz w:val="24"/>
          <w:lang w:bidi="mr-IN"/>
        </w:rPr>
        <w:t>+</w:t>
      </w:r>
      <w:r w:rsidRPr="00ED6635">
        <w:rPr>
          <w:rFonts w:ascii="inherit" w:eastAsia="Times New Roman" w:hAnsi="inherit" w:cs="Courier New"/>
          <w:color w:val="7D2727"/>
          <w:sz w:val="24"/>
          <w:lang w:bidi="mr-IN"/>
        </w:rPr>
        <w:t>' for '</w:t>
      </w:r>
      <w:r w:rsidRPr="00ED6635">
        <w:rPr>
          <w:rFonts w:ascii="inherit" w:eastAsia="Times New Roman" w:hAnsi="inherit" w:cs="Courier New"/>
          <w:color w:val="303336"/>
          <w:sz w:val="24"/>
          <w:lang w:bidi="mr-IN"/>
        </w:rPr>
        <w:t>+name+</w:t>
      </w:r>
      <w:r w:rsidRPr="00ED6635">
        <w:rPr>
          <w:rFonts w:ascii="inherit" w:eastAsia="Times New Roman" w:hAnsi="inherit" w:cs="Courier New"/>
          <w:color w:val="7D2727"/>
          <w:sz w:val="24"/>
          <w:lang w:bidi="mr-IN"/>
        </w:rPr>
        <w:t>' -- Confirmation # '</w:t>
      </w:r>
      <w:r w:rsidRPr="00ED6635">
        <w:rPr>
          <w:rFonts w:ascii="inherit" w:eastAsia="Times New Roman" w:hAnsi="inherit" w:cs="Courier New"/>
          <w:color w:val="303336"/>
          <w:sz w:val="24"/>
          <w:lang w:bidi="mr-IN"/>
        </w:rPr>
        <w:t xml:space="preserve"> + </w:t>
      </w:r>
      <w:proofErr w:type="spellStart"/>
      <w:r w:rsidRPr="00ED6635">
        <w:rPr>
          <w:rFonts w:ascii="inherit" w:eastAsia="Times New Roman" w:hAnsi="inherit" w:cs="Courier New"/>
          <w:color w:val="303336"/>
          <w:sz w:val="24"/>
          <w:lang w:bidi="mr-IN"/>
        </w:rPr>
        <w:t>str</w:t>
      </w:r>
      <w:proofErr w:type="spellEnd"/>
      <w:r w:rsidRPr="00ED6635">
        <w:rPr>
          <w:rFonts w:ascii="inherit" w:eastAsia="Times New Roman" w:hAnsi="inherit" w:cs="Courier New"/>
          <w:color w:val="303336"/>
          <w:sz w:val="24"/>
          <w:lang w:bidi="mr-IN"/>
        </w:rPr>
        <w:t>(</w:t>
      </w:r>
      <w:proofErr w:type="spellStart"/>
      <w:r w:rsidRPr="00ED6635">
        <w:rPr>
          <w:rFonts w:ascii="inherit" w:eastAsia="Times New Roman" w:hAnsi="inherit" w:cs="Courier New"/>
          <w:color w:val="303336"/>
          <w:sz w:val="24"/>
          <w:lang w:bidi="mr-IN"/>
        </w:rPr>
        <w:t>confirmation_counter</w:t>
      </w:r>
      <w:proofErr w:type="spellEnd"/>
      <w:r w:rsidRPr="00ED6635">
        <w:rPr>
          <w:rFonts w:ascii="inherit" w:eastAsia="Times New Roman" w:hAnsi="inherit" w:cs="Courier New"/>
          <w:color w:val="303336"/>
          <w:sz w:val="24"/>
          <w:lang w:bidi="mr-IN"/>
        </w:rPr>
        <w:t>))</w:t>
      </w:r>
    </w:p>
    <w:p w:rsidR="00ED6635" w:rsidRPr="00ED6635" w:rsidRDefault="00ED6635" w:rsidP="00ED663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4"/>
          <w:lang w:bidi="mr-IN"/>
        </w:rPr>
      </w:pPr>
      <w:r w:rsidRPr="00ED6635">
        <w:rPr>
          <w:rFonts w:ascii="inherit" w:eastAsia="Times New Roman" w:hAnsi="inherit" w:cs="Courier New"/>
          <w:color w:val="303336"/>
          <w:sz w:val="24"/>
          <w:lang w:bidi="mr-IN"/>
        </w:rPr>
        <w:t xml:space="preserve">        </w:t>
      </w:r>
      <w:proofErr w:type="gramStart"/>
      <w:r w:rsidRPr="00ED6635">
        <w:rPr>
          <w:rFonts w:ascii="inherit" w:eastAsia="Times New Roman" w:hAnsi="inherit" w:cs="Courier New"/>
          <w:color w:val="101094"/>
          <w:sz w:val="24"/>
          <w:lang w:bidi="mr-IN"/>
        </w:rPr>
        <w:t>print</w:t>
      </w:r>
      <w:r w:rsidRPr="00ED6635">
        <w:rPr>
          <w:rFonts w:ascii="inherit" w:eastAsia="Times New Roman" w:hAnsi="inherit" w:cs="Courier New"/>
          <w:color w:val="303336"/>
          <w:sz w:val="24"/>
          <w:lang w:bidi="mr-IN"/>
        </w:rPr>
        <w:t>(</w:t>
      </w:r>
      <w:proofErr w:type="gramEnd"/>
      <w:r w:rsidRPr="00ED6635">
        <w:rPr>
          <w:rFonts w:ascii="inherit" w:eastAsia="Times New Roman" w:hAnsi="inherit" w:cs="Courier New"/>
          <w:color w:val="7D2727"/>
          <w:sz w:val="24"/>
          <w:lang w:bidi="mr-IN"/>
        </w:rPr>
        <w:t>'(arriving '</w:t>
      </w:r>
      <w:r w:rsidRPr="00ED6635">
        <w:rPr>
          <w:rFonts w:ascii="inherit" w:eastAsia="Times New Roman" w:hAnsi="inherit" w:cs="Courier New"/>
          <w:color w:val="303336"/>
          <w:sz w:val="24"/>
          <w:lang w:bidi="mr-IN"/>
        </w:rPr>
        <w:t xml:space="preserve"> + arrival + </w:t>
      </w:r>
      <w:r w:rsidRPr="00ED6635">
        <w:rPr>
          <w:rFonts w:ascii="inherit" w:eastAsia="Times New Roman" w:hAnsi="inherit" w:cs="Courier New"/>
          <w:color w:val="7D2727"/>
          <w:sz w:val="24"/>
          <w:lang w:bidi="mr-IN"/>
        </w:rPr>
        <w:t>', departing '</w:t>
      </w:r>
      <w:r w:rsidRPr="00ED6635">
        <w:rPr>
          <w:rFonts w:ascii="inherit" w:eastAsia="Times New Roman" w:hAnsi="inherit" w:cs="Courier New"/>
          <w:color w:val="303336"/>
          <w:sz w:val="24"/>
          <w:lang w:bidi="mr-IN"/>
        </w:rPr>
        <w:t xml:space="preserve"> + departure + </w:t>
      </w:r>
      <w:r w:rsidRPr="00ED6635">
        <w:rPr>
          <w:rFonts w:ascii="inherit" w:eastAsia="Times New Roman" w:hAnsi="inherit" w:cs="Courier New"/>
          <w:color w:val="7D2727"/>
          <w:sz w:val="24"/>
          <w:lang w:bidi="mr-IN"/>
        </w:rPr>
        <w:t>' )'</w:t>
      </w:r>
      <w:r w:rsidRPr="00ED6635">
        <w:rPr>
          <w:rFonts w:ascii="inherit" w:eastAsia="Times New Roman" w:hAnsi="inherit" w:cs="Courier New"/>
          <w:color w:val="303336"/>
          <w:sz w:val="24"/>
          <w:lang w:bidi="mr-IN"/>
        </w:rPr>
        <w:t>)</w:t>
      </w:r>
    </w:p>
    <w:p w:rsidR="00ED6635" w:rsidRPr="00ED6635" w:rsidRDefault="00ED6635" w:rsidP="00ED663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4"/>
          <w:lang w:bidi="mr-IN"/>
        </w:rPr>
      </w:pPr>
      <w:r w:rsidRPr="00ED6635">
        <w:rPr>
          <w:rFonts w:ascii="inherit" w:eastAsia="Times New Roman" w:hAnsi="inherit" w:cs="Courier New"/>
          <w:color w:val="303336"/>
          <w:sz w:val="24"/>
          <w:lang w:bidi="mr-IN"/>
        </w:rPr>
        <w:t xml:space="preserve">    </w:t>
      </w:r>
      <w:proofErr w:type="spellStart"/>
      <w:proofErr w:type="gramStart"/>
      <w:r w:rsidRPr="00ED6635">
        <w:rPr>
          <w:rFonts w:ascii="inherit" w:eastAsia="Times New Roman" w:hAnsi="inherit" w:cs="Courier New"/>
          <w:color w:val="101094"/>
          <w:sz w:val="24"/>
          <w:lang w:bidi="mr-IN"/>
        </w:rPr>
        <w:t>elif</w:t>
      </w:r>
      <w:proofErr w:type="spellEnd"/>
      <w:proofErr w:type="gramEnd"/>
      <w:r w:rsidRPr="00ED6635">
        <w:rPr>
          <w:rFonts w:ascii="inherit" w:eastAsia="Times New Roman" w:hAnsi="inherit" w:cs="Courier New"/>
          <w:color w:val="303336"/>
          <w:sz w:val="24"/>
          <w:lang w:bidi="mr-IN"/>
        </w:rPr>
        <w:t xml:space="preserve"> </w:t>
      </w:r>
      <w:proofErr w:type="spellStart"/>
      <w:r w:rsidRPr="00ED6635">
        <w:rPr>
          <w:rFonts w:ascii="inherit" w:eastAsia="Times New Roman" w:hAnsi="inherit" w:cs="Courier New"/>
          <w:color w:val="303336"/>
          <w:sz w:val="24"/>
          <w:lang w:bidi="mr-IN"/>
        </w:rPr>
        <w:t>allow_reservation</w:t>
      </w:r>
      <w:proofErr w:type="spellEnd"/>
      <w:r w:rsidRPr="00ED6635">
        <w:rPr>
          <w:rFonts w:ascii="inherit" w:eastAsia="Times New Roman" w:hAnsi="inherit" w:cs="Courier New"/>
          <w:color w:val="303336"/>
          <w:sz w:val="24"/>
          <w:lang w:bidi="mr-IN"/>
        </w:rPr>
        <w:t xml:space="preserve">(arrival, departure) == </w:t>
      </w:r>
      <w:r w:rsidRPr="00ED6635">
        <w:rPr>
          <w:rFonts w:ascii="inherit" w:eastAsia="Times New Roman" w:hAnsi="inherit" w:cs="Courier New"/>
          <w:color w:val="101094"/>
          <w:sz w:val="24"/>
          <w:lang w:bidi="mr-IN"/>
        </w:rPr>
        <w:t>False</w:t>
      </w:r>
      <w:r w:rsidRPr="00ED6635">
        <w:rPr>
          <w:rFonts w:ascii="inherit" w:eastAsia="Times New Roman" w:hAnsi="inherit" w:cs="Courier New"/>
          <w:color w:val="303336"/>
          <w:sz w:val="24"/>
          <w:lang w:bidi="mr-IN"/>
        </w:rPr>
        <w:t>:</w:t>
      </w:r>
    </w:p>
    <w:p w:rsidR="00ED6635" w:rsidRPr="00ED6635" w:rsidRDefault="00ED6635" w:rsidP="00ED663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4"/>
          <w:lang w:bidi="mr-IN"/>
        </w:rPr>
      </w:pPr>
      <w:r w:rsidRPr="00ED6635">
        <w:rPr>
          <w:rFonts w:ascii="inherit" w:eastAsia="Times New Roman" w:hAnsi="inherit" w:cs="Courier New"/>
          <w:color w:val="303336"/>
          <w:sz w:val="24"/>
          <w:lang w:bidi="mr-IN"/>
        </w:rPr>
        <w:t xml:space="preserve">        </w:t>
      </w:r>
      <w:proofErr w:type="gramStart"/>
      <w:r w:rsidRPr="00ED6635">
        <w:rPr>
          <w:rFonts w:ascii="inherit" w:eastAsia="Times New Roman" w:hAnsi="inherit" w:cs="Courier New"/>
          <w:color w:val="101094"/>
          <w:sz w:val="24"/>
          <w:lang w:bidi="mr-IN"/>
        </w:rPr>
        <w:t>print</w:t>
      </w:r>
      <w:r w:rsidRPr="00ED6635">
        <w:rPr>
          <w:rFonts w:ascii="inherit" w:eastAsia="Times New Roman" w:hAnsi="inherit" w:cs="Courier New"/>
          <w:color w:val="303336"/>
          <w:sz w:val="24"/>
          <w:lang w:bidi="mr-IN"/>
        </w:rPr>
        <w:t>(</w:t>
      </w:r>
      <w:proofErr w:type="gramEnd"/>
      <w:r w:rsidRPr="00ED6635">
        <w:rPr>
          <w:rFonts w:ascii="inherit" w:eastAsia="Times New Roman" w:hAnsi="inherit" w:cs="Courier New"/>
          <w:color w:val="7D2727"/>
          <w:sz w:val="24"/>
          <w:lang w:bidi="mr-IN"/>
        </w:rPr>
        <w:t>"Sorry, can't reserve room "</w:t>
      </w:r>
      <w:r w:rsidRPr="00ED6635">
        <w:rPr>
          <w:rFonts w:ascii="inherit" w:eastAsia="Times New Roman" w:hAnsi="inherit" w:cs="Courier New"/>
          <w:color w:val="303336"/>
          <w:sz w:val="24"/>
          <w:lang w:bidi="mr-IN"/>
        </w:rPr>
        <w:t>,</w:t>
      </w:r>
      <w:proofErr w:type="spellStart"/>
      <w:r w:rsidRPr="00ED6635">
        <w:rPr>
          <w:rFonts w:ascii="inherit" w:eastAsia="Times New Roman" w:hAnsi="inherit" w:cs="Courier New"/>
          <w:color w:val="303336"/>
          <w:sz w:val="24"/>
          <w:lang w:bidi="mr-IN"/>
        </w:rPr>
        <w:t>room_request</w:t>
      </w:r>
      <w:proofErr w:type="spellEnd"/>
      <w:r w:rsidRPr="00ED6635">
        <w:rPr>
          <w:rFonts w:ascii="inherit" w:eastAsia="Times New Roman" w:hAnsi="inherit" w:cs="Courier New"/>
          <w:color w:val="303336"/>
          <w:sz w:val="24"/>
          <w:lang w:bidi="mr-IN"/>
        </w:rPr>
        <w:t>,</w:t>
      </w:r>
      <w:r w:rsidRPr="00ED6635">
        <w:rPr>
          <w:rFonts w:ascii="inherit" w:eastAsia="Times New Roman" w:hAnsi="inherit" w:cs="Courier New"/>
          <w:color w:val="7D2727"/>
          <w:sz w:val="24"/>
          <w:lang w:bidi="mr-IN"/>
        </w:rPr>
        <w:t>'('</w:t>
      </w:r>
      <w:r w:rsidRPr="00ED6635">
        <w:rPr>
          <w:rFonts w:ascii="inherit" w:eastAsia="Times New Roman" w:hAnsi="inherit" w:cs="Courier New"/>
          <w:color w:val="303336"/>
          <w:sz w:val="24"/>
          <w:lang w:bidi="mr-IN"/>
        </w:rPr>
        <w:t>,arrival,</w:t>
      </w:r>
      <w:r w:rsidRPr="00ED6635">
        <w:rPr>
          <w:rFonts w:ascii="inherit" w:eastAsia="Times New Roman" w:hAnsi="inherit" w:cs="Courier New"/>
          <w:color w:val="7D2727"/>
          <w:sz w:val="24"/>
          <w:lang w:bidi="mr-IN"/>
        </w:rPr>
        <w:t>' to '</w:t>
      </w:r>
      <w:r w:rsidRPr="00ED6635">
        <w:rPr>
          <w:rFonts w:ascii="inherit" w:eastAsia="Times New Roman" w:hAnsi="inherit" w:cs="Courier New"/>
          <w:color w:val="303336"/>
          <w:sz w:val="24"/>
          <w:lang w:bidi="mr-IN"/>
        </w:rPr>
        <w:t>,departure,</w:t>
      </w:r>
      <w:r w:rsidRPr="00ED6635">
        <w:rPr>
          <w:rFonts w:ascii="inherit" w:eastAsia="Times New Roman" w:hAnsi="inherit" w:cs="Courier New"/>
          <w:color w:val="7D2727"/>
          <w:sz w:val="24"/>
          <w:lang w:bidi="mr-IN"/>
        </w:rPr>
        <w:t>"); \n can't leave before you arrive."</w:t>
      </w:r>
      <w:r w:rsidRPr="00ED6635">
        <w:rPr>
          <w:rFonts w:ascii="inherit" w:eastAsia="Times New Roman" w:hAnsi="inherit" w:cs="Courier New"/>
          <w:color w:val="303336"/>
          <w:sz w:val="24"/>
          <w:lang w:bidi="mr-IN"/>
        </w:rPr>
        <w:t>)</w:t>
      </w:r>
    </w:p>
    <w:p w:rsidR="00ED6635" w:rsidRPr="00ED6635" w:rsidRDefault="00ED6635" w:rsidP="00ED663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4"/>
          <w:lang w:bidi="mr-IN"/>
        </w:rPr>
      </w:pPr>
      <w:r w:rsidRPr="00ED6635">
        <w:rPr>
          <w:rFonts w:ascii="inherit" w:eastAsia="Times New Roman" w:hAnsi="inherit" w:cs="Courier New"/>
          <w:color w:val="303336"/>
          <w:sz w:val="24"/>
          <w:lang w:bidi="mr-IN"/>
        </w:rPr>
        <w:t xml:space="preserve">    </w:t>
      </w:r>
      <w:proofErr w:type="spellStart"/>
      <w:proofErr w:type="gramStart"/>
      <w:r w:rsidRPr="00ED6635">
        <w:rPr>
          <w:rFonts w:ascii="inherit" w:eastAsia="Times New Roman" w:hAnsi="inherit" w:cs="Courier New"/>
          <w:color w:val="101094"/>
          <w:sz w:val="24"/>
          <w:lang w:bidi="mr-IN"/>
        </w:rPr>
        <w:t>elif</w:t>
      </w:r>
      <w:proofErr w:type="spellEnd"/>
      <w:proofErr w:type="gramEnd"/>
      <w:r w:rsidRPr="00ED6635">
        <w:rPr>
          <w:rFonts w:ascii="inherit" w:eastAsia="Times New Roman" w:hAnsi="inherit" w:cs="Courier New"/>
          <w:color w:val="303336"/>
          <w:sz w:val="24"/>
          <w:lang w:bidi="mr-IN"/>
        </w:rPr>
        <w:t xml:space="preserve"> </w:t>
      </w:r>
      <w:proofErr w:type="spellStart"/>
      <w:r w:rsidRPr="00ED6635">
        <w:rPr>
          <w:rFonts w:ascii="inherit" w:eastAsia="Times New Roman" w:hAnsi="inherit" w:cs="Courier New"/>
          <w:color w:val="303336"/>
          <w:sz w:val="24"/>
          <w:lang w:bidi="mr-IN"/>
        </w:rPr>
        <w:t>room_not_taken</w:t>
      </w:r>
      <w:proofErr w:type="spellEnd"/>
      <w:r w:rsidRPr="00ED6635">
        <w:rPr>
          <w:rFonts w:ascii="inherit" w:eastAsia="Times New Roman" w:hAnsi="inherit" w:cs="Courier New"/>
          <w:color w:val="303336"/>
          <w:sz w:val="24"/>
          <w:lang w:bidi="mr-IN"/>
        </w:rPr>
        <w:t>(</w:t>
      </w:r>
      <w:proofErr w:type="spellStart"/>
      <w:r w:rsidRPr="00ED6635">
        <w:rPr>
          <w:rFonts w:ascii="inherit" w:eastAsia="Times New Roman" w:hAnsi="inherit" w:cs="Courier New"/>
          <w:color w:val="303336"/>
          <w:sz w:val="24"/>
          <w:lang w:bidi="mr-IN"/>
        </w:rPr>
        <w:t>room_request</w:t>
      </w:r>
      <w:proofErr w:type="spellEnd"/>
      <w:r w:rsidRPr="00ED6635">
        <w:rPr>
          <w:rFonts w:ascii="inherit" w:eastAsia="Times New Roman" w:hAnsi="inherit" w:cs="Courier New"/>
          <w:color w:val="303336"/>
          <w:sz w:val="24"/>
          <w:lang w:bidi="mr-IN"/>
        </w:rPr>
        <w:t>)==</w:t>
      </w:r>
      <w:r w:rsidRPr="00ED6635">
        <w:rPr>
          <w:rFonts w:ascii="inherit" w:eastAsia="Times New Roman" w:hAnsi="inherit" w:cs="Courier New"/>
          <w:color w:val="101094"/>
          <w:sz w:val="24"/>
          <w:lang w:bidi="mr-IN"/>
        </w:rPr>
        <w:t>False</w:t>
      </w:r>
      <w:r w:rsidRPr="00ED6635">
        <w:rPr>
          <w:rFonts w:ascii="inherit" w:eastAsia="Times New Roman" w:hAnsi="inherit" w:cs="Courier New"/>
          <w:color w:val="303336"/>
          <w:sz w:val="24"/>
          <w:lang w:bidi="mr-IN"/>
        </w:rPr>
        <w:t>:</w:t>
      </w:r>
    </w:p>
    <w:p w:rsidR="00ED6635" w:rsidRPr="00ED6635" w:rsidRDefault="00ED6635" w:rsidP="00ED663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4"/>
          <w:lang w:bidi="mr-IN"/>
        </w:rPr>
      </w:pPr>
      <w:r w:rsidRPr="00ED6635">
        <w:rPr>
          <w:rFonts w:ascii="inherit" w:eastAsia="Times New Roman" w:hAnsi="inherit" w:cs="Courier New"/>
          <w:color w:val="303336"/>
          <w:sz w:val="24"/>
          <w:lang w:bidi="mr-IN"/>
        </w:rPr>
        <w:t xml:space="preserve">        </w:t>
      </w:r>
      <w:proofErr w:type="gramStart"/>
      <w:r w:rsidRPr="00ED6635">
        <w:rPr>
          <w:rFonts w:ascii="inherit" w:eastAsia="Times New Roman" w:hAnsi="inherit" w:cs="Courier New"/>
          <w:color w:val="101094"/>
          <w:sz w:val="24"/>
          <w:lang w:bidi="mr-IN"/>
        </w:rPr>
        <w:t>print</w:t>
      </w:r>
      <w:r w:rsidRPr="00ED6635">
        <w:rPr>
          <w:rFonts w:ascii="inherit" w:eastAsia="Times New Roman" w:hAnsi="inherit" w:cs="Courier New"/>
          <w:color w:val="303336"/>
          <w:sz w:val="24"/>
          <w:lang w:bidi="mr-IN"/>
        </w:rPr>
        <w:t>(</w:t>
      </w:r>
      <w:proofErr w:type="gramEnd"/>
      <w:r w:rsidRPr="00ED6635">
        <w:rPr>
          <w:rFonts w:ascii="inherit" w:eastAsia="Times New Roman" w:hAnsi="inherit" w:cs="Courier New"/>
          <w:color w:val="7D2727"/>
          <w:sz w:val="24"/>
          <w:lang w:bidi="mr-IN"/>
        </w:rPr>
        <w:t>"Sorry, can't reserve room "</w:t>
      </w:r>
      <w:r w:rsidRPr="00ED6635">
        <w:rPr>
          <w:rFonts w:ascii="inherit" w:eastAsia="Times New Roman" w:hAnsi="inherit" w:cs="Courier New"/>
          <w:color w:val="303336"/>
          <w:sz w:val="24"/>
          <w:lang w:bidi="mr-IN"/>
        </w:rPr>
        <w:t>,</w:t>
      </w:r>
      <w:proofErr w:type="spellStart"/>
      <w:r w:rsidRPr="00ED6635">
        <w:rPr>
          <w:rFonts w:ascii="inherit" w:eastAsia="Times New Roman" w:hAnsi="inherit" w:cs="Courier New"/>
          <w:color w:val="303336"/>
          <w:sz w:val="24"/>
          <w:lang w:bidi="mr-IN"/>
        </w:rPr>
        <w:t>room_request</w:t>
      </w:r>
      <w:proofErr w:type="spellEnd"/>
      <w:r w:rsidRPr="00ED6635">
        <w:rPr>
          <w:rFonts w:ascii="inherit" w:eastAsia="Times New Roman" w:hAnsi="inherit" w:cs="Courier New"/>
          <w:color w:val="303336"/>
          <w:sz w:val="24"/>
          <w:lang w:bidi="mr-IN"/>
        </w:rPr>
        <w:t>,</w:t>
      </w:r>
      <w:r w:rsidRPr="00ED6635">
        <w:rPr>
          <w:rFonts w:ascii="inherit" w:eastAsia="Times New Roman" w:hAnsi="inherit" w:cs="Courier New"/>
          <w:color w:val="7D2727"/>
          <w:sz w:val="24"/>
          <w:lang w:bidi="mr-IN"/>
        </w:rPr>
        <w:t>'('</w:t>
      </w:r>
      <w:r w:rsidRPr="00ED6635">
        <w:rPr>
          <w:rFonts w:ascii="inherit" w:eastAsia="Times New Roman" w:hAnsi="inherit" w:cs="Courier New"/>
          <w:color w:val="303336"/>
          <w:sz w:val="24"/>
          <w:lang w:bidi="mr-IN"/>
        </w:rPr>
        <w:t>,arrival,</w:t>
      </w:r>
      <w:r w:rsidRPr="00ED6635">
        <w:rPr>
          <w:rFonts w:ascii="inherit" w:eastAsia="Times New Roman" w:hAnsi="inherit" w:cs="Courier New"/>
          <w:color w:val="7D2727"/>
          <w:sz w:val="24"/>
          <w:lang w:bidi="mr-IN"/>
        </w:rPr>
        <w:t>' to '</w:t>
      </w:r>
      <w:r w:rsidRPr="00ED6635">
        <w:rPr>
          <w:rFonts w:ascii="inherit" w:eastAsia="Times New Roman" w:hAnsi="inherit" w:cs="Courier New"/>
          <w:color w:val="303336"/>
          <w:sz w:val="24"/>
          <w:lang w:bidi="mr-IN"/>
        </w:rPr>
        <w:t>,departure,</w:t>
      </w:r>
      <w:r w:rsidRPr="00ED6635">
        <w:rPr>
          <w:rFonts w:ascii="inherit" w:eastAsia="Times New Roman" w:hAnsi="inherit" w:cs="Courier New"/>
          <w:color w:val="7D2727"/>
          <w:sz w:val="24"/>
          <w:lang w:bidi="mr-IN"/>
        </w:rPr>
        <w:t>"); \n it is already booked (conf # "</w:t>
      </w:r>
      <w:r w:rsidRPr="00ED6635">
        <w:rPr>
          <w:rFonts w:ascii="inherit" w:eastAsia="Times New Roman" w:hAnsi="inherit" w:cs="Courier New"/>
          <w:color w:val="303336"/>
          <w:sz w:val="24"/>
          <w:lang w:bidi="mr-IN"/>
        </w:rPr>
        <w:t>,</w:t>
      </w:r>
      <w:proofErr w:type="spellStart"/>
      <w:r w:rsidRPr="00ED6635">
        <w:rPr>
          <w:rFonts w:ascii="inherit" w:eastAsia="Times New Roman" w:hAnsi="inherit" w:cs="Courier New"/>
          <w:color w:val="303336"/>
          <w:sz w:val="24"/>
          <w:lang w:bidi="mr-IN"/>
        </w:rPr>
        <w:t>str</w:t>
      </w:r>
      <w:proofErr w:type="spellEnd"/>
      <w:r w:rsidRPr="00ED6635">
        <w:rPr>
          <w:rFonts w:ascii="inherit" w:eastAsia="Times New Roman" w:hAnsi="inherit" w:cs="Courier New"/>
          <w:color w:val="303336"/>
          <w:sz w:val="24"/>
          <w:lang w:bidi="mr-IN"/>
        </w:rPr>
        <w:t>(</w:t>
      </w:r>
      <w:proofErr w:type="spellStart"/>
      <w:r w:rsidRPr="00ED6635">
        <w:rPr>
          <w:rFonts w:ascii="inherit" w:eastAsia="Times New Roman" w:hAnsi="inherit" w:cs="Courier New"/>
          <w:color w:val="303336"/>
          <w:sz w:val="24"/>
          <w:lang w:bidi="mr-IN"/>
        </w:rPr>
        <w:t>confirmation_counter</w:t>
      </w:r>
      <w:proofErr w:type="spellEnd"/>
      <w:r w:rsidRPr="00ED6635">
        <w:rPr>
          <w:rFonts w:ascii="inherit" w:eastAsia="Times New Roman" w:hAnsi="inherit" w:cs="Courier New"/>
          <w:color w:val="303336"/>
          <w:sz w:val="24"/>
          <w:lang w:bidi="mr-IN"/>
        </w:rPr>
        <w:t xml:space="preserve">)) </w:t>
      </w:r>
    </w:p>
    <w:p w:rsidR="00ED6635" w:rsidRPr="00ED6635" w:rsidRDefault="00ED6635" w:rsidP="00ED663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4"/>
          <w:lang w:bidi="mr-IN"/>
        </w:rPr>
      </w:pPr>
      <w:r w:rsidRPr="00ED6635">
        <w:rPr>
          <w:rFonts w:ascii="inherit" w:eastAsia="Times New Roman" w:hAnsi="inherit" w:cs="Courier New"/>
          <w:color w:val="303336"/>
          <w:sz w:val="24"/>
          <w:lang w:bidi="mr-IN"/>
        </w:rPr>
        <w:t xml:space="preserve">    </w:t>
      </w:r>
      <w:proofErr w:type="gramStart"/>
      <w:r w:rsidRPr="00ED6635">
        <w:rPr>
          <w:rFonts w:ascii="inherit" w:eastAsia="Times New Roman" w:hAnsi="inherit" w:cs="Courier New"/>
          <w:color w:val="101094"/>
          <w:sz w:val="24"/>
          <w:lang w:bidi="mr-IN"/>
        </w:rPr>
        <w:t>else</w:t>
      </w:r>
      <w:proofErr w:type="gramEnd"/>
      <w:r w:rsidRPr="00ED6635">
        <w:rPr>
          <w:rFonts w:ascii="inherit" w:eastAsia="Times New Roman" w:hAnsi="inherit" w:cs="Courier New"/>
          <w:color w:val="303336"/>
          <w:sz w:val="24"/>
          <w:lang w:bidi="mr-IN"/>
        </w:rPr>
        <w:t>:</w:t>
      </w:r>
    </w:p>
    <w:p w:rsidR="00ED6635" w:rsidRPr="00ED6635" w:rsidRDefault="00ED6635" w:rsidP="00ED663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4"/>
          <w:lang w:bidi="mr-IN"/>
        </w:rPr>
      </w:pPr>
      <w:r w:rsidRPr="00ED6635">
        <w:rPr>
          <w:rFonts w:ascii="inherit" w:eastAsia="Times New Roman" w:hAnsi="inherit" w:cs="Courier New"/>
          <w:color w:val="303336"/>
          <w:sz w:val="24"/>
          <w:lang w:bidi="mr-IN"/>
        </w:rPr>
        <w:t xml:space="preserve">        </w:t>
      </w:r>
      <w:proofErr w:type="gramStart"/>
      <w:r w:rsidRPr="00ED6635">
        <w:rPr>
          <w:rFonts w:ascii="inherit" w:eastAsia="Times New Roman" w:hAnsi="inherit" w:cs="Courier New"/>
          <w:color w:val="101094"/>
          <w:sz w:val="24"/>
          <w:lang w:bidi="mr-IN"/>
        </w:rPr>
        <w:t>print</w:t>
      </w:r>
      <w:r w:rsidRPr="00ED6635">
        <w:rPr>
          <w:rFonts w:ascii="inherit" w:eastAsia="Times New Roman" w:hAnsi="inherit" w:cs="Courier New"/>
          <w:color w:val="303336"/>
          <w:sz w:val="24"/>
          <w:lang w:bidi="mr-IN"/>
        </w:rPr>
        <w:t>(</w:t>
      </w:r>
      <w:proofErr w:type="gramEnd"/>
      <w:r w:rsidRPr="00ED6635">
        <w:rPr>
          <w:rFonts w:ascii="inherit" w:eastAsia="Times New Roman" w:hAnsi="inherit" w:cs="Courier New"/>
          <w:color w:val="7D2727"/>
          <w:sz w:val="24"/>
          <w:lang w:bidi="mr-IN"/>
        </w:rPr>
        <w:t>"Sorry, can't reserve room"</w:t>
      </w:r>
      <w:r w:rsidRPr="00ED6635">
        <w:rPr>
          <w:rFonts w:ascii="inherit" w:eastAsia="Times New Roman" w:hAnsi="inherit" w:cs="Courier New"/>
          <w:color w:val="303336"/>
          <w:sz w:val="24"/>
          <w:lang w:bidi="mr-IN"/>
        </w:rPr>
        <w:t xml:space="preserve">, </w:t>
      </w:r>
      <w:proofErr w:type="spellStart"/>
      <w:r w:rsidRPr="00ED6635">
        <w:rPr>
          <w:rFonts w:ascii="inherit" w:eastAsia="Times New Roman" w:hAnsi="inherit" w:cs="Courier New"/>
          <w:color w:val="303336"/>
          <w:sz w:val="24"/>
          <w:lang w:bidi="mr-IN"/>
        </w:rPr>
        <w:t>room_request</w:t>
      </w:r>
      <w:proofErr w:type="spellEnd"/>
      <w:r w:rsidRPr="00ED6635">
        <w:rPr>
          <w:rFonts w:ascii="inherit" w:eastAsia="Times New Roman" w:hAnsi="inherit" w:cs="Courier New"/>
          <w:color w:val="303336"/>
          <w:sz w:val="24"/>
          <w:lang w:bidi="mr-IN"/>
        </w:rPr>
        <w:t>,</w:t>
      </w:r>
      <w:r w:rsidRPr="00ED6635">
        <w:rPr>
          <w:rFonts w:ascii="inherit" w:eastAsia="Times New Roman" w:hAnsi="inherit" w:cs="Courier New"/>
          <w:color w:val="7D2727"/>
          <w:sz w:val="24"/>
          <w:lang w:bidi="mr-IN"/>
        </w:rPr>
        <w:t>'; room not in service'</w:t>
      </w:r>
      <w:r w:rsidRPr="00ED6635">
        <w:rPr>
          <w:rFonts w:ascii="inherit" w:eastAsia="Times New Roman" w:hAnsi="inherit" w:cs="Courier New"/>
          <w:color w:val="303336"/>
          <w:sz w:val="24"/>
          <w:lang w:bidi="mr-IN"/>
        </w:rPr>
        <w:t>)</w:t>
      </w:r>
    </w:p>
    <w:p w:rsidR="00ED6635" w:rsidRPr="00ED6635" w:rsidRDefault="00ED6635" w:rsidP="00ED663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4"/>
          <w:lang w:bidi="mr-IN"/>
        </w:rPr>
      </w:pPr>
    </w:p>
    <w:p w:rsidR="00ED6635" w:rsidRPr="00ED6635" w:rsidRDefault="00ED6635" w:rsidP="00ED663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4"/>
          <w:lang w:bidi="mr-IN"/>
        </w:rPr>
      </w:pPr>
    </w:p>
    <w:p w:rsidR="00ED6635" w:rsidRPr="00ED6635" w:rsidRDefault="00ED6635" w:rsidP="00ED663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4"/>
          <w:lang w:bidi="mr-IN"/>
        </w:rPr>
      </w:pPr>
    </w:p>
    <w:p w:rsidR="00ED6635" w:rsidRPr="00ED6635" w:rsidRDefault="00ED6635" w:rsidP="00ED663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4"/>
          <w:lang w:bidi="mr-IN"/>
        </w:rPr>
      </w:pPr>
    </w:p>
    <w:p w:rsidR="00ED6635" w:rsidRPr="00ED6635" w:rsidRDefault="00ED6635" w:rsidP="00ED663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4"/>
          <w:lang w:bidi="mr-IN"/>
        </w:rPr>
      </w:pPr>
      <w:r w:rsidRPr="00ED6635">
        <w:rPr>
          <w:rFonts w:ascii="inherit" w:eastAsia="Times New Roman" w:hAnsi="inherit" w:cs="Courier New"/>
          <w:color w:val="858C93"/>
          <w:sz w:val="24"/>
          <w:lang w:bidi="mr-IN"/>
        </w:rPr>
        <w:t>#RL</w:t>
      </w:r>
    </w:p>
    <w:p w:rsidR="00ED6635" w:rsidRPr="00ED6635" w:rsidRDefault="00ED6635" w:rsidP="00ED663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4"/>
          <w:lang w:bidi="mr-IN"/>
        </w:rPr>
      </w:pPr>
    </w:p>
    <w:p w:rsidR="00ED6635" w:rsidRPr="00ED6635" w:rsidRDefault="00ED6635" w:rsidP="00ED663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4"/>
          <w:lang w:bidi="mr-IN"/>
        </w:rPr>
      </w:pPr>
      <w:proofErr w:type="gramStart"/>
      <w:r w:rsidRPr="00ED6635">
        <w:rPr>
          <w:rFonts w:ascii="inherit" w:eastAsia="Times New Roman" w:hAnsi="inherit" w:cs="Courier New"/>
          <w:color w:val="101094"/>
          <w:sz w:val="24"/>
          <w:lang w:bidi="mr-IN"/>
        </w:rPr>
        <w:t>def</w:t>
      </w:r>
      <w:proofErr w:type="gramEnd"/>
      <w:r w:rsidRPr="00ED6635">
        <w:rPr>
          <w:rFonts w:ascii="inherit" w:eastAsia="Times New Roman" w:hAnsi="inherit" w:cs="Courier New"/>
          <w:color w:val="303336"/>
          <w:sz w:val="24"/>
          <w:lang w:bidi="mr-IN"/>
        </w:rPr>
        <w:t xml:space="preserve"> </w:t>
      </w:r>
      <w:proofErr w:type="spellStart"/>
      <w:r w:rsidRPr="00ED6635">
        <w:rPr>
          <w:rFonts w:ascii="inherit" w:eastAsia="Times New Roman" w:hAnsi="inherit" w:cs="Courier New"/>
          <w:color w:val="303336"/>
          <w:sz w:val="24"/>
          <w:lang w:bidi="mr-IN"/>
        </w:rPr>
        <w:t>display_reservation_list</w:t>
      </w:r>
      <w:proofErr w:type="spellEnd"/>
      <w:r w:rsidRPr="00ED6635">
        <w:rPr>
          <w:rFonts w:ascii="inherit" w:eastAsia="Times New Roman" w:hAnsi="inherit" w:cs="Courier New"/>
          <w:color w:val="303336"/>
          <w:sz w:val="24"/>
          <w:lang w:bidi="mr-IN"/>
        </w:rPr>
        <w:t>():</w:t>
      </w:r>
    </w:p>
    <w:p w:rsidR="00ED6635" w:rsidRPr="00ED6635" w:rsidRDefault="00ED6635" w:rsidP="00ED663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4"/>
          <w:lang w:bidi="mr-IN"/>
        </w:rPr>
      </w:pPr>
      <w:r w:rsidRPr="00ED6635">
        <w:rPr>
          <w:rFonts w:ascii="inherit" w:eastAsia="Times New Roman" w:hAnsi="inherit" w:cs="Courier New"/>
          <w:color w:val="303336"/>
          <w:sz w:val="24"/>
          <w:lang w:bidi="mr-IN"/>
        </w:rPr>
        <w:t xml:space="preserve">    </w:t>
      </w:r>
      <w:proofErr w:type="gramStart"/>
      <w:r w:rsidRPr="00ED6635">
        <w:rPr>
          <w:rFonts w:ascii="inherit" w:eastAsia="Times New Roman" w:hAnsi="inherit" w:cs="Courier New"/>
          <w:color w:val="101094"/>
          <w:sz w:val="24"/>
          <w:lang w:bidi="mr-IN"/>
        </w:rPr>
        <w:t>global</w:t>
      </w:r>
      <w:proofErr w:type="gramEnd"/>
      <w:r w:rsidRPr="00ED6635">
        <w:rPr>
          <w:rFonts w:ascii="inherit" w:eastAsia="Times New Roman" w:hAnsi="inherit" w:cs="Courier New"/>
          <w:color w:val="303336"/>
          <w:sz w:val="24"/>
          <w:lang w:bidi="mr-IN"/>
        </w:rPr>
        <w:t xml:space="preserve"> </w:t>
      </w:r>
      <w:proofErr w:type="spellStart"/>
      <w:r w:rsidRPr="00ED6635">
        <w:rPr>
          <w:rFonts w:ascii="inherit" w:eastAsia="Times New Roman" w:hAnsi="inherit" w:cs="Courier New"/>
          <w:color w:val="303336"/>
          <w:sz w:val="24"/>
          <w:lang w:bidi="mr-IN"/>
        </w:rPr>
        <w:t>reservation_list</w:t>
      </w:r>
      <w:proofErr w:type="spellEnd"/>
    </w:p>
    <w:p w:rsidR="00ED6635" w:rsidRPr="00ED6635" w:rsidRDefault="00ED6635" w:rsidP="00ED663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4"/>
          <w:lang w:bidi="mr-IN"/>
        </w:rPr>
      </w:pPr>
      <w:r w:rsidRPr="00ED6635">
        <w:rPr>
          <w:rFonts w:ascii="inherit" w:eastAsia="Times New Roman" w:hAnsi="inherit" w:cs="Courier New"/>
          <w:color w:val="303336"/>
          <w:sz w:val="24"/>
          <w:lang w:bidi="mr-IN"/>
        </w:rPr>
        <w:t xml:space="preserve">    </w:t>
      </w:r>
      <w:proofErr w:type="gramStart"/>
      <w:r w:rsidRPr="00ED6635">
        <w:rPr>
          <w:rFonts w:ascii="inherit" w:eastAsia="Times New Roman" w:hAnsi="inherit" w:cs="Courier New"/>
          <w:color w:val="101094"/>
          <w:sz w:val="24"/>
          <w:lang w:bidi="mr-IN"/>
        </w:rPr>
        <w:t>print</w:t>
      </w:r>
      <w:r w:rsidRPr="00ED6635">
        <w:rPr>
          <w:rFonts w:ascii="inherit" w:eastAsia="Times New Roman" w:hAnsi="inherit" w:cs="Courier New"/>
          <w:color w:val="303336"/>
          <w:sz w:val="24"/>
          <w:lang w:bidi="mr-IN"/>
        </w:rPr>
        <w:t>(</w:t>
      </w:r>
      <w:proofErr w:type="gramEnd"/>
      <w:r w:rsidRPr="00ED6635">
        <w:rPr>
          <w:rFonts w:ascii="inherit" w:eastAsia="Times New Roman" w:hAnsi="inherit" w:cs="Courier New"/>
          <w:color w:val="7D2727"/>
          <w:sz w:val="24"/>
          <w:lang w:bidi="mr-IN"/>
        </w:rPr>
        <w:t>'Number of reservations:\t'</w:t>
      </w:r>
      <w:r w:rsidRPr="00ED6635">
        <w:rPr>
          <w:rFonts w:ascii="inherit" w:eastAsia="Times New Roman" w:hAnsi="inherit" w:cs="Courier New"/>
          <w:color w:val="303336"/>
          <w:sz w:val="24"/>
          <w:lang w:bidi="mr-IN"/>
        </w:rPr>
        <w:t xml:space="preserve"> + </w:t>
      </w:r>
      <w:proofErr w:type="spellStart"/>
      <w:r w:rsidRPr="00ED6635">
        <w:rPr>
          <w:rFonts w:ascii="inherit" w:eastAsia="Times New Roman" w:hAnsi="inherit" w:cs="Courier New"/>
          <w:color w:val="303336"/>
          <w:sz w:val="24"/>
          <w:lang w:bidi="mr-IN"/>
        </w:rPr>
        <w:t>str</w:t>
      </w:r>
      <w:proofErr w:type="spellEnd"/>
      <w:r w:rsidRPr="00ED6635">
        <w:rPr>
          <w:rFonts w:ascii="inherit" w:eastAsia="Times New Roman" w:hAnsi="inherit" w:cs="Courier New"/>
          <w:color w:val="303336"/>
          <w:sz w:val="24"/>
          <w:lang w:bidi="mr-IN"/>
        </w:rPr>
        <w:t>(</w:t>
      </w:r>
      <w:proofErr w:type="spellStart"/>
      <w:r w:rsidRPr="00ED6635">
        <w:rPr>
          <w:rFonts w:ascii="inherit" w:eastAsia="Times New Roman" w:hAnsi="inherit" w:cs="Courier New"/>
          <w:color w:val="303336"/>
          <w:sz w:val="24"/>
          <w:lang w:bidi="mr-IN"/>
        </w:rPr>
        <w:t>len</w:t>
      </w:r>
      <w:proofErr w:type="spellEnd"/>
      <w:r w:rsidRPr="00ED6635">
        <w:rPr>
          <w:rFonts w:ascii="inherit" w:eastAsia="Times New Roman" w:hAnsi="inherit" w:cs="Courier New"/>
          <w:color w:val="303336"/>
          <w:sz w:val="24"/>
          <w:lang w:bidi="mr-IN"/>
        </w:rPr>
        <w:t>(</w:t>
      </w:r>
      <w:proofErr w:type="spellStart"/>
      <w:r w:rsidRPr="00ED6635">
        <w:rPr>
          <w:rFonts w:ascii="inherit" w:eastAsia="Times New Roman" w:hAnsi="inherit" w:cs="Courier New"/>
          <w:color w:val="303336"/>
          <w:sz w:val="24"/>
          <w:lang w:bidi="mr-IN"/>
        </w:rPr>
        <w:t>reservation_list</w:t>
      </w:r>
      <w:proofErr w:type="spellEnd"/>
      <w:r w:rsidRPr="00ED6635">
        <w:rPr>
          <w:rFonts w:ascii="inherit" w:eastAsia="Times New Roman" w:hAnsi="inherit" w:cs="Courier New"/>
          <w:color w:val="303336"/>
          <w:sz w:val="24"/>
          <w:lang w:bidi="mr-IN"/>
        </w:rPr>
        <w:t>)))</w:t>
      </w:r>
    </w:p>
    <w:p w:rsidR="00ED6635" w:rsidRPr="00ED6635" w:rsidRDefault="00ED6635" w:rsidP="00ED663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4"/>
          <w:lang w:bidi="mr-IN"/>
        </w:rPr>
      </w:pPr>
      <w:r w:rsidRPr="00ED6635">
        <w:rPr>
          <w:rFonts w:ascii="inherit" w:eastAsia="Times New Roman" w:hAnsi="inherit" w:cs="Courier New"/>
          <w:color w:val="303336"/>
          <w:sz w:val="24"/>
          <w:lang w:bidi="mr-IN"/>
        </w:rPr>
        <w:t xml:space="preserve">    </w:t>
      </w:r>
      <w:r w:rsidRPr="00ED6635">
        <w:rPr>
          <w:rFonts w:ascii="inherit" w:eastAsia="Times New Roman" w:hAnsi="inherit" w:cs="Courier New"/>
          <w:color w:val="101094"/>
          <w:sz w:val="24"/>
          <w:lang w:bidi="mr-IN"/>
        </w:rPr>
        <w:t>print</w:t>
      </w:r>
      <w:r w:rsidRPr="00ED6635">
        <w:rPr>
          <w:rFonts w:ascii="inherit" w:eastAsia="Times New Roman" w:hAnsi="inherit" w:cs="Courier New"/>
          <w:color w:val="303336"/>
          <w:sz w:val="24"/>
          <w:lang w:bidi="mr-IN"/>
        </w:rPr>
        <w:t>(</w:t>
      </w:r>
      <w:r w:rsidRPr="00ED6635">
        <w:rPr>
          <w:rFonts w:ascii="inherit" w:eastAsia="Times New Roman" w:hAnsi="inherit" w:cs="Courier New"/>
          <w:color w:val="7D2727"/>
          <w:sz w:val="24"/>
          <w:lang w:bidi="mr-IN"/>
        </w:rPr>
        <w:t>'{:&gt;3}{:&gt;4}{:&gt;11}{:&gt;11}{}{}'</w:t>
      </w:r>
      <w:r w:rsidRPr="00ED6635">
        <w:rPr>
          <w:rFonts w:ascii="inherit" w:eastAsia="Times New Roman" w:hAnsi="inherit" w:cs="Courier New"/>
          <w:color w:val="303336"/>
          <w:sz w:val="24"/>
          <w:lang w:bidi="mr-IN"/>
        </w:rPr>
        <w:t>.format(</w:t>
      </w:r>
      <w:r w:rsidRPr="00ED6635">
        <w:rPr>
          <w:rFonts w:ascii="inherit" w:eastAsia="Times New Roman" w:hAnsi="inherit" w:cs="Courier New"/>
          <w:color w:val="7D2727"/>
          <w:sz w:val="24"/>
          <w:lang w:bidi="mr-IN"/>
        </w:rPr>
        <w:t>'No.'</w:t>
      </w:r>
      <w:r w:rsidRPr="00ED6635">
        <w:rPr>
          <w:rFonts w:ascii="inherit" w:eastAsia="Times New Roman" w:hAnsi="inherit" w:cs="Courier New"/>
          <w:color w:val="303336"/>
          <w:sz w:val="24"/>
          <w:lang w:bidi="mr-IN"/>
        </w:rPr>
        <w:t>,</w:t>
      </w:r>
      <w:r w:rsidRPr="00ED6635">
        <w:rPr>
          <w:rFonts w:ascii="inherit" w:eastAsia="Times New Roman" w:hAnsi="inherit" w:cs="Courier New"/>
          <w:color w:val="7D2727"/>
          <w:sz w:val="24"/>
          <w:lang w:bidi="mr-IN"/>
        </w:rPr>
        <w:t>'Rm.'</w:t>
      </w:r>
      <w:r w:rsidRPr="00ED6635">
        <w:rPr>
          <w:rFonts w:ascii="inherit" w:eastAsia="Times New Roman" w:hAnsi="inherit" w:cs="Courier New"/>
          <w:color w:val="303336"/>
          <w:sz w:val="24"/>
          <w:lang w:bidi="mr-IN"/>
        </w:rPr>
        <w:t>,</w:t>
      </w:r>
      <w:r w:rsidRPr="00ED6635">
        <w:rPr>
          <w:rFonts w:ascii="inherit" w:eastAsia="Times New Roman" w:hAnsi="inherit" w:cs="Courier New"/>
          <w:color w:val="7D2727"/>
          <w:sz w:val="24"/>
          <w:lang w:bidi="mr-IN"/>
        </w:rPr>
        <w:t>'Arrive'</w:t>
      </w:r>
      <w:r w:rsidRPr="00ED6635">
        <w:rPr>
          <w:rFonts w:ascii="inherit" w:eastAsia="Times New Roman" w:hAnsi="inherit" w:cs="Courier New"/>
          <w:color w:val="303336"/>
          <w:sz w:val="24"/>
          <w:lang w:bidi="mr-IN"/>
        </w:rPr>
        <w:t>,</w:t>
      </w:r>
      <w:r w:rsidRPr="00ED6635">
        <w:rPr>
          <w:rFonts w:ascii="inherit" w:eastAsia="Times New Roman" w:hAnsi="inherit" w:cs="Courier New"/>
          <w:color w:val="7D2727"/>
          <w:sz w:val="24"/>
          <w:lang w:bidi="mr-IN"/>
        </w:rPr>
        <w:t>'Depart'</w:t>
      </w:r>
      <w:r w:rsidRPr="00ED6635">
        <w:rPr>
          <w:rFonts w:ascii="inherit" w:eastAsia="Times New Roman" w:hAnsi="inherit" w:cs="Courier New"/>
          <w:color w:val="303336"/>
          <w:sz w:val="24"/>
          <w:lang w:bidi="mr-IN"/>
        </w:rPr>
        <w:t>,</w:t>
      </w:r>
      <w:r w:rsidRPr="00ED6635">
        <w:rPr>
          <w:rFonts w:ascii="inherit" w:eastAsia="Times New Roman" w:hAnsi="inherit" w:cs="Courier New"/>
          <w:color w:val="7D2727"/>
          <w:sz w:val="24"/>
          <w:lang w:bidi="mr-IN"/>
        </w:rPr>
        <w:t>' '</w:t>
      </w:r>
      <w:r w:rsidRPr="00ED6635">
        <w:rPr>
          <w:rFonts w:ascii="inherit" w:eastAsia="Times New Roman" w:hAnsi="inherit" w:cs="Courier New"/>
          <w:color w:val="303336"/>
          <w:sz w:val="24"/>
          <w:lang w:bidi="mr-IN"/>
        </w:rPr>
        <w:t>,</w:t>
      </w:r>
      <w:r w:rsidRPr="00ED6635">
        <w:rPr>
          <w:rFonts w:ascii="inherit" w:eastAsia="Times New Roman" w:hAnsi="inherit" w:cs="Courier New"/>
          <w:color w:val="7D2727"/>
          <w:sz w:val="24"/>
          <w:lang w:bidi="mr-IN"/>
        </w:rPr>
        <w:t>'Guest'</w:t>
      </w:r>
      <w:r w:rsidRPr="00ED6635">
        <w:rPr>
          <w:rFonts w:ascii="inherit" w:eastAsia="Times New Roman" w:hAnsi="inherit" w:cs="Courier New"/>
          <w:color w:val="303336"/>
          <w:sz w:val="24"/>
          <w:lang w:bidi="mr-IN"/>
        </w:rPr>
        <w:t>))</w:t>
      </w:r>
    </w:p>
    <w:p w:rsidR="00ED6635" w:rsidRPr="00ED6635" w:rsidRDefault="00ED6635" w:rsidP="00ED663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4"/>
          <w:lang w:bidi="mr-IN"/>
        </w:rPr>
      </w:pPr>
      <w:r w:rsidRPr="00ED6635">
        <w:rPr>
          <w:rFonts w:ascii="inherit" w:eastAsia="Times New Roman" w:hAnsi="inherit" w:cs="Courier New"/>
          <w:color w:val="303336"/>
          <w:sz w:val="24"/>
          <w:lang w:bidi="mr-IN"/>
        </w:rPr>
        <w:t xml:space="preserve">    </w:t>
      </w:r>
      <w:proofErr w:type="gramStart"/>
      <w:r w:rsidRPr="00ED6635">
        <w:rPr>
          <w:rFonts w:ascii="inherit" w:eastAsia="Times New Roman" w:hAnsi="inherit" w:cs="Courier New"/>
          <w:color w:val="101094"/>
          <w:sz w:val="24"/>
          <w:lang w:bidi="mr-IN"/>
        </w:rPr>
        <w:t>print</w:t>
      </w:r>
      <w:r w:rsidRPr="00ED6635">
        <w:rPr>
          <w:rFonts w:ascii="inherit" w:eastAsia="Times New Roman" w:hAnsi="inherit" w:cs="Courier New"/>
          <w:color w:val="303336"/>
          <w:sz w:val="24"/>
          <w:lang w:bidi="mr-IN"/>
        </w:rPr>
        <w:t>(</w:t>
      </w:r>
      <w:proofErr w:type="gramEnd"/>
      <w:r w:rsidRPr="00ED6635">
        <w:rPr>
          <w:rFonts w:ascii="inherit" w:eastAsia="Times New Roman" w:hAnsi="inherit" w:cs="Courier New"/>
          <w:color w:val="303336"/>
          <w:sz w:val="24"/>
          <w:lang w:bidi="mr-IN"/>
        </w:rPr>
        <w:t>dashes())</w:t>
      </w:r>
    </w:p>
    <w:p w:rsidR="00ED6635" w:rsidRPr="00ED6635" w:rsidRDefault="00ED6635" w:rsidP="00ED663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4"/>
          <w:lang w:bidi="mr-IN"/>
        </w:rPr>
      </w:pPr>
      <w:r w:rsidRPr="00ED6635">
        <w:rPr>
          <w:rFonts w:ascii="inherit" w:eastAsia="Times New Roman" w:hAnsi="inherit" w:cs="Courier New"/>
          <w:color w:val="303336"/>
          <w:sz w:val="24"/>
          <w:lang w:bidi="mr-IN"/>
        </w:rPr>
        <w:t xml:space="preserve">    </w:t>
      </w:r>
      <w:proofErr w:type="gramStart"/>
      <w:r w:rsidRPr="00ED6635">
        <w:rPr>
          <w:rFonts w:ascii="inherit" w:eastAsia="Times New Roman" w:hAnsi="inherit" w:cs="Courier New"/>
          <w:color w:val="101094"/>
          <w:sz w:val="24"/>
          <w:lang w:bidi="mr-IN"/>
        </w:rPr>
        <w:t>for</w:t>
      </w:r>
      <w:proofErr w:type="gramEnd"/>
      <w:r w:rsidRPr="00ED6635">
        <w:rPr>
          <w:rFonts w:ascii="inherit" w:eastAsia="Times New Roman" w:hAnsi="inherit" w:cs="Courier New"/>
          <w:color w:val="303336"/>
          <w:sz w:val="24"/>
          <w:lang w:bidi="mr-IN"/>
        </w:rPr>
        <w:t xml:space="preserve"> r </w:t>
      </w:r>
      <w:r w:rsidRPr="00ED6635">
        <w:rPr>
          <w:rFonts w:ascii="inherit" w:eastAsia="Times New Roman" w:hAnsi="inherit" w:cs="Courier New"/>
          <w:color w:val="101094"/>
          <w:sz w:val="24"/>
          <w:lang w:bidi="mr-IN"/>
        </w:rPr>
        <w:t>in</w:t>
      </w:r>
      <w:r w:rsidRPr="00ED6635">
        <w:rPr>
          <w:rFonts w:ascii="inherit" w:eastAsia="Times New Roman" w:hAnsi="inherit" w:cs="Courier New"/>
          <w:color w:val="303336"/>
          <w:sz w:val="24"/>
          <w:lang w:bidi="mr-IN"/>
        </w:rPr>
        <w:t xml:space="preserve"> </w:t>
      </w:r>
      <w:proofErr w:type="spellStart"/>
      <w:r w:rsidRPr="00ED6635">
        <w:rPr>
          <w:rFonts w:ascii="inherit" w:eastAsia="Times New Roman" w:hAnsi="inherit" w:cs="Courier New"/>
          <w:color w:val="303336"/>
          <w:sz w:val="24"/>
          <w:lang w:bidi="mr-IN"/>
        </w:rPr>
        <w:t>reservation_list</w:t>
      </w:r>
      <w:proofErr w:type="spellEnd"/>
      <w:r w:rsidRPr="00ED6635">
        <w:rPr>
          <w:rFonts w:ascii="inherit" w:eastAsia="Times New Roman" w:hAnsi="inherit" w:cs="Courier New"/>
          <w:color w:val="303336"/>
          <w:sz w:val="24"/>
          <w:lang w:bidi="mr-IN"/>
        </w:rPr>
        <w:t>:</w:t>
      </w:r>
    </w:p>
    <w:p w:rsidR="00ED6635" w:rsidRPr="00ED6635" w:rsidRDefault="00ED6635" w:rsidP="00ED663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4"/>
          <w:lang w:bidi="mr-IN"/>
        </w:rPr>
      </w:pPr>
      <w:r w:rsidRPr="00ED6635">
        <w:rPr>
          <w:rFonts w:ascii="inherit" w:eastAsia="Times New Roman" w:hAnsi="inherit" w:cs="Courier New"/>
          <w:color w:val="303336"/>
          <w:sz w:val="24"/>
          <w:lang w:bidi="mr-IN"/>
        </w:rPr>
        <w:t xml:space="preserve">        </w:t>
      </w:r>
      <w:r w:rsidRPr="00ED6635">
        <w:rPr>
          <w:rFonts w:ascii="inherit" w:eastAsia="Times New Roman" w:hAnsi="inherit" w:cs="Courier New"/>
          <w:color w:val="101094"/>
          <w:sz w:val="24"/>
          <w:lang w:bidi="mr-IN"/>
        </w:rPr>
        <w:t>print</w:t>
      </w:r>
      <w:r w:rsidRPr="00ED6635">
        <w:rPr>
          <w:rFonts w:ascii="inherit" w:eastAsia="Times New Roman" w:hAnsi="inherit" w:cs="Courier New"/>
          <w:color w:val="303336"/>
          <w:sz w:val="24"/>
          <w:lang w:bidi="mr-IN"/>
        </w:rPr>
        <w:t>(</w:t>
      </w:r>
      <w:r w:rsidRPr="00ED6635">
        <w:rPr>
          <w:rFonts w:ascii="inherit" w:eastAsia="Times New Roman" w:hAnsi="inherit" w:cs="Courier New"/>
          <w:color w:val="7D2727"/>
          <w:sz w:val="24"/>
          <w:lang w:bidi="mr-IN"/>
        </w:rPr>
        <w:t>'{:&gt;3}{:&gt;4}{:&gt;11}{:&gt;11}{}{}'</w:t>
      </w:r>
      <w:r w:rsidRPr="00ED6635">
        <w:rPr>
          <w:rFonts w:ascii="inherit" w:eastAsia="Times New Roman" w:hAnsi="inherit" w:cs="Courier New"/>
          <w:color w:val="303336"/>
          <w:sz w:val="24"/>
          <w:lang w:bidi="mr-IN"/>
        </w:rPr>
        <w:t>.format(</w:t>
      </w:r>
    </w:p>
    <w:p w:rsidR="00ED6635" w:rsidRPr="00ED6635" w:rsidRDefault="00ED6635" w:rsidP="00ED663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4"/>
          <w:lang w:bidi="mr-IN"/>
        </w:rPr>
      </w:pPr>
      <w:r w:rsidRPr="00ED6635">
        <w:rPr>
          <w:rFonts w:ascii="inherit" w:eastAsia="Times New Roman" w:hAnsi="inherit" w:cs="Courier New"/>
          <w:color w:val="303336"/>
          <w:sz w:val="24"/>
          <w:lang w:bidi="mr-IN"/>
        </w:rPr>
        <w:t xml:space="preserve">            </w:t>
      </w:r>
      <w:proofErr w:type="spellStart"/>
      <w:proofErr w:type="gramStart"/>
      <w:r w:rsidRPr="00ED6635">
        <w:rPr>
          <w:rFonts w:ascii="inherit" w:eastAsia="Times New Roman" w:hAnsi="inherit" w:cs="Courier New"/>
          <w:color w:val="303336"/>
          <w:sz w:val="24"/>
          <w:lang w:bidi="mr-IN"/>
        </w:rPr>
        <w:t>str</w:t>
      </w:r>
      <w:proofErr w:type="spellEnd"/>
      <w:r w:rsidRPr="00ED6635">
        <w:rPr>
          <w:rFonts w:ascii="inherit" w:eastAsia="Times New Roman" w:hAnsi="inherit" w:cs="Courier New"/>
          <w:color w:val="303336"/>
          <w:sz w:val="24"/>
          <w:lang w:bidi="mr-IN"/>
        </w:rPr>
        <w:t>(</w:t>
      </w:r>
      <w:proofErr w:type="spellStart"/>
      <w:proofErr w:type="gramEnd"/>
      <w:r w:rsidRPr="00ED6635">
        <w:rPr>
          <w:rFonts w:ascii="inherit" w:eastAsia="Times New Roman" w:hAnsi="inherit" w:cs="Courier New"/>
          <w:color w:val="303336"/>
          <w:sz w:val="24"/>
          <w:lang w:bidi="mr-IN"/>
        </w:rPr>
        <w:t>r.confirmation_num</w:t>
      </w:r>
      <w:proofErr w:type="spellEnd"/>
      <w:r w:rsidRPr="00ED6635">
        <w:rPr>
          <w:rFonts w:ascii="inherit" w:eastAsia="Times New Roman" w:hAnsi="inherit" w:cs="Courier New"/>
          <w:color w:val="303336"/>
          <w:sz w:val="24"/>
          <w:lang w:bidi="mr-IN"/>
        </w:rPr>
        <w:t>),</w:t>
      </w:r>
      <w:proofErr w:type="spellStart"/>
      <w:r w:rsidRPr="00ED6635">
        <w:rPr>
          <w:rFonts w:ascii="inherit" w:eastAsia="Times New Roman" w:hAnsi="inherit" w:cs="Courier New"/>
          <w:color w:val="303336"/>
          <w:sz w:val="24"/>
          <w:lang w:bidi="mr-IN"/>
        </w:rPr>
        <w:t>r.room,r.arr_date,r.dept_date</w:t>
      </w:r>
      <w:proofErr w:type="spellEnd"/>
      <w:r w:rsidRPr="00ED6635">
        <w:rPr>
          <w:rFonts w:ascii="inherit" w:eastAsia="Times New Roman" w:hAnsi="inherit" w:cs="Courier New"/>
          <w:color w:val="303336"/>
          <w:sz w:val="24"/>
          <w:lang w:bidi="mr-IN"/>
        </w:rPr>
        <w:t>,</w:t>
      </w:r>
      <w:r w:rsidRPr="00ED6635">
        <w:rPr>
          <w:rFonts w:ascii="inherit" w:eastAsia="Times New Roman" w:hAnsi="inherit" w:cs="Courier New"/>
          <w:color w:val="7D2727"/>
          <w:sz w:val="24"/>
          <w:lang w:bidi="mr-IN"/>
        </w:rPr>
        <w:t>' '</w:t>
      </w:r>
      <w:r w:rsidRPr="00ED6635">
        <w:rPr>
          <w:rFonts w:ascii="inherit" w:eastAsia="Times New Roman" w:hAnsi="inherit" w:cs="Courier New"/>
          <w:color w:val="303336"/>
          <w:sz w:val="24"/>
          <w:lang w:bidi="mr-IN"/>
        </w:rPr>
        <w:t>,</w:t>
      </w:r>
      <w:proofErr w:type="spellStart"/>
      <w:r w:rsidRPr="00ED6635">
        <w:rPr>
          <w:rFonts w:ascii="inherit" w:eastAsia="Times New Roman" w:hAnsi="inherit" w:cs="Courier New"/>
          <w:color w:val="303336"/>
          <w:sz w:val="24"/>
          <w:lang w:bidi="mr-IN"/>
        </w:rPr>
        <w:t>r.guest_name</w:t>
      </w:r>
      <w:proofErr w:type="spellEnd"/>
      <w:r w:rsidRPr="00ED6635">
        <w:rPr>
          <w:rFonts w:ascii="inherit" w:eastAsia="Times New Roman" w:hAnsi="inherit" w:cs="Courier New"/>
          <w:color w:val="303336"/>
          <w:sz w:val="24"/>
          <w:lang w:bidi="mr-IN"/>
        </w:rPr>
        <w:t>))</w:t>
      </w:r>
    </w:p>
    <w:p w:rsidR="00ED6635" w:rsidRPr="00ED6635" w:rsidRDefault="00ED6635" w:rsidP="00ED663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4"/>
          <w:lang w:bidi="mr-IN"/>
        </w:rPr>
      </w:pPr>
    </w:p>
    <w:p w:rsidR="00ED6635" w:rsidRPr="00ED6635" w:rsidRDefault="00ED6635" w:rsidP="00ED663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4"/>
          <w:lang w:bidi="mr-IN"/>
        </w:rPr>
      </w:pPr>
      <w:r w:rsidRPr="00ED6635">
        <w:rPr>
          <w:rFonts w:ascii="inherit" w:eastAsia="Times New Roman" w:hAnsi="inherit" w:cs="Courier New"/>
          <w:color w:val="858C93"/>
          <w:sz w:val="24"/>
          <w:lang w:bidi="mr-IN"/>
        </w:rPr>
        <w:t>#RD</w:t>
      </w:r>
    </w:p>
    <w:p w:rsidR="00ED6635" w:rsidRPr="00ED6635" w:rsidRDefault="00ED6635" w:rsidP="00ED663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4"/>
          <w:lang w:bidi="mr-IN"/>
        </w:rPr>
      </w:pPr>
      <w:proofErr w:type="gramStart"/>
      <w:r w:rsidRPr="00ED6635">
        <w:rPr>
          <w:rFonts w:ascii="inherit" w:eastAsia="Times New Roman" w:hAnsi="inherit" w:cs="Courier New"/>
          <w:color w:val="101094"/>
          <w:sz w:val="24"/>
          <w:lang w:bidi="mr-IN"/>
        </w:rPr>
        <w:t>def</w:t>
      </w:r>
      <w:proofErr w:type="gramEnd"/>
      <w:r w:rsidRPr="00ED6635">
        <w:rPr>
          <w:rFonts w:ascii="inherit" w:eastAsia="Times New Roman" w:hAnsi="inherit" w:cs="Courier New"/>
          <w:color w:val="303336"/>
          <w:sz w:val="24"/>
          <w:lang w:bidi="mr-IN"/>
        </w:rPr>
        <w:t xml:space="preserve"> </w:t>
      </w:r>
      <w:proofErr w:type="spellStart"/>
      <w:r w:rsidRPr="00ED6635">
        <w:rPr>
          <w:rFonts w:ascii="inherit" w:eastAsia="Times New Roman" w:hAnsi="inherit" w:cs="Courier New"/>
          <w:color w:val="303336"/>
          <w:sz w:val="24"/>
          <w:lang w:bidi="mr-IN"/>
        </w:rPr>
        <w:t>delete_reservation</w:t>
      </w:r>
      <w:proofErr w:type="spellEnd"/>
      <w:r w:rsidRPr="00ED6635">
        <w:rPr>
          <w:rFonts w:ascii="inherit" w:eastAsia="Times New Roman" w:hAnsi="inherit" w:cs="Courier New"/>
          <w:color w:val="303336"/>
          <w:sz w:val="24"/>
          <w:lang w:bidi="mr-IN"/>
        </w:rPr>
        <w:t xml:space="preserve">(num: </w:t>
      </w:r>
      <w:proofErr w:type="spellStart"/>
      <w:r w:rsidRPr="00ED6635">
        <w:rPr>
          <w:rFonts w:ascii="inherit" w:eastAsia="Times New Roman" w:hAnsi="inherit" w:cs="Courier New"/>
          <w:color w:val="303336"/>
          <w:sz w:val="24"/>
          <w:lang w:bidi="mr-IN"/>
        </w:rPr>
        <w:t>str</w:t>
      </w:r>
      <w:proofErr w:type="spellEnd"/>
      <w:r w:rsidRPr="00ED6635">
        <w:rPr>
          <w:rFonts w:ascii="inherit" w:eastAsia="Times New Roman" w:hAnsi="inherit" w:cs="Courier New"/>
          <w:color w:val="303336"/>
          <w:sz w:val="24"/>
          <w:lang w:bidi="mr-IN"/>
        </w:rPr>
        <w:t>):</w:t>
      </w:r>
    </w:p>
    <w:p w:rsidR="00ED6635" w:rsidRPr="00ED6635" w:rsidRDefault="00ED6635" w:rsidP="00ED663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4"/>
          <w:lang w:bidi="mr-IN"/>
        </w:rPr>
      </w:pPr>
      <w:r w:rsidRPr="00ED6635">
        <w:rPr>
          <w:rFonts w:ascii="inherit" w:eastAsia="Times New Roman" w:hAnsi="inherit" w:cs="Courier New"/>
          <w:color w:val="303336"/>
          <w:sz w:val="24"/>
          <w:lang w:bidi="mr-IN"/>
        </w:rPr>
        <w:t xml:space="preserve">    </w:t>
      </w:r>
      <w:r w:rsidRPr="00ED6635">
        <w:rPr>
          <w:rFonts w:ascii="inherit" w:eastAsia="Times New Roman" w:hAnsi="inherit" w:cs="Courier New"/>
          <w:color w:val="7D2727"/>
          <w:sz w:val="24"/>
          <w:lang w:bidi="mr-IN"/>
        </w:rPr>
        <w:t>'''takes in a confirmation number and deletes the reservation with that confirmation number'''</w:t>
      </w:r>
    </w:p>
    <w:p w:rsidR="00ED6635" w:rsidRPr="00ED6635" w:rsidRDefault="00ED6635" w:rsidP="00ED663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4"/>
          <w:lang w:bidi="mr-IN"/>
        </w:rPr>
      </w:pPr>
      <w:r w:rsidRPr="00ED6635">
        <w:rPr>
          <w:rFonts w:ascii="inherit" w:eastAsia="Times New Roman" w:hAnsi="inherit" w:cs="Courier New"/>
          <w:color w:val="303336"/>
          <w:sz w:val="24"/>
          <w:lang w:bidi="mr-IN"/>
        </w:rPr>
        <w:t xml:space="preserve">    </w:t>
      </w:r>
      <w:proofErr w:type="gramStart"/>
      <w:r w:rsidRPr="00ED6635">
        <w:rPr>
          <w:rFonts w:ascii="inherit" w:eastAsia="Times New Roman" w:hAnsi="inherit" w:cs="Courier New"/>
          <w:color w:val="101094"/>
          <w:sz w:val="24"/>
          <w:lang w:bidi="mr-IN"/>
        </w:rPr>
        <w:t>global</w:t>
      </w:r>
      <w:proofErr w:type="gramEnd"/>
      <w:r w:rsidRPr="00ED6635">
        <w:rPr>
          <w:rFonts w:ascii="inherit" w:eastAsia="Times New Roman" w:hAnsi="inherit" w:cs="Courier New"/>
          <w:color w:val="303336"/>
          <w:sz w:val="24"/>
          <w:lang w:bidi="mr-IN"/>
        </w:rPr>
        <w:t xml:space="preserve"> </w:t>
      </w:r>
      <w:proofErr w:type="spellStart"/>
      <w:r w:rsidRPr="00ED6635">
        <w:rPr>
          <w:rFonts w:ascii="inherit" w:eastAsia="Times New Roman" w:hAnsi="inherit" w:cs="Courier New"/>
          <w:color w:val="303336"/>
          <w:sz w:val="24"/>
          <w:lang w:bidi="mr-IN"/>
        </w:rPr>
        <w:t>reservation_list</w:t>
      </w:r>
      <w:proofErr w:type="spellEnd"/>
    </w:p>
    <w:p w:rsidR="00ED6635" w:rsidRPr="00ED6635" w:rsidRDefault="00ED6635" w:rsidP="00ED663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4"/>
          <w:lang w:bidi="mr-IN"/>
        </w:rPr>
      </w:pPr>
      <w:r w:rsidRPr="00ED6635">
        <w:rPr>
          <w:rFonts w:ascii="inherit" w:eastAsia="Times New Roman" w:hAnsi="inherit" w:cs="Courier New"/>
          <w:color w:val="303336"/>
          <w:sz w:val="24"/>
          <w:lang w:bidi="mr-IN"/>
        </w:rPr>
        <w:t xml:space="preserve">    </w:t>
      </w:r>
      <w:r w:rsidRPr="00ED6635">
        <w:rPr>
          <w:rFonts w:ascii="inherit" w:eastAsia="Times New Roman" w:hAnsi="inherit" w:cs="Courier New"/>
          <w:color w:val="858C93"/>
          <w:sz w:val="24"/>
          <w:lang w:bidi="mr-IN"/>
        </w:rPr>
        <w:t>#</w:t>
      </w:r>
      <w:proofErr w:type="spellStart"/>
      <w:r w:rsidRPr="00ED6635">
        <w:rPr>
          <w:rFonts w:ascii="inherit" w:eastAsia="Times New Roman" w:hAnsi="inherit" w:cs="Courier New"/>
          <w:color w:val="858C93"/>
          <w:sz w:val="24"/>
          <w:lang w:bidi="mr-IN"/>
        </w:rPr>
        <w:t>reservation_</w:t>
      </w:r>
      <w:proofErr w:type="gramStart"/>
      <w:r w:rsidRPr="00ED6635">
        <w:rPr>
          <w:rFonts w:ascii="inherit" w:eastAsia="Times New Roman" w:hAnsi="inherit" w:cs="Courier New"/>
          <w:color w:val="858C93"/>
          <w:sz w:val="24"/>
          <w:lang w:bidi="mr-IN"/>
        </w:rPr>
        <w:t>list.sort</w:t>
      </w:r>
      <w:proofErr w:type="spellEnd"/>
      <w:r w:rsidRPr="00ED6635">
        <w:rPr>
          <w:rFonts w:ascii="inherit" w:eastAsia="Times New Roman" w:hAnsi="inherit" w:cs="Courier New"/>
          <w:color w:val="858C93"/>
          <w:sz w:val="24"/>
          <w:lang w:bidi="mr-IN"/>
        </w:rPr>
        <w:t>(</w:t>
      </w:r>
      <w:proofErr w:type="gramEnd"/>
      <w:r w:rsidRPr="00ED6635">
        <w:rPr>
          <w:rFonts w:ascii="inherit" w:eastAsia="Times New Roman" w:hAnsi="inherit" w:cs="Courier New"/>
          <w:color w:val="858C93"/>
          <w:sz w:val="24"/>
          <w:lang w:bidi="mr-IN"/>
        </w:rPr>
        <w:t xml:space="preserve">key = </w:t>
      </w:r>
      <w:proofErr w:type="spellStart"/>
      <w:r w:rsidRPr="00ED6635">
        <w:rPr>
          <w:rFonts w:ascii="inherit" w:eastAsia="Times New Roman" w:hAnsi="inherit" w:cs="Courier New"/>
          <w:color w:val="858C93"/>
          <w:sz w:val="24"/>
          <w:lang w:bidi="mr-IN"/>
        </w:rPr>
        <w:t>conf_num</w:t>
      </w:r>
      <w:proofErr w:type="spellEnd"/>
      <w:r w:rsidRPr="00ED6635">
        <w:rPr>
          <w:rFonts w:ascii="inherit" w:eastAsia="Times New Roman" w:hAnsi="inherit" w:cs="Courier New"/>
          <w:color w:val="858C93"/>
          <w:sz w:val="24"/>
          <w:lang w:bidi="mr-IN"/>
        </w:rPr>
        <w:t>, reverse=False)</w:t>
      </w:r>
    </w:p>
    <w:p w:rsidR="00ED6635" w:rsidRPr="00ED6635" w:rsidRDefault="00ED6635" w:rsidP="00ED663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4"/>
          <w:lang w:bidi="mr-IN"/>
        </w:rPr>
      </w:pPr>
      <w:r w:rsidRPr="00ED6635">
        <w:rPr>
          <w:rFonts w:ascii="inherit" w:eastAsia="Times New Roman" w:hAnsi="inherit" w:cs="Courier New"/>
          <w:color w:val="303336"/>
          <w:sz w:val="24"/>
          <w:lang w:bidi="mr-IN"/>
        </w:rPr>
        <w:t xml:space="preserve">    </w:t>
      </w:r>
      <w:proofErr w:type="spellStart"/>
      <w:r w:rsidRPr="00ED6635">
        <w:rPr>
          <w:rFonts w:ascii="inherit" w:eastAsia="Times New Roman" w:hAnsi="inherit" w:cs="Courier New"/>
          <w:color w:val="303336"/>
          <w:sz w:val="24"/>
          <w:lang w:bidi="mr-IN"/>
        </w:rPr>
        <w:t>confirmation_list</w:t>
      </w:r>
      <w:proofErr w:type="spellEnd"/>
      <w:r w:rsidRPr="00ED6635">
        <w:rPr>
          <w:rFonts w:ascii="inherit" w:eastAsia="Times New Roman" w:hAnsi="inherit" w:cs="Courier New"/>
          <w:color w:val="303336"/>
          <w:sz w:val="24"/>
          <w:lang w:bidi="mr-IN"/>
        </w:rPr>
        <w:t xml:space="preserve"> = []</w:t>
      </w:r>
    </w:p>
    <w:p w:rsidR="00ED6635" w:rsidRPr="00ED6635" w:rsidRDefault="00ED6635" w:rsidP="00ED663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4"/>
          <w:lang w:bidi="mr-IN"/>
        </w:rPr>
      </w:pPr>
      <w:r w:rsidRPr="00ED6635">
        <w:rPr>
          <w:rFonts w:ascii="inherit" w:eastAsia="Times New Roman" w:hAnsi="inherit" w:cs="Courier New"/>
          <w:color w:val="303336"/>
          <w:sz w:val="24"/>
          <w:lang w:bidi="mr-IN"/>
        </w:rPr>
        <w:t xml:space="preserve">    </w:t>
      </w:r>
      <w:proofErr w:type="gramStart"/>
      <w:r w:rsidRPr="00ED6635">
        <w:rPr>
          <w:rFonts w:ascii="inherit" w:eastAsia="Times New Roman" w:hAnsi="inherit" w:cs="Courier New"/>
          <w:color w:val="101094"/>
          <w:sz w:val="24"/>
          <w:lang w:bidi="mr-IN"/>
        </w:rPr>
        <w:t>for</w:t>
      </w:r>
      <w:proofErr w:type="gramEnd"/>
      <w:r w:rsidRPr="00ED6635">
        <w:rPr>
          <w:rFonts w:ascii="inherit" w:eastAsia="Times New Roman" w:hAnsi="inherit" w:cs="Courier New"/>
          <w:color w:val="303336"/>
          <w:sz w:val="24"/>
          <w:lang w:bidi="mr-IN"/>
        </w:rPr>
        <w:t xml:space="preserve"> r </w:t>
      </w:r>
      <w:r w:rsidRPr="00ED6635">
        <w:rPr>
          <w:rFonts w:ascii="inherit" w:eastAsia="Times New Roman" w:hAnsi="inherit" w:cs="Courier New"/>
          <w:color w:val="101094"/>
          <w:sz w:val="24"/>
          <w:lang w:bidi="mr-IN"/>
        </w:rPr>
        <w:t>in</w:t>
      </w:r>
      <w:r w:rsidRPr="00ED6635">
        <w:rPr>
          <w:rFonts w:ascii="inherit" w:eastAsia="Times New Roman" w:hAnsi="inherit" w:cs="Courier New"/>
          <w:color w:val="303336"/>
          <w:sz w:val="24"/>
          <w:lang w:bidi="mr-IN"/>
        </w:rPr>
        <w:t xml:space="preserve"> </w:t>
      </w:r>
      <w:proofErr w:type="spellStart"/>
      <w:r w:rsidRPr="00ED6635">
        <w:rPr>
          <w:rFonts w:ascii="inherit" w:eastAsia="Times New Roman" w:hAnsi="inherit" w:cs="Courier New"/>
          <w:color w:val="303336"/>
          <w:sz w:val="24"/>
          <w:lang w:bidi="mr-IN"/>
        </w:rPr>
        <w:t>reservation_list</w:t>
      </w:r>
      <w:proofErr w:type="spellEnd"/>
      <w:r w:rsidRPr="00ED6635">
        <w:rPr>
          <w:rFonts w:ascii="inherit" w:eastAsia="Times New Roman" w:hAnsi="inherit" w:cs="Courier New"/>
          <w:color w:val="303336"/>
          <w:sz w:val="24"/>
          <w:lang w:bidi="mr-IN"/>
        </w:rPr>
        <w:t>:</w:t>
      </w:r>
    </w:p>
    <w:p w:rsidR="00ED6635" w:rsidRPr="00ED6635" w:rsidRDefault="00ED6635" w:rsidP="00ED663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4"/>
          <w:lang w:bidi="mr-IN"/>
        </w:rPr>
      </w:pPr>
      <w:r w:rsidRPr="00ED6635">
        <w:rPr>
          <w:rFonts w:ascii="inherit" w:eastAsia="Times New Roman" w:hAnsi="inherit" w:cs="Courier New"/>
          <w:color w:val="303336"/>
          <w:sz w:val="24"/>
          <w:lang w:bidi="mr-IN"/>
        </w:rPr>
        <w:t xml:space="preserve">        </w:t>
      </w:r>
      <w:proofErr w:type="spellStart"/>
      <w:r w:rsidRPr="00ED6635">
        <w:rPr>
          <w:rFonts w:ascii="inherit" w:eastAsia="Times New Roman" w:hAnsi="inherit" w:cs="Courier New"/>
          <w:color w:val="303336"/>
          <w:sz w:val="24"/>
          <w:lang w:bidi="mr-IN"/>
        </w:rPr>
        <w:t>confirmation_</w:t>
      </w:r>
      <w:proofErr w:type="gramStart"/>
      <w:r w:rsidRPr="00ED6635">
        <w:rPr>
          <w:rFonts w:ascii="inherit" w:eastAsia="Times New Roman" w:hAnsi="inherit" w:cs="Courier New"/>
          <w:color w:val="303336"/>
          <w:sz w:val="24"/>
          <w:lang w:bidi="mr-IN"/>
        </w:rPr>
        <w:t>list.append</w:t>
      </w:r>
      <w:proofErr w:type="spellEnd"/>
      <w:r w:rsidRPr="00ED6635">
        <w:rPr>
          <w:rFonts w:ascii="inherit" w:eastAsia="Times New Roman" w:hAnsi="inherit" w:cs="Courier New"/>
          <w:color w:val="303336"/>
          <w:sz w:val="24"/>
          <w:lang w:bidi="mr-IN"/>
        </w:rPr>
        <w:t>(</w:t>
      </w:r>
      <w:proofErr w:type="spellStart"/>
      <w:proofErr w:type="gramEnd"/>
      <w:r w:rsidRPr="00ED6635">
        <w:rPr>
          <w:rFonts w:ascii="inherit" w:eastAsia="Times New Roman" w:hAnsi="inherit" w:cs="Courier New"/>
          <w:color w:val="303336"/>
          <w:sz w:val="24"/>
          <w:lang w:bidi="mr-IN"/>
        </w:rPr>
        <w:t>r.confirmation_num</w:t>
      </w:r>
      <w:proofErr w:type="spellEnd"/>
      <w:r w:rsidRPr="00ED6635">
        <w:rPr>
          <w:rFonts w:ascii="inherit" w:eastAsia="Times New Roman" w:hAnsi="inherit" w:cs="Courier New"/>
          <w:color w:val="303336"/>
          <w:sz w:val="24"/>
          <w:lang w:bidi="mr-IN"/>
        </w:rPr>
        <w:t>)</w:t>
      </w:r>
    </w:p>
    <w:p w:rsidR="00ED6635" w:rsidRPr="00ED6635" w:rsidRDefault="00ED6635" w:rsidP="00ED663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4"/>
          <w:lang w:bidi="mr-IN"/>
        </w:rPr>
      </w:pPr>
      <w:r w:rsidRPr="00ED6635">
        <w:rPr>
          <w:rFonts w:ascii="inherit" w:eastAsia="Times New Roman" w:hAnsi="inherit" w:cs="Courier New"/>
          <w:color w:val="303336"/>
          <w:sz w:val="24"/>
          <w:lang w:bidi="mr-IN"/>
        </w:rPr>
        <w:t xml:space="preserve">    </w:t>
      </w:r>
      <w:proofErr w:type="gramStart"/>
      <w:r w:rsidRPr="00ED6635">
        <w:rPr>
          <w:rFonts w:ascii="inherit" w:eastAsia="Times New Roman" w:hAnsi="inherit" w:cs="Courier New"/>
          <w:color w:val="101094"/>
          <w:sz w:val="24"/>
          <w:lang w:bidi="mr-IN"/>
        </w:rPr>
        <w:t>if</w:t>
      </w:r>
      <w:proofErr w:type="gramEnd"/>
      <w:r w:rsidRPr="00ED6635">
        <w:rPr>
          <w:rFonts w:ascii="inherit" w:eastAsia="Times New Roman" w:hAnsi="inherit" w:cs="Courier New"/>
          <w:color w:val="303336"/>
          <w:sz w:val="24"/>
          <w:lang w:bidi="mr-IN"/>
        </w:rPr>
        <w:t xml:space="preserve"> (</w:t>
      </w:r>
      <w:proofErr w:type="spellStart"/>
      <w:r w:rsidRPr="00ED6635">
        <w:rPr>
          <w:rFonts w:ascii="inherit" w:eastAsia="Times New Roman" w:hAnsi="inherit" w:cs="Courier New"/>
          <w:color w:val="303336"/>
          <w:sz w:val="24"/>
          <w:lang w:bidi="mr-IN"/>
        </w:rPr>
        <w:t>int</w:t>
      </w:r>
      <w:proofErr w:type="spellEnd"/>
      <w:r w:rsidRPr="00ED6635">
        <w:rPr>
          <w:rFonts w:ascii="inherit" w:eastAsia="Times New Roman" w:hAnsi="inherit" w:cs="Courier New"/>
          <w:color w:val="303336"/>
          <w:sz w:val="24"/>
          <w:lang w:bidi="mr-IN"/>
        </w:rPr>
        <w:t xml:space="preserve">(num) </w:t>
      </w:r>
      <w:r w:rsidRPr="00ED6635">
        <w:rPr>
          <w:rFonts w:ascii="inherit" w:eastAsia="Times New Roman" w:hAnsi="inherit" w:cs="Courier New"/>
          <w:color w:val="101094"/>
          <w:sz w:val="24"/>
          <w:lang w:bidi="mr-IN"/>
        </w:rPr>
        <w:t>in</w:t>
      </w:r>
      <w:r w:rsidRPr="00ED6635">
        <w:rPr>
          <w:rFonts w:ascii="inherit" w:eastAsia="Times New Roman" w:hAnsi="inherit" w:cs="Courier New"/>
          <w:color w:val="303336"/>
          <w:sz w:val="24"/>
          <w:lang w:bidi="mr-IN"/>
        </w:rPr>
        <w:t xml:space="preserve"> </w:t>
      </w:r>
      <w:proofErr w:type="spellStart"/>
      <w:r w:rsidRPr="00ED6635">
        <w:rPr>
          <w:rFonts w:ascii="inherit" w:eastAsia="Times New Roman" w:hAnsi="inherit" w:cs="Courier New"/>
          <w:color w:val="303336"/>
          <w:sz w:val="24"/>
          <w:lang w:bidi="mr-IN"/>
        </w:rPr>
        <w:t>confirmation_list</w:t>
      </w:r>
      <w:proofErr w:type="spellEnd"/>
      <w:r w:rsidRPr="00ED6635">
        <w:rPr>
          <w:rFonts w:ascii="inherit" w:eastAsia="Times New Roman" w:hAnsi="inherit" w:cs="Courier New"/>
          <w:color w:val="303336"/>
          <w:sz w:val="24"/>
          <w:lang w:bidi="mr-IN"/>
        </w:rPr>
        <w:t>):</w:t>
      </w:r>
    </w:p>
    <w:p w:rsidR="00ED6635" w:rsidRPr="00ED6635" w:rsidRDefault="00ED6635" w:rsidP="00ED663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4"/>
          <w:lang w:bidi="mr-IN"/>
        </w:rPr>
      </w:pPr>
      <w:r w:rsidRPr="00ED6635">
        <w:rPr>
          <w:rFonts w:ascii="inherit" w:eastAsia="Times New Roman" w:hAnsi="inherit" w:cs="Courier New"/>
          <w:color w:val="303336"/>
          <w:sz w:val="24"/>
          <w:lang w:bidi="mr-IN"/>
        </w:rPr>
        <w:t xml:space="preserve">        </w:t>
      </w:r>
      <w:proofErr w:type="spellStart"/>
      <w:r w:rsidRPr="00ED6635">
        <w:rPr>
          <w:rFonts w:ascii="inherit" w:eastAsia="Times New Roman" w:hAnsi="inherit" w:cs="Courier New"/>
          <w:color w:val="303336"/>
          <w:sz w:val="24"/>
          <w:lang w:bidi="mr-IN"/>
        </w:rPr>
        <w:t>reservation_index</w:t>
      </w:r>
      <w:proofErr w:type="spellEnd"/>
      <w:r w:rsidRPr="00ED6635">
        <w:rPr>
          <w:rFonts w:ascii="inherit" w:eastAsia="Times New Roman" w:hAnsi="inherit" w:cs="Courier New"/>
          <w:color w:val="303336"/>
          <w:sz w:val="24"/>
          <w:lang w:bidi="mr-IN"/>
        </w:rPr>
        <w:t xml:space="preserve"> = </w:t>
      </w:r>
      <w:proofErr w:type="spellStart"/>
      <w:r w:rsidRPr="00ED6635">
        <w:rPr>
          <w:rFonts w:ascii="inherit" w:eastAsia="Times New Roman" w:hAnsi="inherit" w:cs="Courier New"/>
          <w:color w:val="303336"/>
          <w:sz w:val="24"/>
          <w:lang w:bidi="mr-IN"/>
        </w:rPr>
        <w:t>confirmation_</w:t>
      </w:r>
      <w:proofErr w:type="gramStart"/>
      <w:r w:rsidRPr="00ED6635">
        <w:rPr>
          <w:rFonts w:ascii="inherit" w:eastAsia="Times New Roman" w:hAnsi="inherit" w:cs="Courier New"/>
          <w:color w:val="303336"/>
          <w:sz w:val="24"/>
          <w:lang w:bidi="mr-IN"/>
        </w:rPr>
        <w:t>list.index</w:t>
      </w:r>
      <w:proofErr w:type="spellEnd"/>
      <w:r w:rsidRPr="00ED6635">
        <w:rPr>
          <w:rFonts w:ascii="inherit" w:eastAsia="Times New Roman" w:hAnsi="inherit" w:cs="Courier New"/>
          <w:color w:val="303336"/>
          <w:sz w:val="24"/>
          <w:lang w:bidi="mr-IN"/>
        </w:rPr>
        <w:t>(</w:t>
      </w:r>
      <w:proofErr w:type="spellStart"/>
      <w:proofErr w:type="gramEnd"/>
      <w:r w:rsidRPr="00ED6635">
        <w:rPr>
          <w:rFonts w:ascii="inherit" w:eastAsia="Times New Roman" w:hAnsi="inherit" w:cs="Courier New"/>
          <w:color w:val="303336"/>
          <w:sz w:val="24"/>
          <w:lang w:bidi="mr-IN"/>
        </w:rPr>
        <w:t>int</w:t>
      </w:r>
      <w:proofErr w:type="spellEnd"/>
      <w:r w:rsidRPr="00ED6635">
        <w:rPr>
          <w:rFonts w:ascii="inherit" w:eastAsia="Times New Roman" w:hAnsi="inherit" w:cs="Courier New"/>
          <w:color w:val="303336"/>
          <w:sz w:val="24"/>
          <w:lang w:bidi="mr-IN"/>
        </w:rPr>
        <w:t xml:space="preserve">(num)) </w:t>
      </w:r>
      <w:r w:rsidRPr="00ED6635">
        <w:rPr>
          <w:rFonts w:ascii="inherit" w:eastAsia="Times New Roman" w:hAnsi="inherit" w:cs="Courier New"/>
          <w:color w:val="858C93"/>
          <w:sz w:val="24"/>
          <w:lang w:bidi="mr-IN"/>
        </w:rPr>
        <w:t>#find where the reservation is in the list</w:t>
      </w:r>
    </w:p>
    <w:p w:rsidR="00ED6635" w:rsidRPr="00ED6635" w:rsidRDefault="00ED6635" w:rsidP="00ED663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4"/>
          <w:lang w:bidi="mr-IN"/>
        </w:rPr>
      </w:pPr>
      <w:r w:rsidRPr="00ED6635">
        <w:rPr>
          <w:rFonts w:ascii="inherit" w:eastAsia="Times New Roman" w:hAnsi="inherit" w:cs="Courier New"/>
          <w:color w:val="303336"/>
          <w:sz w:val="24"/>
          <w:lang w:bidi="mr-IN"/>
        </w:rPr>
        <w:t xml:space="preserve">        </w:t>
      </w:r>
      <w:proofErr w:type="spellStart"/>
      <w:r w:rsidRPr="00ED6635">
        <w:rPr>
          <w:rFonts w:ascii="inherit" w:eastAsia="Times New Roman" w:hAnsi="inherit" w:cs="Courier New"/>
          <w:color w:val="303336"/>
          <w:sz w:val="24"/>
          <w:lang w:bidi="mr-IN"/>
        </w:rPr>
        <w:t>reservation_</w:t>
      </w:r>
      <w:proofErr w:type="gramStart"/>
      <w:r w:rsidRPr="00ED6635">
        <w:rPr>
          <w:rFonts w:ascii="inherit" w:eastAsia="Times New Roman" w:hAnsi="inherit" w:cs="Courier New"/>
          <w:color w:val="303336"/>
          <w:sz w:val="24"/>
          <w:lang w:bidi="mr-IN"/>
        </w:rPr>
        <w:t>list.remove</w:t>
      </w:r>
      <w:proofErr w:type="spellEnd"/>
      <w:r w:rsidRPr="00ED6635">
        <w:rPr>
          <w:rFonts w:ascii="inherit" w:eastAsia="Times New Roman" w:hAnsi="inherit" w:cs="Courier New"/>
          <w:color w:val="303336"/>
          <w:sz w:val="24"/>
          <w:lang w:bidi="mr-IN"/>
        </w:rPr>
        <w:t>(</w:t>
      </w:r>
      <w:proofErr w:type="spellStart"/>
      <w:proofErr w:type="gramEnd"/>
      <w:r w:rsidRPr="00ED6635">
        <w:rPr>
          <w:rFonts w:ascii="inherit" w:eastAsia="Times New Roman" w:hAnsi="inherit" w:cs="Courier New"/>
          <w:color w:val="303336"/>
          <w:sz w:val="24"/>
          <w:lang w:bidi="mr-IN"/>
        </w:rPr>
        <w:t>reservation_list</w:t>
      </w:r>
      <w:proofErr w:type="spellEnd"/>
      <w:r w:rsidRPr="00ED6635">
        <w:rPr>
          <w:rFonts w:ascii="inherit" w:eastAsia="Times New Roman" w:hAnsi="inherit" w:cs="Courier New"/>
          <w:color w:val="303336"/>
          <w:sz w:val="24"/>
          <w:lang w:bidi="mr-IN"/>
        </w:rPr>
        <w:t>[</w:t>
      </w:r>
      <w:proofErr w:type="spellStart"/>
      <w:r w:rsidRPr="00ED6635">
        <w:rPr>
          <w:rFonts w:ascii="inherit" w:eastAsia="Times New Roman" w:hAnsi="inherit" w:cs="Courier New"/>
          <w:color w:val="303336"/>
          <w:sz w:val="24"/>
          <w:lang w:bidi="mr-IN"/>
        </w:rPr>
        <w:t>reservation_index</w:t>
      </w:r>
      <w:proofErr w:type="spellEnd"/>
      <w:r w:rsidRPr="00ED6635">
        <w:rPr>
          <w:rFonts w:ascii="inherit" w:eastAsia="Times New Roman" w:hAnsi="inherit" w:cs="Courier New"/>
          <w:color w:val="303336"/>
          <w:sz w:val="24"/>
          <w:lang w:bidi="mr-IN"/>
        </w:rPr>
        <w:t xml:space="preserve">]) </w:t>
      </w:r>
      <w:r w:rsidRPr="00ED6635">
        <w:rPr>
          <w:rFonts w:ascii="inherit" w:eastAsia="Times New Roman" w:hAnsi="inherit" w:cs="Courier New"/>
          <w:color w:val="858C93"/>
          <w:sz w:val="24"/>
          <w:lang w:bidi="mr-IN"/>
        </w:rPr>
        <w:t>#delete the reservation with that index</w:t>
      </w:r>
    </w:p>
    <w:p w:rsidR="00ED6635" w:rsidRPr="00ED6635" w:rsidRDefault="00ED6635" w:rsidP="00ED663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4"/>
          <w:lang w:bidi="mr-IN"/>
        </w:rPr>
      </w:pPr>
      <w:r w:rsidRPr="00ED6635">
        <w:rPr>
          <w:rFonts w:ascii="inherit" w:eastAsia="Times New Roman" w:hAnsi="inherit" w:cs="Courier New"/>
          <w:color w:val="303336"/>
          <w:sz w:val="24"/>
          <w:lang w:bidi="mr-IN"/>
        </w:rPr>
        <w:t xml:space="preserve">    </w:t>
      </w:r>
      <w:proofErr w:type="gramStart"/>
      <w:r w:rsidRPr="00ED6635">
        <w:rPr>
          <w:rFonts w:ascii="inherit" w:eastAsia="Times New Roman" w:hAnsi="inherit" w:cs="Courier New"/>
          <w:color w:val="101094"/>
          <w:sz w:val="24"/>
          <w:lang w:bidi="mr-IN"/>
        </w:rPr>
        <w:t>else</w:t>
      </w:r>
      <w:proofErr w:type="gramEnd"/>
      <w:r w:rsidRPr="00ED6635">
        <w:rPr>
          <w:rFonts w:ascii="inherit" w:eastAsia="Times New Roman" w:hAnsi="inherit" w:cs="Courier New"/>
          <w:color w:val="303336"/>
          <w:sz w:val="24"/>
          <w:lang w:bidi="mr-IN"/>
        </w:rPr>
        <w:t>:</w:t>
      </w:r>
    </w:p>
    <w:p w:rsidR="00ED6635" w:rsidRPr="00ED6635" w:rsidRDefault="00ED6635" w:rsidP="00ED663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4"/>
          <w:lang w:bidi="mr-IN"/>
        </w:rPr>
      </w:pPr>
      <w:r w:rsidRPr="00ED6635">
        <w:rPr>
          <w:rFonts w:ascii="inherit" w:eastAsia="Times New Roman" w:hAnsi="inherit" w:cs="Courier New"/>
          <w:color w:val="303336"/>
          <w:sz w:val="24"/>
          <w:lang w:bidi="mr-IN"/>
        </w:rPr>
        <w:t xml:space="preserve">        </w:t>
      </w:r>
      <w:proofErr w:type="gramStart"/>
      <w:r w:rsidRPr="00ED6635">
        <w:rPr>
          <w:rFonts w:ascii="inherit" w:eastAsia="Times New Roman" w:hAnsi="inherit" w:cs="Courier New"/>
          <w:color w:val="101094"/>
          <w:sz w:val="24"/>
          <w:lang w:bidi="mr-IN"/>
        </w:rPr>
        <w:t>print</w:t>
      </w:r>
      <w:r w:rsidRPr="00ED6635">
        <w:rPr>
          <w:rFonts w:ascii="inherit" w:eastAsia="Times New Roman" w:hAnsi="inherit" w:cs="Courier New"/>
          <w:color w:val="303336"/>
          <w:sz w:val="24"/>
          <w:lang w:bidi="mr-IN"/>
        </w:rPr>
        <w:t>(</w:t>
      </w:r>
      <w:proofErr w:type="gramEnd"/>
      <w:r w:rsidRPr="00ED6635">
        <w:rPr>
          <w:rFonts w:ascii="inherit" w:eastAsia="Times New Roman" w:hAnsi="inherit" w:cs="Courier New"/>
          <w:color w:val="7D2727"/>
          <w:sz w:val="24"/>
          <w:lang w:bidi="mr-IN"/>
        </w:rPr>
        <w:t>"Sorry, can't cancel reservation; no confirmation number "</w:t>
      </w:r>
      <w:r w:rsidRPr="00ED6635">
        <w:rPr>
          <w:rFonts w:ascii="inherit" w:eastAsia="Times New Roman" w:hAnsi="inherit" w:cs="Courier New"/>
          <w:color w:val="303336"/>
          <w:sz w:val="24"/>
          <w:lang w:bidi="mr-IN"/>
        </w:rPr>
        <w:t xml:space="preserve"> + num)</w:t>
      </w:r>
    </w:p>
    <w:p w:rsidR="00ED6635" w:rsidRPr="00ED6635" w:rsidRDefault="00ED6635" w:rsidP="00ED663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4"/>
          <w:lang w:bidi="mr-IN"/>
        </w:rPr>
      </w:pPr>
    </w:p>
    <w:p w:rsidR="00ED6635" w:rsidRPr="00ED6635" w:rsidRDefault="00ED6635" w:rsidP="00ED663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4"/>
          <w:lang w:bidi="mr-IN"/>
        </w:rPr>
      </w:pPr>
    </w:p>
    <w:p w:rsidR="00ED6635" w:rsidRPr="00ED6635" w:rsidRDefault="00ED6635" w:rsidP="00ED663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4"/>
          <w:lang w:bidi="mr-IN"/>
        </w:rPr>
      </w:pPr>
      <w:r w:rsidRPr="00ED6635">
        <w:rPr>
          <w:rFonts w:ascii="inherit" w:eastAsia="Times New Roman" w:hAnsi="inherit" w:cs="Courier New"/>
          <w:color w:val="858C93"/>
          <w:sz w:val="24"/>
          <w:lang w:bidi="mr-IN"/>
        </w:rPr>
        <w:t>#First: reject if arrival of guest A is later than departure date of guest A</w:t>
      </w:r>
    </w:p>
    <w:p w:rsidR="00ED6635" w:rsidRPr="00ED6635" w:rsidRDefault="00ED6635" w:rsidP="00ED663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4"/>
          <w:lang w:bidi="mr-IN"/>
        </w:rPr>
      </w:pPr>
    </w:p>
    <w:p w:rsidR="00ED6635" w:rsidRPr="00ED6635" w:rsidRDefault="00ED6635" w:rsidP="00ED663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4"/>
          <w:lang w:bidi="mr-IN"/>
        </w:rPr>
      </w:pPr>
      <w:proofErr w:type="gramStart"/>
      <w:r w:rsidRPr="00ED6635">
        <w:rPr>
          <w:rFonts w:ascii="inherit" w:eastAsia="Times New Roman" w:hAnsi="inherit" w:cs="Courier New"/>
          <w:color w:val="101094"/>
          <w:sz w:val="24"/>
          <w:lang w:bidi="mr-IN"/>
        </w:rPr>
        <w:lastRenderedPageBreak/>
        <w:t>def</w:t>
      </w:r>
      <w:proofErr w:type="gramEnd"/>
      <w:r w:rsidRPr="00ED6635">
        <w:rPr>
          <w:rFonts w:ascii="inherit" w:eastAsia="Times New Roman" w:hAnsi="inherit" w:cs="Courier New"/>
          <w:color w:val="303336"/>
          <w:sz w:val="24"/>
          <w:lang w:bidi="mr-IN"/>
        </w:rPr>
        <w:t xml:space="preserve"> </w:t>
      </w:r>
      <w:proofErr w:type="spellStart"/>
      <w:r w:rsidRPr="00ED6635">
        <w:rPr>
          <w:rFonts w:ascii="inherit" w:eastAsia="Times New Roman" w:hAnsi="inherit" w:cs="Courier New"/>
          <w:color w:val="303336"/>
          <w:sz w:val="24"/>
          <w:lang w:bidi="mr-IN"/>
        </w:rPr>
        <w:t>allow_reservation</w:t>
      </w:r>
      <w:proofErr w:type="spellEnd"/>
      <w:r w:rsidRPr="00ED6635">
        <w:rPr>
          <w:rFonts w:ascii="inherit" w:eastAsia="Times New Roman" w:hAnsi="inherit" w:cs="Courier New"/>
          <w:color w:val="303336"/>
          <w:sz w:val="24"/>
          <w:lang w:bidi="mr-IN"/>
        </w:rPr>
        <w:t>(</w:t>
      </w:r>
      <w:proofErr w:type="spellStart"/>
      <w:r w:rsidRPr="00ED6635">
        <w:rPr>
          <w:rFonts w:ascii="inherit" w:eastAsia="Times New Roman" w:hAnsi="inherit" w:cs="Courier New"/>
          <w:color w:val="303336"/>
          <w:sz w:val="24"/>
          <w:lang w:bidi="mr-IN"/>
        </w:rPr>
        <w:t>arr</w:t>
      </w:r>
      <w:proofErr w:type="spellEnd"/>
      <w:r w:rsidRPr="00ED6635">
        <w:rPr>
          <w:rFonts w:ascii="inherit" w:eastAsia="Times New Roman" w:hAnsi="inherit" w:cs="Courier New"/>
          <w:color w:val="303336"/>
          <w:sz w:val="24"/>
          <w:lang w:bidi="mr-IN"/>
        </w:rPr>
        <w:t xml:space="preserve">: </w:t>
      </w:r>
      <w:proofErr w:type="spellStart"/>
      <w:r w:rsidRPr="00ED6635">
        <w:rPr>
          <w:rFonts w:ascii="inherit" w:eastAsia="Times New Roman" w:hAnsi="inherit" w:cs="Courier New"/>
          <w:color w:val="303336"/>
          <w:sz w:val="24"/>
          <w:lang w:bidi="mr-IN"/>
        </w:rPr>
        <w:t>str</w:t>
      </w:r>
      <w:proofErr w:type="spellEnd"/>
      <w:r w:rsidRPr="00ED6635">
        <w:rPr>
          <w:rFonts w:ascii="inherit" w:eastAsia="Times New Roman" w:hAnsi="inherit" w:cs="Courier New"/>
          <w:color w:val="303336"/>
          <w:sz w:val="24"/>
          <w:lang w:bidi="mr-IN"/>
        </w:rPr>
        <w:t xml:space="preserve">, dept: </w:t>
      </w:r>
      <w:proofErr w:type="spellStart"/>
      <w:r w:rsidRPr="00ED6635">
        <w:rPr>
          <w:rFonts w:ascii="inherit" w:eastAsia="Times New Roman" w:hAnsi="inherit" w:cs="Courier New"/>
          <w:color w:val="303336"/>
          <w:sz w:val="24"/>
          <w:lang w:bidi="mr-IN"/>
        </w:rPr>
        <w:t>str</w:t>
      </w:r>
      <w:proofErr w:type="spellEnd"/>
      <w:r w:rsidRPr="00ED6635">
        <w:rPr>
          <w:rFonts w:ascii="inherit" w:eastAsia="Times New Roman" w:hAnsi="inherit" w:cs="Courier New"/>
          <w:color w:val="303336"/>
          <w:sz w:val="24"/>
          <w:lang w:bidi="mr-IN"/>
        </w:rPr>
        <w:t xml:space="preserve">)-&gt; </w:t>
      </w:r>
      <w:proofErr w:type="spellStart"/>
      <w:r w:rsidRPr="00ED6635">
        <w:rPr>
          <w:rFonts w:ascii="inherit" w:eastAsia="Times New Roman" w:hAnsi="inherit" w:cs="Courier New"/>
          <w:color w:val="303336"/>
          <w:sz w:val="24"/>
          <w:lang w:bidi="mr-IN"/>
        </w:rPr>
        <w:t>bool</w:t>
      </w:r>
      <w:proofErr w:type="spellEnd"/>
      <w:r w:rsidRPr="00ED6635">
        <w:rPr>
          <w:rFonts w:ascii="inherit" w:eastAsia="Times New Roman" w:hAnsi="inherit" w:cs="Courier New"/>
          <w:color w:val="303336"/>
          <w:sz w:val="24"/>
          <w:lang w:bidi="mr-IN"/>
        </w:rPr>
        <w:t>:</w:t>
      </w:r>
    </w:p>
    <w:p w:rsidR="00ED6635" w:rsidRPr="00ED6635" w:rsidRDefault="00ED6635" w:rsidP="00ED663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7D2727"/>
          <w:sz w:val="24"/>
          <w:lang w:bidi="mr-IN"/>
        </w:rPr>
      </w:pPr>
      <w:r w:rsidRPr="00ED6635">
        <w:rPr>
          <w:rFonts w:ascii="inherit" w:eastAsia="Times New Roman" w:hAnsi="inherit" w:cs="Courier New"/>
          <w:color w:val="303336"/>
          <w:sz w:val="24"/>
          <w:lang w:bidi="mr-IN"/>
        </w:rPr>
        <w:t xml:space="preserve">    </w:t>
      </w:r>
      <w:r w:rsidRPr="00ED6635">
        <w:rPr>
          <w:rFonts w:ascii="inherit" w:eastAsia="Times New Roman" w:hAnsi="inherit" w:cs="Courier New"/>
          <w:color w:val="7D2727"/>
          <w:sz w:val="24"/>
          <w:lang w:bidi="mr-IN"/>
        </w:rPr>
        <w:t>'''takes in two dates as strings, converts them to dates to compare them,</w:t>
      </w:r>
    </w:p>
    <w:p w:rsidR="00ED6635" w:rsidRPr="00ED6635" w:rsidRDefault="00ED6635" w:rsidP="00ED663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7D2727"/>
          <w:sz w:val="24"/>
          <w:lang w:bidi="mr-IN"/>
        </w:rPr>
      </w:pPr>
      <w:r w:rsidRPr="00ED6635">
        <w:rPr>
          <w:rFonts w:ascii="inherit" w:eastAsia="Times New Roman" w:hAnsi="inherit" w:cs="Courier New"/>
          <w:color w:val="7D2727"/>
          <w:sz w:val="24"/>
          <w:lang w:bidi="mr-IN"/>
        </w:rPr>
        <w:t xml:space="preserve">    </w:t>
      </w:r>
      <w:proofErr w:type="gramStart"/>
      <w:r w:rsidRPr="00ED6635">
        <w:rPr>
          <w:rFonts w:ascii="inherit" w:eastAsia="Times New Roman" w:hAnsi="inherit" w:cs="Courier New"/>
          <w:color w:val="7D2727"/>
          <w:sz w:val="24"/>
          <w:lang w:bidi="mr-IN"/>
        </w:rPr>
        <w:t>and</w:t>
      </w:r>
      <w:proofErr w:type="gramEnd"/>
      <w:r w:rsidRPr="00ED6635">
        <w:rPr>
          <w:rFonts w:ascii="inherit" w:eastAsia="Times New Roman" w:hAnsi="inherit" w:cs="Courier New"/>
          <w:color w:val="7D2727"/>
          <w:sz w:val="24"/>
          <w:lang w:bidi="mr-IN"/>
        </w:rPr>
        <w:t xml:space="preserve"> determines whether, based on the </w:t>
      </w:r>
      <w:proofErr w:type="spellStart"/>
      <w:r w:rsidRPr="00ED6635">
        <w:rPr>
          <w:rFonts w:ascii="inherit" w:eastAsia="Times New Roman" w:hAnsi="inherit" w:cs="Courier New"/>
          <w:color w:val="7D2727"/>
          <w:sz w:val="24"/>
          <w:lang w:bidi="mr-IN"/>
        </w:rPr>
        <w:t>arr</w:t>
      </w:r>
      <w:proofErr w:type="spellEnd"/>
      <w:r w:rsidRPr="00ED6635">
        <w:rPr>
          <w:rFonts w:ascii="inherit" w:eastAsia="Times New Roman" w:hAnsi="inherit" w:cs="Courier New"/>
          <w:color w:val="7D2727"/>
          <w:sz w:val="24"/>
          <w:lang w:bidi="mr-IN"/>
        </w:rPr>
        <w:t xml:space="preserve"> and dept date, the reservation is valid</w:t>
      </w:r>
    </w:p>
    <w:p w:rsidR="00ED6635" w:rsidRPr="00ED6635" w:rsidRDefault="00ED6635" w:rsidP="00ED663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4"/>
          <w:lang w:bidi="mr-IN"/>
        </w:rPr>
      </w:pPr>
      <w:r w:rsidRPr="00ED6635">
        <w:rPr>
          <w:rFonts w:ascii="inherit" w:eastAsia="Times New Roman" w:hAnsi="inherit" w:cs="Courier New"/>
          <w:color w:val="7D2727"/>
          <w:sz w:val="24"/>
          <w:lang w:bidi="mr-IN"/>
        </w:rPr>
        <w:t xml:space="preserve">    '''</w:t>
      </w:r>
    </w:p>
    <w:p w:rsidR="00ED6635" w:rsidRPr="00ED6635" w:rsidRDefault="00ED6635" w:rsidP="00ED663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4"/>
          <w:lang w:bidi="mr-IN"/>
        </w:rPr>
      </w:pPr>
      <w:r w:rsidRPr="00ED6635">
        <w:rPr>
          <w:rFonts w:ascii="inherit" w:eastAsia="Times New Roman" w:hAnsi="inherit" w:cs="Courier New"/>
          <w:color w:val="303336"/>
          <w:sz w:val="24"/>
          <w:lang w:bidi="mr-IN"/>
        </w:rPr>
        <w:t xml:space="preserve">    </w:t>
      </w:r>
      <w:proofErr w:type="gramStart"/>
      <w:r w:rsidRPr="00ED6635">
        <w:rPr>
          <w:rFonts w:ascii="inherit" w:eastAsia="Times New Roman" w:hAnsi="inherit" w:cs="Courier New"/>
          <w:color w:val="101094"/>
          <w:sz w:val="24"/>
          <w:lang w:bidi="mr-IN"/>
        </w:rPr>
        <w:t>if</w:t>
      </w:r>
      <w:proofErr w:type="gramEnd"/>
      <w:r w:rsidRPr="00ED6635">
        <w:rPr>
          <w:rFonts w:ascii="inherit" w:eastAsia="Times New Roman" w:hAnsi="inherit" w:cs="Courier New"/>
          <w:color w:val="303336"/>
          <w:sz w:val="24"/>
          <w:lang w:bidi="mr-IN"/>
        </w:rPr>
        <w:t xml:space="preserve"> date(</w:t>
      </w:r>
      <w:proofErr w:type="spellStart"/>
      <w:r w:rsidRPr="00ED6635">
        <w:rPr>
          <w:rFonts w:ascii="inherit" w:eastAsia="Times New Roman" w:hAnsi="inherit" w:cs="Courier New"/>
          <w:color w:val="303336"/>
          <w:sz w:val="24"/>
          <w:lang w:bidi="mr-IN"/>
        </w:rPr>
        <w:t>arr</w:t>
      </w:r>
      <w:proofErr w:type="spellEnd"/>
      <w:r w:rsidRPr="00ED6635">
        <w:rPr>
          <w:rFonts w:ascii="inherit" w:eastAsia="Times New Roman" w:hAnsi="inherit" w:cs="Courier New"/>
          <w:color w:val="303336"/>
          <w:sz w:val="24"/>
          <w:lang w:bidi="mr-IN"/>
        </w:rPr>
        <w:t>)&gt;=date(dept):</w:t>
      </w:r>
    </w:p>
    <w:p w:rsidR="00ED6635" w:rsidRPr="00ED6635" w:rsidRDefault="00ED6635" w:rsidP="00ED663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4"/>
          <w:lang w:bidi="mr-IN"/>
        </w:rPr>
      </w:pPr>
      <w:r w:rsidRPr="00ED6635">
        <w:rPr>
          <w:rFonts w:ascii="inherit" w:eastAsia="Times New Roman" w:hAnsi="inherit" w:cs="Courier New"/>
          <w:color w:val="303336"/>
          <w:sz w:val="24"/>
          <w:lang w:bidi="mr-IN"/>
        </w:rPr>
        <w:t xml:space="preserve">        </w:t>
      </w:r>
      <w:r w:rsidRPr="00ED6635">
        <w:rPr>
          <w:rFonts w:ascii="inherit" w:eastAsia="Times New Roman" w:hAnsi="inherit" w:cs="Courier New"/>
          <w:color w:val="858C93"/>
          <w:sz w:val="24"/>
          <w:lang w:bidi="mr-IN"/>
        </w:rPr>
        <w:t>#</w:t>
      </w:r>
      <w:proofErr w:type="gramStart"/>
      <w:r w:rsidRPr="00ED6635">
        <w:rPr>
          <w:rFonts w:ascii="inherit" w:eastAsia="Times New Roman" w:hAnsi="inherit" w:cs="Courier New"/>
          <w:color w:val="858C93"/>
          <w:sz w:val="24"/>
          <w:lang w:bidi="mr-IN"/>
        </w:rPr>
        <w:t>print(</w:t>
      </w:r>
      <w:proofErr w:type="gramEnd"/>
      <w:r w:rsidRPr="00ED6635">
        <w:rPr>
          <w:rFonts w:ascii="inherit" w:eastAsia="Times New Roman" w:hAnsi="inherit" w:cs="Courier New"/>
          <w:color w:val="858C93"/>
          <w:sz w:val="24"/>
          <w:lang w:bidi="mr-IN"/>
        </w:rPr>
        <w:t>'can\'t leave before you arrive')</w:t>
      </w:r>
    </w:p>
    <w:p w:rsidR="00ED6635" w:rsidRPr="00ED6635" w:rsidRDefault="00ED6635" w:rsidP="00ED663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4"/>
          <w:lang w:bidi="mr-IN"/>
        </w:rPr>
      </w:pPr>
      <w:r w:rsidRPr="00ED6635">
        <w:rPr>
          <w:rFonts w:ascii="inherit" w:eastAsia="Times New Roman" w:hAnsi="inherit" w:cs="Courier New"/>
          <w:color w:val="303336"/>
          <w:sz w:val="24"/>
          <w:lang w:bidi="mr-IN"/>
        </w:rPr>
        <w:t xml:space="preserve">        </w:t>
      </w:r>
      <w:proofErr w:type="gramStart"/>
      <w:r w:rsidRPr="00ED6635">
        <w:rPr>
          <w:rFonts w:ascii="inherit" w:eastAsia="Times New Roman" w:hAnsi="inherit" w:cs="Courier New"/>
          <w:color w:val="101094"/>
          <w:sz w:val="24"/>
          <w:lang w:bidi="mr-IN"/>
        </w:rPr>
        <w:t>return</w:t>
      </w:r>
      <w:proofErr w:type="gramEnd"/>
      <w:r w:rsidRPr="00ED6635">
        <w:rPr>
          <w:rFonts w:ascii="inherit" w:eastAsia="Times New Roman" w:hAnsi="inherit" w:cs="Courier New"/>
          <w:color w:val="303336"/>
          <w:sz w:val="24"/>
          <w:lang w:bidi="mr-IN"/>
        </w:rPr>
        <w:t xml:space="preserve"> </w:t>
      </w:r>
      <w:r w:rsidRPr="00ED6635">
        <w:rPr>
          <w:rFonts w:ascii="inherit" w:eastAsia="Times New Roman" w:hAnsi="inherit" w:cs="Courier New"/>
          <w:color w:val="101094"/>
          <w:sz w:val="24"/>
          <w:lang w:bidi="mr-IN"/>
        </w:rPr>
        <w:t>False</w:t>
      </w:r>
    </w:p>
    <w:p w:rsidR="00ED6635" w:rsidRPr="00ED6635" w:rsidRDefault="00ED6635" w:rsidP="00ED663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4"/>
          <w:lang w:bidi="mr-IN"/>
        </w:rPr>
      </w:pPr>
      <w:r w:rsidRPr="00ED6635">
        <w:rPr>
          <w:rFonts w:ascii="inherit" w:eastAsia="Times New Roman" w:hAnsi="inherit" w:cs="Courier New"/>
          <w:color w:val="303336"/>
          <w:sz w:val="24"/>
          <w:lang w:bidi="mr-IN"/>
        </w:rPr>
        <w:t xml:space="preserve">    </w:t>
      </w:r>
      <w:proofErr w:type="gramStart"/>
      <w:r w:rsidRPr="00ED6635">
        <w:rPr>
          <w:rFonts w:ascii="inherit" w:eastAsia="Times New Roman" w:hAnsi="inherit" w:cs="Courier New"/>
          <w:color w:val="101094"/>
          <w:sz w:val="24"/>
          <w:lang w:bidi="mr-IN"/>
        </w:rPr>
        <w:t>return</w:t>
      </w:r>
      <w:proofErr w:type="gramEnd"/>
      <w:r w:rsidRPr="00ED6635">
        <w:rPr>
          <w:rFonts w:ascii="inherit" w:eastAsia="Times New Roman" w:hAnsi="inherit" w:cs="Courier New"/>
          <w:color w:val="303336"/>
          <w:sz w:val="24"/>
          <w:lang w:bidi="mr-IN"/>
        </w:rPr>
        <w:t xml:space="preserve"> </w:t>
      </w:r>
      <w:r w:rsidRPr="00ED6635">
        <w:rPr>
          <w:rFonts w:ascii="inherit" w:eastAsia="Times New Roman" w:hAnsi="inherit" w:cs="Courier New"/>
          <w:color w:val="101094"/>
          <w:sz w:val="24"/>
          <w:lang w:bidi="mr-IN"/>
        </w:rPr>
        <w:t>True</w:t>
      </w:r>
    </w:p>
    <w:p w:rsidR="00ED6635" w:rsidRPr="00ED6635" w:rsidRDefault="00ED6635" w:rsidP="00ED663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4"/>
          <w:lang w:bidi="mr-IN"/>
        </w:rPr>
      </w:pPr>
    </w:p>
    <w:p w:rsidR="00ED6635" w:rsidRPr="00ED6635" w:rsidRDefault="00ED6635" w:rsidP="00ED663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4"/>
          <w:lang w:bidi="mr-IN"/>
        </w:rPr>
      </w:pPr>
      <w:r w:rsidRPr="00ED6635">
        <w:rPr>
          <w:rFonts w:ascii="inherit" w:eastAsia="Times New Roman" w:hAnsi="inherit" w:cs="Courier New"/>
          <w:color w:val="858C93"/>
          <w:sz w:val="24"/>
          <w:lang w:bidi="mr-IN"/>
        </w:rPr>
        <w:t>#Second: check conflicts with existing reservations</w:t>
      </w:r>
    </w:p>
    <w:p w:rsidR="00ED6635" w:rsidRPr="00ED6635" w:rsidRDefault="00ED6635" w:rsidP="00ED663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4"/>
          <w:lang w:bidi="mr-IN"/>
        </w:rPr>
      </w:pPr>
    </w:p>
    <w:p w:rsidR="00ED6635" w:rsidRPr="00ED6635" w:rsidRDefault="00ED6635" w:rsidP="00ED663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4"/>
          <w:lang w:bidi="mr-IN"/>
        </w:rPr>
      </w:pPr>
      <w:proofErr w:type="gramStart"/>
      <w:r w:rsidRPr="00ED6635">
        <w:rPr>
          <w:rFonts w:ascii="inherit" w:eastAsia="Times New Roman" w:hAnsi="inherit" w:cs="Courier New"/>
          <w:color w:val="101094"/>
          <w:sz w:val="24"/>
          <w:lang w:bidi="mr-IN"/>
        </w:rPr>
        <w:t>def</w:t>
      </w:r>
      <w:proofErr w:type="gramEnd"/>
      <w:r w:rsidRPr="00ED6635">
        <w:rPr>
          <w:rFonts w:ascii="inherit" w:eastAsia="Times New Roman" w:hAnsi="inherit" w:cs="Courier New"/>
          <w:color w:val="303336"/>
          <w:sz w:val="24"/>
          <w:lang w:bidi="mr-IN"/>
        </w:rPr>
        <w:t xml:space="preserve"> </w:t>
      </w:r>
      <w:proofErr w:type="spellStart"/>
      <w:r w:rsidRPr="00ED6635">
        <w:rPr>
          <w:rFonts w:ascii="inherit" w:eastAsia="Times New Roman" w:hAnsi="inherit" w:cs="Courier New"/>
          <w:color w:val="303336"/>
          <w:sz w:val="24"/>
          <w:lang w:bidi="mr-IN"/>
        </w:rPr>
        <w:t>room_not_taken</w:t>
      </w:r>
      <w:proofErr w:type="spellEnd"/>
      <w:r w:rsidRPr="00ED6635">
        <w:rPr>
          <w:rFonts w:ascii="inherit" w:eastAsia="Times New Roman" w:hAnsi="inherit" w:cs="Courier New"/>
          <w:color w:val="303336"/>
          <w:sz w:val="24"/>
          <w:lang w:bidi="mr-IN"/>
        </w:rPr>
        <w:t>(</w:t>
      </w:r>
      <w:proofErr w:type="spellStart"/>
      <w:r w:rsidRPr="00ED6635">
        <w:rPr>
          <w:rFonts w:ascii="inherit" w:eastAsia="Times New Roman" w:hAnsi="inherit" w:cs="Courier New"/>
          <w:color w:val="303336"/>
          <w:sz w:val="24"/>
          <w:lang w:bidi="mr-IN"/>
        </w:rPr>
        <w:t>room_req</w:t>
      </w:r>
      <w:proofErr w:type="spellEnd"/>
      <w:r w:rsidRPr="00ED6635">
        <w:rPr>
          <w:rFonts w:ascii="inherit" w:eastAsia="Times New Roman" w:hAnsi="inherit" w:cs="Courier New"/>
          <w:color w:val="303336"/>
          <w:sz w:val="24"/>
          <w:lang w:bidi="mr-IN"/>
        </w:rPr>
        <w:t xml:space="preserve">: </w:t>
      </w:r>
      <w:proofErr w:type="spellStart"/>
      <w:r w:rsidRPr="00ED6635">
        <w:rPr>
          <w:rFonts w:ascii="inherit" w:eastAsia="Times New Roman" w:hAnsi="inherit" w:cs="Courier New"/>
          <w:color w:val="303336"/>
          <w:sz w:val="24"/>
          <w:lang w:bidi="mr-IN"/>
        </w:rPr>
        <w:t>str</w:t>
      </w:r>
      <w:proofErr w:type="spellEnd"/>
      <w:r w:rsidRPr="00ED6635">
        <w:rPr>
          <w:rFonts w:ascii="inherit" w:eastAsia="Times New Roman" w:hAnsi="inherit" w:cs="Courier New"/>
          <w:color w:val="303336"/>
          <w:sz w:val="24"/>
          <w:lang w:bidi="mr-IN"/>
        </w:rPr>
        <w:t xml:space="preserve">) -&gt; </w:t>
      </w:r>
      <w:proofErr w:type="spellStart"/>
      <w:r w:rsidRPr="00ED6635">
        <w:rPr>
          <w:rFonts w:ascii="inherit" w:eastAsia="Times New Roman" w:hAnsi="inherit" w:cs="Courier New"/>
          <w:color w:val="303336"/>
          <w:sz w:val="24"/>
          <w:lang w:bidi="mr-IN"/>
        </w:rPr>
        <w:t>bool</w:t>
      </w:r>
      <w:proofErr w:type="spellEnd"/>
      <w:r w:rsidRPr="00ED6635">
        <w:rPr>
          <w:rFonts w:ascii="inherit" w:eastAsia="Times New Roman" w:hAnsi="inherit" w:cs="Courier New"/>
          <w:color w:val="303336"/>
          <w:sz w:val="24"/>
          <w:lang w:bidi="mr-IN"/>
        </w:rPr>
        <w:t>:</w:t>
      </w:r>
    </w:p>
    <w:p w:rsidR="00ED6635" w:rsidRPr="00ED6635" w:rsidRDefault="00ED6635" w:rsidP="00ED663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4"/>
          <w:lang w:bidi="mr-IN"/>
        </w:rPr>
      </w:pPr>
      <w:r w:rsidRPr="00ED6635">
        <w:rPr>
          <w:rFonts w:ascii="inherit" w:eastAsia="Times New Roman" w:hAnsi="inherit" w:cs="Courier New"/>
          <w:color w:val="303336"/>
          <w:sz w:val="24"/>
          <w:lang w:bidi="mr-IN"/>
        </w:rPr>
        <w:t xml:space="preserve">    </w:t>
      </w:r>
      <w:r w:rsidRPr="00ED6635">
        <w:rPr>
          <w:rFonts w:ascii="inherit" w:eastAsia="Times New Roman" w:hAnsi="inherit" w:cs="Courier New"/>
          <w:color w:val="7D2727"/>
          <w:sz w:val="24"/>
          <w:lang w:bidi="mr-IN"/>
        </w:rPr>
        <w:t>'''return true if room is taken'''</w:t>
      </w:r>
    </w:p>
    <w:p w:rsidR="00ED6635" w:rsidRPr="00ED6635" w:rsidRDefault="00ED6635" w:rsidP="00ED663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4"/>
          <w:lang w:bidi="mr-IN"/>
        </w:rPr>
      </w:pPr>
    </w:p>
    <w:p w:rsidR="00ED6635" w:rsidRPr="00ED6635" w:rsidRDefault="00ED6635" w:rsidP="00ED663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4"/>
          <w:lang w:bidi="mr-IN"/>
        </w:rPr>
      </w:pPr>
      <w:r w:rsidRPr="00ED6635">
        <w:rPr>
          <w:rFonts w:ascii="inherit" w:eastAsia="Times New Roman" w:hAnsi="inherit" w:cs="Courier New"/>
          <w:color w:val="303336"/>
          <w:sz w:val="24"/>
          <w:lang w:bidi="mr-IN"/>
        </w:rPr>
        <w:t xml:space="preserve">    </w:t>
      </w:r>
      <w:r w:rsidRPr="00ED6635">
        <w:rPr>
          <w:rFonts w:ascii="inherit" w:eastAsia="Times New Roman" w:hAnsi="inherit" w:cs="Courier New"/>
          <w:color w:val="858C93"/>
          <w:sz w:val="24"/>
          <w:lang w:bidi="mr-IN"/>
        </w:rPr>
        <w:t>#based on whether bedroom is free</w:t>
      </w:r>
    </w:p>
    <w:p w:rsidR="00ED6635" w:rsidRPr="00ED6635" w:rsidRDefault="00ED6635" w:rsidP="00ED663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4"/>
          <w:lang w:bidi="mr-IN"/>
        </w:rPr>
      </w:pPr>
      <w:r w:rsidRPr="00ED6635">
        <w:rPr>
          <w:rFonts w:ascii="inherit" w:eastAsia="Times New Roman" w:hAnsi="inherit" w:cs="Courier New"/>
          <w:color w:val="303336"/>
          <w:sz w:val="24"/>
          <w:lang w:bidi="mr-IN"/>
        </w:rPr>
        <w:t xml:space="preserve">    </w:t>
      </w:r>
      <w:proofErr w:type="gramStart"/>
      <w:r w:rsidRPr="00ED6635">
        <w:rPr>
          <w:rFonts w:ascii="inherit" w:eastAsia="Times New Roman" w:hAnsi="inherit" w:cs="Courier New"/>
          <w:color w:val="101094"/>
          <w:sz w:val="24"/>
          <w:lang w:bidi="mr-IN"/>
        </w:rPr>
        <w:t>global</w:t>
      </w:r>
      <w:proofErr w:type="gramEnd"/>
      <w:r w:rsidRPr="00ED6635">
        <w:rPr>
          <w:rFonts w:ascii="inherit" w:eastAsia="Times New Roman" w:hAnsi="inherit" w:cs="Courier New"/>
          <w:color w:val="303336"/>
          <w:sz w:val="24"/>
          <w:lang w:bidi="mr-IN"/>
        </w:rPr>
        <w:t xml:space="preserve"> </w:t>
      </w:r>
      <w:proofErr w:type="spellStart"/>
      <w:r w:rsidRPr="00ED6635">
        <w:rPr>
          <w:rFonts w:ascii="inherit" w:eastAsia="Times New Roman" w:hAnsi="inherit" w:cs="Courier New"/>
          <w:color w:val="303336"/>
          <w:sz w:val="24"/>
          <w:lang w:bidi="mr-IN"/>
        </w:rPr>
        <w:t>reservation_list</w:t>
      </w:r>
      <w:proofErr w:type="spellEnd"/>
    </w:p>
    <w:p w:rsidR="00ED6635" w:rsidRPr="00ED6635" w:rsidRDefault="00ED6635" w:rsidP="00ED663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4"/>
          <w:lang w:bidi="mr-IN"/>
        </w:rPr>
      </w:pPr>
      <w:r w:rsidRPr="00ED6635">
        <w:rPr>
          <w:rFonts w:ascii="inherit" w:eastAsia="Times New Roman" w:hAnsi="inherit" w:cs="Courier New"/>
          <w:color w:val="303336"/>
          <w:sz w:val="24"/>
          <w:lang w:bidi="mr-IN"/>
        </w:rPr>
        <w:t xml:space="preserve">    </w:t>
      </w:r>
      <w:proofErr w:type="spellStart"/>
      <w:r w:rsidRPr="00ED6635">
        <w:rPr>
          <w:rFonts w:ascii="inherit" w:eastAsia="Times New Roman" w:hAnsi="inherit" w:cs="Courier New"/>
          <w:color w:val="303336"/>
          <w:sz w:val="24"/>
          <w:lang w:bidi="mr-IN"/>
        </w:rPr>
        <w:t>reserved_rooms</w:t>
      </w:r>
      <w:proofErr w:type="spellEnd"/>
      <w:r w:rsidRPr="00ED6635">
        <w:rPr>
          <w:rFonts w:ascii="inherit" w:eastAsia="Times New Roman" w:hAnsi="inherit" w:cs="Courier New"/>
          <w:color w:val="303336"/>
          <w:sz w:val="24"/>
          <w:lang w:bidi="mr-IN"/>
        </w:rPr>
        <w:t xml:space="preserve"> = []</w:t>
      </w:r>
    </w:p>
    <w:p w:rsidR="00ED6635" w:rsidRPr="00ED6635" w:rsidRDefault="00ED6635" w:rsidP="00ED663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4"/>
          <w:lang w:bidi="mr-IN"/>
        </w:rPr>
      </w:pPr>
      <w:r w:rsidRPr="00ED6635">
        <w:rPr>
          <w:rFonts w:ascii="inherit" w:eastAsia="Times New Roman" w:hAnsi="inherit" w:cs="Courier New"/>
          <w:color w:val="303336"/>
          <w:sz w:val="24"/>
          <w:lang w:bidi="mr-IN"/>
        </w:rPr>
        <w:t xml:space="preserve">    </w:t>
      </w:r>
      <w:proofErr w:type="gramStart"/>
      <w:r w:rsidRPr="00ED6635">
        <w:rPr>
          <w:rFonts w:ascii="inherit" w:eastAsia="Times New Roman" w:hAnsi="inherit" w:cs="Courier New"/>
          <w:color w:val="101094"/>
          <w:sz w:val="24"/>
          <w:lang w:bidi="mr-IN"/>
        </w:rPr>
        <w:t>for</w:t>
      </w:r>
      <w:proofErr w:type="gramEnd"/>
      <w:r w:rsidRPr="00ED6635">
        <w:rPr>
          <w:rFonts w:ascii="inherit" w:eastAsia="Times New Roman" w:hAnsi="inherit" w:cs="Courier New"/>
          <w:color w:val="303336"/>
          <w:sz w:val="24"/>
          <w:lang w:bidi="mr-IN"/>
        </w:rPr>
        <w:t xml:space="preserve"> r </w:t>
      </w:r>
      <w:r w:rsidRPr="00ED6635">
        <w:rPr>
          <w:rFonts w:ascii="inherit" w:eastAsia="Times New Roman" w:hAnsi="inherit" w:cs="Courier New"/>
          <w:color w:val="101094"/>
          <w:sz w:val="24"/>
          <w:lang w:bidi="mr-IN"/>
        </w:rPr>
        <w:t>in</w:t>
      </w:r>
      <w:r w:rsidRPr="00ED6635">
        <w:rPr>
          <w:rFonts w:ascii="inherit" w:eastAsia="Times New Roman" w:hAnsi="inherit" w:cs="Courier New"/>
          <w:color w:val="303336"/>
          <w:sz w:val="24"/>
          <w:lang w:bidi="mr-IN"/>
        </w:rPr>
        <w:t xml:space="preserve"> </w:t>
      </w:r>
      <w:proofErr w:type="spellStart"/>
      <w:r w:rsidRPr="00ED6635">
        <w:rPr>
          <w:rFonts w:ascii="inherit" w:eastAsia="Times New Roman" w:hAnsi="inherit" w:cs="Courier New"/>
          <w:color w:val="303336"/>
          <w:sz w:val="24"/>
          <w:lang w:bidi="mr-IN"/>
        </w:rPr>
        <w:t>reservation_list</w:t>
      </w:r>
      <w:proofErr w:type="spellEnd"/>
      <w:r w:rsidRPr="00ED6635">
        <w:rPr>
          <w:rFonts w:ascii="inherit" w:eastAsia="Times New Roman" w:hAnsi="inherit" w:cs="Courier New"/>
          <w:color w:val="303336"/>
          <w:sz w:val="24"/>
          <w:lang w:bidi="mr-IN"/>
        </w:rPr>
        <w:t>:</w:t>
      </w:r>
    </w:p>
    <w:p w:rsidR="00ED6635" w:rsidRPr="00ED6635" w:rsidRDefault="00ED6635" w:rsidP="00ED663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4"/>
          <w:lang w:bidi="mr-IN"/>
        </w:rPr>
      </w:pPr>
      <w:r w:rsidRPr="00ED6635">
        <w:rPr>
          <w:rFonts w:ascii="inherit" w:eastAsia="Times New Roman" w:hAnsi="inherit" w:cs="Courier New"/>
          <w:color w:val="303336"/>
          <w:sz w:val="24"/>
          <w:lang w:bidi="mr-IN"/>
        </w:rPr>
        <w:t xml:space="preserve">        </w:t>
      </w:r>
      <w:proofErr w:type="spellStart"/>
      <w:r w:rsidRPr="00ED6635">
        <w:rPr>
          <w:rFonts w:ascii="inherit" w:eastAsia="Times New Roman" w:hAnsi="inherit" w:cs="Courier New"/>
          <w:color w:val="303336"/>
          <w:sz w:val="24"/>
          <w:lang w:bidi="mr-IN"/>
        </w:rPr>
        <w:t>reserved_</w:t>
      </w:r>
      <w:proofErr w:type="gramStart"/>
      <w:r w:rsidRPr="00ED6635">
        <w:rPr>
          <w:rFonts w:ascii="inherit" w:eastAsia="Times New Roman" w:hAnsi="inherit" w:cs="Courier New"/>
          <w:color w:val="303336"/>
          <w:sz w:val="24"/>
          <w:lang w:bidi="mr-IN"/>
        </w:rPr>
        <w:t>rooms.append</w:t>
      </w:r>
      <w:proofErr w:type="spellEnd"/>
      <w:r w:rsidRPr="00ED6635">
        <w:rPr>
          <w:rFonts w:ascii="inherit" w:eastAsia="Times New Roman" w:hAnsi="inherit" w:cs="Courier New"/>
          <w:color w:val="303336"/>
          <w:sz w:val="24"/>
          <w:lang w:bidi="mr-IN"/>
        </w:rPr>
        <w:t>(</w:t>
      </w:r>
      <w:proofErr w:type="spellStart"/>
      <w:proofErr w:type="gramEnd"/>
      <w:r w:rsidRPr="00ED6635">
        <w:rPr>
          <w:rFonts w:ascii="inherit" w:eastAsia="Times New Roman" w:hAnsi="inherit" w:cs="Courier New"/>
          <w:color w:val="303336"/>
          <w:sz w:val="24"/>
          <w:lang w:bidi="mr-IN"/>
        </w:rPr>
        <w:t>r.room</w:t>
      </w:r>
      <w:proofErr w:type="spellEnd"/>
      <w:r w:rsidRPr="00ED6635">
        <w:rPr>
          <w:rFonts w:ascii="inherit" w:eastAsia="Times New Roman" w:hAnsi="inherit" w:cs="Courier New"/>
          <w:color w:val="303336"/>
          <w:sz w:val="24"/>
          <w:lang w:bidi="mr-IN"/>
        </w:rPr>
        <w:t xml:space="preserve">) </w:t>
      </w:r>
      <w:r w:rsidRPr="00ED6635">
        <w:rPr>
          <w:rFonts w:ascii="inherit" w:eastAsia="Times New Roman" w:hAnsi="inherit" w:cs="Courier New"/>
          <w:color w:val="858C93"/>
          <w:sz w:val="24"/>
          <w:lang w:bidi="mr-IN"/>
        </w:rPr>
        <w:t>#list of strings of taken rooms</w:t>
      </w:r>
    </w:p>
    <w:p w:rsidR="00ED6635" w:rsidRPr="00ED6635" w:rsidRDefault="00ED6635" w:rsidP="00ED663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4"/>
          <w:lang w:bidi="mr-IN"/>
        </w:rPr>
      </w:pPr>
      <w:r w:rsidRPr="00ED6635">
        <w:rPr>
          <w:rFonts w:ascii="inherit" w:eastAsia="Times New Roman" w:hAnsi="inherit" w:cs="Courier New"/>
          <w:color w:val="303336"/>
          <w:sz w:val="24"/>
          <w:lang w:bidi="mr-IN"/>
        </w:rPr>
        <w:t xml:space="preserve">    </w:t>
      </w:r>
      <w:proofErr w:type="gramStart"/>
      <w:r w:rsidRPr="00ED6635">
        <w:rPr>
          <w:rFonts w:ascii="inherit" w:eastAsia="Times New Roman" w:hAnsi="inherit" w:cs="Courier New"/>
          <w:color w:val="101094"/>
          <w:sz w:val="24"/>
          <w:lang w:bidi="mr-IN"/>
        </w:rPr>
        <w:t>if</w:t>
      </w:r>
      <w:proofErr w:type="gramEnd"/>
      <w:r w:rsidRPr="00ED6635">
        <w:rPr>
          <w:rFonts w:ascii="inherit" w:eastAsia="Times New Roman" w:hAnsi="inherit" w:cs="Courier New"/>
          <w:color w:val="303336"/>
          <w:sz w:val="24"/>
          <w:lang w:bidi="mr-IN"/>
        </w:rPr>
        <w:t xml:space="preserve"> (</w:t>
      </w:r>
      <w:proofErr w:type="spellStart"/>
      <w:r w:rsidRPr="00ED6635">
        <w:rPr>
          <w:rFonts w:ascii="inherit" w:eastAsia="Times New Roman" w:hAnsi="inherit" w:cs="Courier New"/>
          <w:color w:val="303336"/>
          <w:sz w:val="24"/>
          <w:lang w:bidi="mr-IN"/>
        </w:rPr>
        <w:t>room_req</w:t>
      </w:r>
      <w:proofErr w:type="spellEnd"/>
      <w:r w:rsidRPr="00ED6635">
        <w:rPr>
          <w:rFonts w:ascii="inherit" w:eastAsia="Times New Roman" w:hAnsi="inherit" w:cs="Courier New"/>
          <w:color w:val="303336"/>
          <w:sz w:val="24"/>
          <w:lang w:bidi="mr-IN"/>
        </w:rPr>
        <w:t xml:space="preserve"> </w:t>
      </w:r>
      <w:r w:rsidRPr="00ED6635">
        <w:rPr>
          <w:rFonts w:ascii="inherit" w:eastAsia="Times New Roman" w:hAnsi="inherit" w:cs="Courier New"/>
          <w:color w:val="101094"/>
          <w:sz w:val="24"/>
          <w:lang w:bidi="mr-IN"/>
        </w:rPr>
        <w:t>not</w:t>
      </w:r>
      <w:r w:rsidRPr="00ED6635">
        <w:rPr>
          <w:rFonts w:ascii="inherit" w:eastAsia="Times New Roman" w:hAnsi="inherit" w:cs="Courier New"/>
          <w:color w:val="303336"/>
          <w:sz w:val="24"/>
          <w:lang w:bidi="mr-IN"/>
        </w:rPr>
        <w:t xml:space="preserve"> </w:t>
      </w:r>
      <w:r w:rsidRPr="00ED6635">
        <w:rPr>
          <w:rFonts w:ascii="inherit" w:eastAsia="Times New Roman" w:hAnsi="inherit" w:cs="Courier New"/>
          <w:color w:val="101094"/>
          <w:sz w:val="24"/>
          <w:lang w:bidi="mr-IN"/>
        </w:rPr>
        <w:t>in</w:t>
      </w:r>
      <w:r w:rsidRPr="00ED6635">
        <w:rPr>
          <w:rFonts w:ascii="inherit" w:eastAsia="Times New Roman" w:hAnsi="inherit" w:cs="Courier New"/>
          <w:color w:val="303336"/>
          <w:sz w:val="24"/>
          <w:lang w:bidi="mr-IN"/>
        </w:rPr>
        <w:t xml:space="preserve"> </w:t>
      </w:r>
      <w:proofErr w:type="spellStart"/>
      <w:r w:rsidRPr="00ED6635">
        <w:rPr>
          <w:rFonts w:ascii="inherit" w:eastAsia="Times New Roman" w:hAnsi="inherit" w:cs="Courier New"/>
          <w:color w:val="303336"/>
          <w:sz w:val="24"/>
          <w:lang w:bidi="mr-IN"/>
        </w:rPr>
        <w:t>reserved_rooms</w:t>
      </w:r>
      <w:proofErr w:type="spellEnd"/>
      <w:r w:rsidRPr="00ED6635">
        <w:rPr>
          <w:rFonts w:ascii="inherit" w:eastAsia="Times New Roman" w:hAnsi="inherit" w:cs="Courier New"/>
          <w:color w:val="303336"/>
          <w:sz w:val="24"/>
          <w:lang w:bidi="mr-IN"/>
        </w:rPr>
        <w:t>):</w:t>
      </w:r>
    </w:p>
    <w:p w:rsidR="00ED6635" w:rsidRPr="00ED6635" w:rsidRDefault="00ED6635" w:rsidP="00ED663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4"/>
          <w:lang w:bidi="mr-IN"/>
        </w:rPr>
      </w:pPr>
      <w:r w:rsidRPr="00ED6635">
        <w:rPr>
          <w:rFonts w:ascii="inherit" w:eastAsia="Times New Roman" w:hAnsi="inherit" w:cs="Courier New"/>
          <w:color w:val="303336"/>
          <w:sz w:val="24"/>
          <w:lang w:bidi="mr-IN"/>
        </w:rPr>
        <w:t xml:space="preserve">        </w:t>
      </w:r>
      <w:proofErr w:type="gramStart"/>
      <w:r w:rsidRPr="00ED6635">
        <w:rPr>
          <w:rFonts w:ascii="inherit" w:eastAsia="Times New Roman" w:hAnsi="inherit" w:cs="Courier New"/>
          <w:color w:val="101094"/>
          <w:sz w:val="24"/>
          <w:lang w:bidi="mr-IN"/>
        </w:rPr>
        <w:t>return</w:t>
      </w:r>
      <w:proofErr w:type="gramEnd"/>
      <w:r w:rsidRPr="00ED6635">
        <w:rPr>
          <w:rFonts w:ascii="inherit" w:eastAsia="Times New Roman" w:hAnsi="inherit" w:cs="Courier New"/>
          <w:color w:val="303336"/>
          <w:sz w:val="24"/>
          <w:lang w:bidi="mr-IN"/>
        </w:rPr>
        <w:t xml:space="preserve"> </w:t>
      </w:r>
      <w:r w:rsidRPr="00ED6635">
        <w:rPr>
          <w:rFonts w:ascii="inherit" w:eastAsia="Times New Roman" w:hAnsi="inherit" w:cs="Courier New"/>
          <w:color w:val="101094"/>
          <w:sz w:val="24"/>
          <w:lang w:bidi="mr-IN"/>
        </w:rPr>
        <w:t>True</w:t>
      </w:r>
    </w:p>
    <w:p w:rsidR="00ED6635" w:rsidRPr="00ED6635" w:rsidRDefault="00ED6635" w:rsidP="00ED663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4"/>
          <w:lang w:bidi="mr-IN"/>
        </w:rPr>
      </w:pPr>
      <w:r w:rsidRPr="00ED6635">
        <w:rPr>
          <w:rFonts w:ascii="inherit" w:eastAsia="Times New Roman" w:hAnsi="inherit" w:cs="Courier New"/>
          <w:color w:val="303336"/>
          <w:sz w:val="24"/>
          <w:lang w:bidi="mr-IN"/>
        </w:rPr>
        <w:t xml:space="preserve">    </w:t>
      </w:r>
      <w:proofErr w:type="gramStart"/>
      <w:r w:rsidRPr="00ED6635">
        <w:rPr>
          <w:rFonts w:ascii="inherit" w:eastAsia="Times New Roman" w:hAnsi="inherit" w:cs="Courier New"/>
          <w:color w:val="101094"/>
          <w:sz w:val="24"/>
          <w:lang w:bidi="mr-IN"/>
        </w:rPr>
        <w:t>return</w:t>
      </w:r>
      <w:proofErr w:type="gramEnd"/>
      <w:r w:rsidRPr="00ED6635">
        <w:rPr>
          <w:rFonts w:ascii="inherit" w:eastAsia="Times New Roman" w:hAnsi="inherit" w:cs="Courier New"/>
          <w:color w:val="303336"/>
          <w:sz w:val="24"/>
          <w:lang w:bidi="mr-IN"/>
        </w:rPr>
        <w:t xml:space="preserve"> </w:t>
      </w:r>
      <w:r w:rsidRPr="00ED6635">
        <w:rPr>
          <w:rFonts w:ascii="inherit" w:eastAsia="Times New Roman" w:hAnsi="inherit" w:cs="Courier New"/>
          <w:color w:val="101094"/>
          <w:sz w:val="24"/>
          <w:lang w:bidi="mr-IN"/>
        </w:rPr>
        <w:t>False</w:t>
      </w:r>
    </w:p>
    <w:p w:rsidR="00ED6635" w:rsidRPr="00ED6635" w:rsidRDefault="00ED6635" w:rsidP="00ED663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4"/>
          <w:lang w:bidi="mr-IN"/>
        </w:rPr>
      </w:pPr>
    </w:p>
    <w:p w:rsidR="00ED6635" w:rsidRPr="00ED6635" w:rsidRDefault="00ED6635" w:rsidP="00ED663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4"/>
          <w:lang w:bidi="mr-IN"/>
        </w:rPr>
      </w:pPr>
      <w:proofErr w:type="gramStart"/>
      <w:r w:rsidRPr="00ED6635">
        <w:rPr>
          <w:rFonts w:ascii="inherit" w:eastAsia="Times New Roman" w:hAnsi="inherit" w:cs="Courier New"/>
          <w:color w:val="101094"/>
          <w:sz w:val="24"/>
          <w:lang w:bidi="mr-IN"/>
        </w:rPr>
        <w:t>def</w:t>
      </w:r>
      <w:proofErr w:type="gramEnd"/>
      <w:r w:rsidRPr="00ED6635">
        <w:rPr>
          <w:rFonts w:ascii="inherit" w:eastAsia="Times New Roman" w:hAnsi="inherit" w:cs="Courier New"/>
          <w:color w:val="303336"/>
          <w:sz w:val="24"/>
          <w:lang w:bidi="mr-IN"/>
        </w:rPr>
        <w:t xml:space="preserve"> </w:t>
      </w:r>
      <w:proofErr w:type="spellStart"/>
      <w:r w:rsidRPr="00ED6635">
        <w:rPr>
          <w:rFonts w:ascii="inherit" w:eastAsia="Times New Roman" w:hAnsi="inherit" w:cs="Courier New"/>
          <w:color w:val="303336"/>
          <w:sz w:val="24"/>
          <w:lang w:bidi="mr-IN"/>
        </w:rPr>
        <w:t>reservations_conflict</w:t>
      </w:r>
      <w:proofErr w:type="spellEnd"/>
      <w:r w:rsidRPr="00ED6635">
        <w:rPr>
          <w:rFonts w:ascii="inherit" w:eastAsia="Times New Roman" w:hAnsi="inherit" w:cs="Courier New"/>
          <w:color w:val="303336"/>
          <w:sz w:val="24"/>
          <w:lang w:bidi="mr-IN"/>
        </w:rPr>
        <w:t>(r1:</w:t>
      </w:r>
      <w:r w:rsidRPr="00ED6635">
        <w:rPr>
          <w:rFonts w:ascii="inherit" w:eastAsia="Times New Roman" w:hAnsi="inherit" w:cs="Courier New"/>
          <w:color w:val="2B91AF"/>
          <w:sz w:val="24"/>
          <w:lang w:bidi="mr-IN"/>
        </w:rPr>
        <w:t>Reservation</w:t>
      </w:r>
      <w:r w:rsidRPr="00ED6635">
        <w:rPr>
          <w:rFonts w:ascii="inherit" w:eastAsia="Times New Roman" w:hAnsi="inherit" w:cs="Courier New"/>
          <w:color w:val="303336"/>
          <w:sz w:val="24"/>
          <w:lang w:bidi="mr-IN"/>
        </w:rPr>
        <w:t>, r2:</w:t>
      </w:r>
      <w:r w:rsidRPr="00ED6635">
        <w:rPr>
          <w:rFonts w:ascii="inherit" w:eastAsia="Times New Roman" w:hAnsi="inherit" w:cs="Courier New"/>
          <w:color w:val="2B91AF"/>
          <w:sz w:val="24"/>
          <w:lang w:bidi="mr-IN"/>
        </w:rPr>
        <w:t>Reservation</w:t>
      </w:r>
      <w:r w:rsidRPr="00ED6635">
        <w:rPr>
          <w:rFonts w:ascii="inherit" w:eastAsia="Times New Roman" w:hAnsi="inherit" w:cs="Courier New"/>
          <w:color w:val="303336"/>
          <w:sz w:val="24"/>
          <w:lang w:bidi="mr-IN"/>
        </w:rPr>
        <w:t xml:space="preserve">)-&gt; </w:t>
      </w:r>
      <w:proofErr w:type="spellStart"/>
      <w:r w:rsidRPr="00ED6635">
        <w:rPr>
          <w:rFonts w:ascii="inherit" w:eastAsia="Times New Roman" w:hAnsi="inherit" w:cs="Courier New"/>
          <w:color w:val="303336"/>
          <w:sz w:val="24"/>
          <w:lang w:bidi="mr-IN"/>
        </w:rPr>
        <w:t>bool</w:t>
      </w:r>
      <w:proofErr w:type="spellEnd"/>
      <w:r w:rsidRPr="00ED6635">
        <w:rPr>
          <w:rFonts w:ascii="inherit" w:eastAsia="Times New Roman" w:hAnsi="inherit" w:cs="Courier New"/>
          <w:color w:val="303336"/>
          <w:sz w:val="24"/>
          <w:lang w:bidi="mr-IN"/>
        </w:rPr>
        <w:t>:</w:t>
      </w:r>
    </w:p>
    <w:p w:rsidR="00ED6635" w:rsidRPr="00ED6635" w:rsidRDefault="00ED6635" w:rsidP="00ED663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4"/>
          <w:lang w:bidi="mr-IN"/>
        </w:rPr>
      </w:pPr>
      <w:r w:rsidRPr="00ED6635">
        <w:rPr>
          <w:rFonts w:ascii="inherit" w:eastAsia="Times New Roman" w:hAnsi="inherit" w:cs="Courier New"/>
          <w:color w:val="303336"/>
          <w:sz w:val="24"/>
          <w:lang w:bidi="mr-IN"/>
        </w:rPr>
        <w:t xml:space="preserve">    </w:t>
      </w:r>
      <w:r w:rsidRPr="00ED6635">
        <w:rPr>
          <w:rFonts w:ascii="inherit" w:eastAsia="Times New Roman" w:hAnsi="inherit" w:cs="Courier New"/>
          <w:color w:val="7D2727"/>
          <w:sz w:val="24"/>
          <w:lang w:bidi="mr-IN"/>
        </w:rPr>
        <w:t xml:space="preserve">'''takes two reservations and compares them. </w:t>
      </w:r>
      <w:proofErr w:type="gramStart"/>
      <w:r w:rsidRPr="00ED6635">
        <w:rPr>
          <w:rFonts w:ascii="inherit" w:eastAsia="Times New Roman" w:hAnsi="inherit" w:cs="Courier New"/>
          <w:color w:val="7D2727"/>
          <w:sz w:val="24"/>
          <w:lang w:bidi="mr-IN"/>
        </w:rPr>
        <w:t>return</w:t>
      </w:r>
      <w:proofErr w:type="gramEnd"/>
      <w:r w:rsidRPr="00ED6635">
        <w:rPr>
          <w:rFonts w:ascii="inherit" w:eastAsia="Times New Roman" w:hAnsi="inherit" w:cs="Courier New"/>
          <w:color w:val="7D2727"/>
          <w:sz w:val="24"/>
          <w:lang w:bidi="mr-IN"/>
        </w:rPr>
        <w:t xml:space="preserve"> true if they conflict'''</w:t>
      </w:r>
    </w:p>
    <w:p w:rsidR="00ED6635" w:rsidRPr="00ED6635" w:rsidRDefault="00ED6635" w:rsidP="00ED663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4"/>
          <w:lang w:bidi="mr-IN"/>
        </w:rPr>
      </w:pPr>
      <w:r w:rsidRPr="00ED6635">
        <w:rPr>
          <w:rFonts w:ascii="inherit" w:eastAsia="Times New Roman" w:hAnsi="inherit" w:cs="Courier New"/>
          <w:color w:val="303336"/>
          <w:sz w:val="24"/>
          <w:lang w:bidi="mr-IN"/>
        </w:rPr>
        <w:t xml:space="preserve">    </w:t>
      </w:r>
      <w:r w:rsidRPr="00ED6635">
        <w:rPr>
          <w:rFonts w:ascii="inherit" w:eastAsia="Times New Roman" w:hAnsi="inherit" w:cs="Courier New"/>
          <w:color w:val="101094"/>
          <w:sz w:val="24"/>
          <w:lang w:bidi="mr-IN"/>
        </w:rPr>
        <w:t>if</w:t>
      </w:r>
      <w:r w:rsidRPr="00ED6635">
        <w:rPr>
          <w:rFonts w:ascii="inherit" w:eastAsia="Times New Roman" w:hAnsi="inherit" w:cs="Courier New"/>
          <w:color w:val="303336"/>
          <w:sz w:val="24"/>
          <w:lang w:bidi="mr-IN"/>
        </w:rPr>
        <w:t xml:space="preserve"> (date(r1.arr_date)&gt;=date(r2.arr_date) </w:t>
      </w:r>
      <w:r w:rsidRPr="00ED6635">
        <w:rPr>
          <w:rFonts w:ascii="inherit" w:eastAsia="Times New Roman" w:hAnsi="inherit" w:cs="Courier New"/>
          <w:color w:val="101094"/>
          <w:sz w:val="24"/>
          <w:lang w:bidi="mr-IN"/>
        </w:rPr>
        <w:t>and</w:t>
      </w:r>
      <w:r w:rsidRPr="00ED6635">
        <w:rPr>
          <w:rFonts w:ascii="inherit" w:eastAsia="Times New Roman" w:hAnsi="inherit" w:cs="Courier New"/>
          <w:color w:val="303336"/>
          <w:sz w:val="24"/>
          <w:lang w:bidi="mr-IN"/>
        </w:rPr>
        <w:t xml:space="preserve"> date(r1.arr_date)&lt;date(r2.dept_date)) </w:t>
      </w:r>
      <w:r w:rsidRPr="00ED6635">
        <w:rPr>
          <w:rFonts w:ascii="inherit" w:eastAsia="Times New Roman" w:hAnsi="inherit" w:cs="Courier New"/>
          <w:color w:val="101094"/>
          <w:sz w:val="24"/>
          <w:lang w:bidi="mr-IN"/>
        </w:rPr>
        <w:t>or</w:t>
      </w:r>
      <w:r w:rsidRPr="00ED6635">
        <w:rPr>
          <w:rFonts w:ascii="inherit" w:eastAsia="Times New Roman" w:hAnsi="inherit" w:cs="Courier New"/>
          <w:color w:val="303336"/>
          <w:sz w:val="24"/>
          <w:lang w:bidi="mr-IN"/>
        </w:rPr>
        <w:t xml:space="preserve"> (date(r1.dept_date)&gt;=date(r2.arr_date) </w:t>
      </w:r>
      <w:r w:rsidRPr="00ED6635">
        <w:rPr>
          <w:rFonts w:ascii="inherit" w:eastAsia="Times New Roman" w:hAnsi="inherit" w:cs="Courier New"/>
          <w:color w:val="101094"/>
          <w:sz w:val="24"/>
          <w:lang w:bidi="mr-IN"/>
        </w:rPr>
        <w:t>and</w:t>
      </w:r>
      <w:r w:rsidRPr="00ED6635">
        <w:rPr>
          <w:rFonts w:ascii="inherit" w:eastAsia="Times New Roman" w:hAnsi="inherit" w:cs="Courier New"/>
          <w:color w:val="303336"/>
          <w:sz w:val="24"/>
          <w:lang w:bidi="mr-IN"/>
        </w:rPr>
        <w:t xml:space="preserve"> date(r1.dept_date)&lt;date(r2.dept_date)):</w:t>
      </w:r>
    </w:p>
    <w:p w:rsidR="00ED6635" w:rsidRPr="00ED6635" w:rsidRDefault="00ED6635" w:rsidP="00ED663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4"/>
          <w:lang w:bidi="mr-IN"/>
        </w:rPr>
      </w:pPr>
      <w:r w:rsidRPr="00ED6635">
        <w:rPr>
          <w:rFonts w:ascii="inherit" w:eastAsia="Times New Roman" w:hAnsi="inherit" w:cs="Courier New"/>
          <w:color w:val="303336"/>
          <w:sz w:val="24"/>
          <w:lang w:bidi="mr-IN"/>
        </w:rPr>
        <w:t xml:space="preserve">            </w:t>
      </w:r>
      <w:proofErr w:type="gramStart"/>
      <w:r w:rsidRPr="00ED6635">
        <w:rPr>
          <w:rFonts w:ascii="inherit" w:eastAsia="Times New Roman" w:hAnsi="inherit" w:cs="Courier New"/>
          <w:color w:val="101094"/>
          <w:sz w:val="24"/>
          <w:lang w:bidi="mr-IN"/>
        </w:rPr>
        <w:t>print</w:t>
      </w:r>
      <w:r w:rsidRPr="00ED6635">
        <w:rPr>
          <w:rFonts w:ascii="inherit" w:eastAsia="Times New Roman" w:hAnsi="inherit" w:cs="Courier New"/>
          <w:color w:val="303336"/>
          <w:sz w:val="24"/>
          <w:lang w:bidi="mr-IN"/>
        </w:rPr>
        <w:t>(</w:t>
      </w:r>
      <w:proofErr w:type="gramEnd"/>
      <w:r w:rsidRPr="00ED6635">
        <w:rPr>
          <w:rFonts w:ascii="inherit" w:eastAsia="Times New Roman" w:hAnsi="inherit" w:cs="Courier New"/>
          <w:color w:val="7D2727"/>
          <w:sz w:val="24"/>
          <w:lang w:bidi="mr-IN"/>
        </w:rPr>
        <w:t>'Sorry, can\'t reserve room '</w:t>
      </w:r>
      <w:r w:rsidRPr="00ED6635">
        <w:rPr>
          <w:rFonts w:ascii="inherit" w:eastAsia="Times New Roman" w:hAnsi="inherit" w:cs="Courier New"/>
          <w:color w:val="303336"/>
          <w:sz w:val="24"/>
          <w:lang w:bidi="mr-IN"/>
        </w:rPr>
        <w:t>+</w:t>
      </w:r>
      <w:proofErr w:type="spellStart"/>
      <w:r w:rsidRPr="00ED6635">
        <w:rPr>
          <w:rFonts w:ascii="inherit" w:eastAsia="Times New Roman" w:hAnsi="inherit" w:cs="Courier New"/>
          <w:color w:val="303336"/>
          <w:sz w:val="24"/>
          <w:lang w:bidi="mr-IN"/>
        </w:rPr>
        <w:t>room_request</w:t>
      </w:r>
      <w:proofErr w:type="spellEnd"/>
      <w:r w:rsidRPr="00ED6635">
        <w:rPr>
          <w:rFonts w:ascii="inherit" w:eastAsia="Times New Roman" w:hAnsi="inherit" w:cs="Courier New"/>
          <w:color w:val="303336"/>
          <w:sz w:val="24"/>
          <w:lang w:bidi="mr-IN"/>
        </w:rPr>
        <w:t>+</w:t>
      </w:r>
      <w:r w:rsidRPr="00ED6635">
        <w:rPr>
          <w:rFonts w:ascii="inherit" w:eastAsia="Times New Roman" w:hAnsi="inherit" w:cs="Courier New"/>
          <w:color w:val="7D2727"/>
          <w:sz w:val="24"/>
          <w:lang w:bidi="mr-IN"/>
        </w:rPr>
        <w:t>'\t('</w:t>
      </w:r>
      <w:r w:rsidRPr="00ED6635">
        <w:rPr>
          <w:rFonts w:ascii="inherit" w:eastAsia="Times New Roman" w:hAnsi="inherit" w:cs="Courier New"/>
          <w:color w:val="303336"/>
          <w:sz w:val="24"/>
          <w:lang w:bidi="mr-IN"/>
        </w:rPr>
        <w:t>+arrival+</w:t>
      </w:r>
      <w:r w:rsidRPr="00ED6635">
        <w:rPr>
          <w:rFonts w:ascii="inherit" w:eastAsia="Times New Roman" w:hAnsi="inherit" w:cs="Courier New"/>
          <w:color w:val="7D2727"/>
          <w:sz w:val="24"/>
          <w:lang w:bidi="mr-IN"/>
        </w:rPr>
        <w:t>' to '</w:t>
      </w:r>
      <w:r w:rsidRPr="00ED6635">
        <w:rPr>
          <w:rFonts w:ascii="inherit" w:eastAsia="Times New Roman" w:hAnsi="inherit" w:cs="Courier New"/>
          <w:color w:val="303336"/>
          <w:sz w:val="24"/>
          <w:lang w:bidi="mr-IN"/>
        </w:rPr>
        <w:t>+departure+</w:t>
      </w:r>
      <w:r w:rsidRPr="00ED6635">
        <w:rPr>
          <w:rFonts w:ascii="inherit" w:eastAsia="Times New Roman" w:hAnsi="inherit" w:cs="Courier New"/>
          <w:color w:val="7D2727"/>
          <w:sz w:val="24"/>
          <w:lang w:bidi="mr-IN"/>
        </w:rPr>
        <w:t>');'</w:t>
      </w:r>
      <w:r w:rsidRPr="00ED6635">
        <w:rPr>
          <w:rFonts w:ascii="inherit" w:eastAsia="Times New Roman" w:hAnsi="inherit" w:cs="Courier New"/>
          <w:color w:val="303336"/>
          <w:sz w:val="24"/>
          <w:lang w:bidi="mr-IN"/>
        </w:rPr>
        <w:t>)</w:t>
      </w:r>
    </w:p>
    <w:p w:rsidR="00ED6635" w:rsidRPr="00ED6635" w:rsidRDefault="00ED6635" w:rsidP="00ED663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4"/>
          <w:lang w:bidi="mr-IN"/>
        </w:rPr>
      </w:pPr>
      <w:r w:rsidRPr="00ED6635">
        <w:rPr>
          <w:rFonts w:ascii="inherit" w:eastAsia="Times New Roman" w:hAnsi="inherit" w:cs="Courier New"/>
          <w:color w:val="303336"/>
          <w:sz w:val="24"/>
          <w:lang w:bidi="mr-IN"/>
        </w:rPr>
        <w:t xml:space="preserve">            </w:t>
      </w:r>
      <w:proofErr w:type="gramStart"/>
      <w:r w:rsidRPr="00ED6635">
        <w:rPr>
          <w:rFonts w:ascii="inherit" w:eastAsia="Times New Roman" w:hAnsi="inherit" w:cs="Courier New"/>
          <w:color w:val="101094"/>
          <w:sz w:val="24"/>
          <w:lang w:bidi="mr-IN"/>
        </w:rPr>
        <w:t>print</w:t>
      </w:r>
      <w:r w:rsidRPr="00ED6635">
        <w:rPr>
          <w:rFonts w:ascii="inherit" w:eastAsia="Times New Roman" w:hAnsi="inherit" w:cs="Courier New"/>
          <w:color w:val="303336"/>
          <w:sz w:val="24"/>
          <w:lang w:bidi="mr-IN"/>
        </w:rPr>
        <w:t>(</w:t>
      </w:r>
      <w:proofErr w:type="gramEnd"/>
      <w:r w:rsidRPr="00ED6635">
        <w:rPr>
          <w:rFonts w:ascii="inherit" w:eastAsia="Times New Roman" w:hAnsi="inherit" w:cs="Courier New"/>
          <w:color w:val="7D2727"/>
          <w:sz w:val="24"/>
          <w:lang w:bidi="mr-IN"/>
        </w:rPr>
        <w:t>'it\'s already been booked'</w:t>
      </w:r>
      <w:r w:rsidRPr="00ED6635">
        <w:rPr>
          <w:rFonts w:ascii="inherit" w:eastAsia="Times New Roman" w:hAnsi="inherit" w:cs="Courier New"/>
          <w:color w:val="303336"/>
          <w:sz w:val="24"/>
          <w:lang w:bidi="mr-IN"/>
        </w:rPr>
        <w:t>)</w:t>
      </w:r>
    </w:p>
    <w:p w:rsidR="00ED6635" w:rsidRPr="00ED6635" w:rsidRDefault="00ED6635" w:rsidP="00ED663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4"/>
          <w:lang w:bidi="mr-IN"/>
        </w:rPr>
      </w:pPr>
      <w:r w:rsidRPr="00ED6635">
        <w:rPr>
          <w:rFonts w:ascii="inherit" w:eastAsia="Times New Roman" w:hAnsi="inherit" w:cs="Courier New"/>
          <w:color w:val="303336"/>
          <w:sz w:val="24"/>
          <w:lang w:bidi="mr-IN"/>
        </w:rPr>
        <w:t xml:space="preserve">            </w:t>
      </w:r>
      <w:proofErr w:type="gramStart"/>
      <w:r w:rsidRPr="00ED6635">
        <w:rPr>
          <w:rFonts w:ascii="inherit" w:eastAsia="Times New Roman" w:hAnsi="inherit" w:cs="Courier New"/>
          <w:color w:val="101094"/>
          <w:sz w:val="24"/>
          <w:lang w:bidi="mr-IN"/>
        </w:rPr>
        <w:t>return</w:t>
      </w:r>
      <w:proofErr w:type="gramEnd"/>
      <w:r w:rsidRPr="00ED6635">
        <w:rPr>
          <w:rFonts w:ascii="inherit" w:eastAsia="Times New Roman" w:hAnsi="inherit" w:cs="Courier New"/>
          <w:color w:val="303336"/>
          <w:sz w:val="24"/>
          <w:lang w:bidi="mr-IN"/>
        </w:rPr>
        <w:t xml:space="preserve"> </w:t>
      </w:r>
      <w:r w:rsidRPr="00ED6635">
        <w:rPr>
          <w:rFonts w:ascii="inherit" w:eastAsia="Times New Roman" w:hAnsi="inherit" w:cs="Courier New"/>
          <w:color w:val="101094"/>
          <w:sz w:val="24"/>
          <w:lang w:bidi="mr-IN"/>
        </w:rPr>
        <w:t>True</w:t>
      </w:r>
    </w:p>
    <w:p w:rsidR="00ED6635" w:rsidRPr="00ED6635" w:rsidRDefault="00ED6635" w:rsidP="00ED663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4"/>
          <w:lang w:bidi="mr-IN"/>
        </w:rPr>
      </w:pPr>
      <w:r w:rsidRPr="00ED6635">
        <w:rPr>
          <w:rFonts w:ascii="inherit" w:eastAsia="Times New Roman" w:hAnsi="inherit" w:cs="Courier New"/>
          <w:color w:val="303336"/>
          <w:sz w:val="24"/>
          <w:lang w:bidi="mr-IN"/>
        </w:rPr>
        <w:t xml:space="preserve">    </w:t>
      </w:r>
      <w:proofErr w:type="gramStart"/>
      <w:r w:rsidRPr="00ED6635">
        <w:rPr>
          <w:rFonts w:ascii="inherit" w:eastAsia="Times New Roman" w:hAnsi="inherit" w:cs="Courier New"/>
          <w:color w:val="101094"/>
          <w:sz w:val="24"/>
          <w:lang w:bidi="mr-IN"/>
        </w:rPr>
        <w:t>return</w:t>
      </w:r>
      <w:proofErr w:type="gramEnd"/>
      <w:r w:rsidRPr="00ED6635">
        <w:rPr>
          <w:rFonts w:ascii="inherit" w:eastAsia="Times New Roman" w:hAnsi="inherit" w:cs="Courier New"/>
          <w:color w:val="303336"/>
          <w:sz w:val="24"/>
          <w:lang w:bidi="mr-IN"/>
        </w:rPr>
        <w:t xml:space="preserve"> </w:t>
      </w:r>
      <w:r w:rsidRPr="00ED6635">
        <w:rPr>
          <w:rFonts w:ascii="inherit" w:eastAsia="Times New Roman" w:hAnsi="inherit" w:cs="Courier New"/>
          <w:color w:val="101094"/>
          <w:sz w:val="24"/>
          <w:lang w:bidi="mr-IN"/>
        </w:rPr>
        <w:t>False</w:t>
      </w:r>
    </w:p>
    <w:p w:rsidR="00ED6635" w:rsidRPr="00ED6635" w:rsidRDefault="00ED6635" w:rsidP="00ED663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4"/>
          <w:lang w:bidi="mr-IN"/>
        </w:rPr>
      </w:pPr>
    </w:p>
    <w:p w:rsidR="00ED6635" w:rsidRPr="00ED6635" w:rsidRDefault="00ED6635" w:rsidP="00ED663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4"/>
          <w:lang w:bidi="mr-IN"/>
        </w:rPr>
      </w:pPr>
      <w:r w:rsidRPr="00ED6635">
        <w:rPr>
          <w:rFonts w:ascii="inherit" w:eastAsia="Times New Roman" w:hAnsi="inherit" w:cs="Courier New"/>
          <w:color w:val="858C93"/>
          <w:sz w:val="24"/>
          <w:lang w:bidi="mr-IN"/>
        </w:rPr>
        <w:t>#</w:t>
      </w:r>
      <w:proofErr w:type="gramStart"/>
      <w:r w:rsidRPr="00ED6635">
        <w:rPr>
          <w:rFonts w:ascii="inherit" w:eastAsia="Times New Roman" w:hAnsi="inherit" w:cs="Courier New"/>
          <w:color w:val="858C93"/>
          <w:sz w:val="24"/>
          <w:lang w:bidi="mr-IN"/>
        </w:rPr>
        <w:t>Finally</w:t>
      </w:r>
      <w:proofErr w:type="gramEnd"/>
      <w:r w:rsidRPr="00ED6635">
        <w:rPr>
          <w:rFonts w:ascii="inherit" w:eastAsia="Times New Roman" w:hAnsi="inherit" w:cs="Courier New"/>
          <w:color w:val="858C93"/>
          <w:sz w:val="24"/>
          <w:lang w:bidi="mr-IN"/>
        </w:rPr>
        <w:t>, if user deletes bedroom, all reservations for that room are cancelled</w:t>
      </w:r>
    </w:p>
    <w:p w:rsidR="00ED6635" w:rsidRPr="00ED6635" w:rsidRDefault="00ED6635" w:rsidP="00ED663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4"/>
          <w:lang w:bidi="mr-IN"/>
        </w:rPr>
      </w:pPr>
      <w:proofErr w:type="gramStart"/>
      <w:r w:rsidRPr="00ED6635">
        <w:rPr>
          <w:rFonts w:ascii="inherit" w:eastAsia="Times New Roman" w:hAnsi="inherit" w:cs="Courier New"/>
          <w:color w:val="101094"/>
          <w:sz w:val="24"/>
          <w:lang w:bidi="mr-IN"/>
        </w:rPr>
        <w:t>def</w:t>
      </w:r>
      <w:proofErr w:type="gramEnd"/>
      <w:r w:rsidRPr="00ED6635">
        <w:rPr>
          <w:rFonts w:ascii="inherit" w:eastAsia="Times New Roman" w:hAnsi="inherit" w:cs="Courier New"/>
          <w:color w:val="303336"/>
          <w:sz w:val="24"/>
          <w:lang w:bidi="mr-IN"/>
        </w:rPr>
        <w:t xml:space="preserve"> </w:t>
      </w:r>
      <w:proofErr w:type="spellStart"/>
      <w:r w:rsidRPr="00ED6635">
        <w:rPr>
          <w:rFonts w:ascii="inherit" w:eastAsia="Times New Roman" w:hAnsi="inherit" w:cs="Courier New"/>
          <w:color w:val="303336"/>
          <w:sz w:val="24"/>
          <w:lang w:bidi="mr-IN"/>
        </w:rPr>
        <w:t>cancel_room_reservations</w:t>
      </w:r>
      <w:proofErr w:type="spellEnd"/>
      <w:r w:rsidRPr="00ED6635">
        <w:rPr>
          <w:rFonts w:ascii="inherit" w:eastAsia="Times New Roman" w:hAnsi="inherit" w:cs="Courier New"/>
          <w:color w:val="303336"/>
          <w:sz w:val="24"/>
          <w:lang w:bidi="mr-IN"/>
        </w:rPr>
        <w:t>(</w:t>
      </w:r>
      <w:proofErr w:type="spellStart"/>
      <w:r w:rsidRPr="00ED6635">
        <w:rPr>
          <w:rFonts w:ascii="inherit" w:eastAsia="Times New Roman" w:hAnsi="inherit" w:cs="Courier New"/>
          <w:color w:val="303336"/>
          <w:sz w:val="24"/>
          <w:lang w:bidi="mr-IN"/>
        </w:rPr>
        <w:t>room:str</w:t>
      </w:r>
      <w:proofErr w:type="spellEnd"/>
      <w:r w:rsidRPr="00ED6635">
        <w:rPr>
          <w:rFonts w:ascii="inherit" w:eastAsia="Times New Roman" w:hAnsi="inherit" w:cs="Courier New"/>
          <w:color w:val="303336"/>
          <w:sz w:val="24"/>
          <w:lang w:bidi="mr-IN"/>
        </w:rPr>
        <w:t>):</w:t>
      </w:r>
    </w:p>
    <w:p w:rsidR="00ED6635" w:rsidRPr="00ED6635" w:rsidRDefault="00ED6635" w:rsidP="00ED663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4"/>
          <w:lang w:bidi="mr-IN"/>
        </w:rPr>
      </w:pPr>
      <w:r w:rsidRPr="00ED6635">
        <w:rPr>
          <w:rFonts w:ascii="inherit" w:eastAsia="Times New Roman" w:hAnsi="inherit" w:cs="Courier New"/>
          <w:color w:val="303336"/>
          <w:sz w:val="24"/>
          <w:lang w:bidi="mr-IN"/>
        </w:rPr>
        <w:t xml:space="preserve">    </w:t>
      </w:r>
      <w:proofErr w:type="gramStart"/>
      <w:r w:rsidRPr="00ED6635">
        <w:rPr>
          <w:rFonts w:ascii="inherit" w:eastAsia="Times New Roman" w:hAnsi="inherit" w:cs="Courier New"/>
          <w:color w:val="101094"/>
          <w:sz w:val="24"/>
          <w:lang w:bidi="mr-IN"/>
        </w:rPr>
        <w:t>for</w:t>
      </w:r>
      <w:proofErr w:type="gramEnd"/>
      <w:r w:rsidRPr="00ED6635">
        <w:rPr>
          <w:rFonts w:ascii="inherit" w:eastAsia="Times New Roman" w:hAnsi="inherit" w:cs="Courier New"/>
          <w:color w:val="303336"/>
          <w:sz w:val="24"/>
          <w:lang w:bidi="mr-IN"/>
        </w:rPr>
        <w:t xml:space="preserve"> r </w:t>
      </w:r>
      <w:r w:rsidRPr="00ED6635">
        <w:rPr>
          <w:rFonts w:ascii="inherit" w:eastAsia="Times New Roman" w:hAnsi="inherit" w:cs="Courier New"/>
          <w:color w:val="101094"/>
          <w:sz w:val="24"/>
          <w:lang w:bidi="mr-IN"/>
        </w:rPr>
        <w:t>in</w:t>
      </w:r>
      <w:r w:rsidRPr="00ED6635">
        <w:rPr>
          <w:rFonts w:ascii="inherit" w:eastAsia="Times New Roman" w:hAnsi="inherit" w:cs="Courier New"/>
          <w:color w:val="303336"/>
          <w:sz w:val="24"/>
          <w:lang w:bidi="mr-IN"/>
        </w:rPr>
        <w:t xml:space="preserve"> </w:t>
      </w:r>
      <w:proofErr w:type="spellStart"/>
      <w:r w:rsidRPr="00ED6635">
        <w:rPr>
          <w:rFonts w:ascii="inherit" w:eastAsia="Times New Roman" w:hAnsi="inherit" w:cs="Courier New"/>
          <w:color w:val="303336"/>
          <w:sz w:val="24"/>
          <w:lang w:bidi="mr-IN"/>
        </w:rPr>
        <w:t>reservation_list</w:t>
      </w:r>
      <w:proofErr w:type="spellEnd"/>
      <w:r w:rsidRPr="00ED6635">
        <w:rPr>
          <w:rFonts w:ascii="inherit" w:eastAsia="Times New Roman" w:hAnsi="inherit" w:cs="Courier New"/>
          <w:color w:val="303336"/>
          <w:sz w:val="24"/>
          <w:lang w:bidi="mr-IN"/>
        </w:rPr>
        <w:t>:</w:t>
      </w:r>
    </w:p>
    <w:p w:rsidR="00ED6635" w:rsidRPr="00ED6635" w:rsidRDefault="00ED6635" w:rsidP="00ED663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4"/>
          <w:lang w:bidi="mr-IN"/>
        </w:rPr>
      </w:pPr>
      <w:r w:rsidRPr="00ED6635">
        <w:rPr>
          <w:rFonts w:ascii="inherit" w:eastAsia="Times New Roman" w:hAnsi="inherit" w:cs="Courier New"/>
          <w:color w:val="303336"/>
          <w:sz w:val="24"/>
          <w:lang w:bidi="mr-IN"/>
        </w:rPr>
        <w:t xml:space="preserve">        </w:t>
      </w:r>
      <w:proofErr w:type="gramStart"/>
      <w:r w:rsidRPr="00ED6635">
        <w:rPr>
          <w:rFonts w:ascii="inherit" w:eastAsia="Times New Roman" w:hAnsi="inherit" w:cs="Courier New"/>
          <w:color w:val="101094"/>
          <w:sz w:val="24"/>
          <w:lang w:bidi="mr-IN"/>
        </w:rPr>
        <w:t>if</w:t>
      </w:r>
      <w:proofErr w:type="gramEnd"/>
      <w:r w:rsidRPr="00ED6635">
        <w:rPr>
          <w:rFonts w:ascii="inherit" w:eastAsia="Times New Roman" w:hAnsi="inherit" w:cs="Courier New"/>
          <w:color w:val="303336"/>
          <w:sz w:val="24"/>
          <w:lang w:bidi="mr-IN"/>
        </w:rPr>
        <w:t xml:space="preserve"> </w:t>
      </w:r>
      <w:proofErr w:type="spellStart"/>
      <w:r w:rsidRPr="00ED6635">
        <w:rPr>
          <w:rFonts w:ascii="inherit" w:eastAsia="Times New Roman" w:hAnsi="inherit" w:cs="Courier New"/>
          <w:color w:val="303336"/>
          <w:sz w:val="24"/>
          <w:lang w:bidi="mr-IN"/>
        </w:rPr>
        <w:t>r.room</w:t>
      </w:r>
      <w:proofErr w:type="spellEnd"/>
      <w:r w:rsidRPr="00ED6635">
        <w:rPr>
          <w:rFonts w:ascii="inherit" w:eastAsia="Times New Roman" w:hAnsi="inherit" w:cs="Courier New"/>
          <w:color w:val="303336"/>
          <w:sz w:val="24"/>
          <w:lang w:bidi="mr-IN"/>
        </w:rPr>
        <w:t xml:space="preserve"> == room:</w:t>
      </w:r>
    </w:p>
    <w:p w:rsidR="00ED6635" w:rsidRPr="00ED6635" w:rsidRDefault="00ED6635" w:rsidP="00ED663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4"/>
          <w:lang w:bidi="mr-IN"/>
        </w:rPr>
      </w:pPr>
      <w:r w:rsidRPr="00ED6635">
        <w:rPr>
          <w:rFonts w:ascii="inherit" w:eastAsia="Times New Roman" w:hAnsi="inherit" w:cs="Courier New"/>
          <w:color w:val="303336"/>
          <w:sz w:val="24"/>
          <w:lang w:bidi="mr-IN"/>
        </w:rPr>
        <w:t xml:space="preserve">            </w:t>
      </w:r>
      <w:proofErr w:type="gramStart"/>
      <w:r w:rsidRPr="00ED6635">
        <w:rPr>
          <w:rFonts w:ascii="inherit" w:eastAsia="Times New Roman" w:hAnsi="inherit" w:cs="Courier New"/>
          <w:color w:val="101094"/>
          <w:sz w:val="24"/>
          <w:lang w:bidi="mr-IN"/>
        </w:rPr>
        <w:t>print</w:t>
      </w:r>
      <w:r w:rsidRPr="00ED6635">
        <w:rPr>
          <w:rFonts w:ascii="inherit" w:eastAsia="Times New Roman" w:hAnsi="inherit" w:cs="Courier New"/>
          <w:color w:val="303336"/>
          <w:sz w:val="24"/>
          <w:lang w:bidi="mr-IN"/>
        </w:rPr>
        <w:t>(</w:t>
      </w:r>
      <w:proofErr w:type="gramEnd"/>
      <w:r w:rsidRPr="00ED6635">
        <w:rPr>
          <w:rFonts w:ascii="inherit" w:eastAsia="Times New Roman" w:hAnsi="inherit" w:cs="Courier New"/>
          <w:color w:val="7D2727"/>
          <w:sz w:val="24"/>
          <w:lang w:bidi="mr-IN"/>
        </w:rPr>
        <w:t xml:space="preserve">'Deleting </w:t>
      </w:r>
      <w:proofErr w:type="spellStart"/>
      <w:r w:rsidRPr="00ED6635">
        <w:rPr>
          <w:rFonts w:ascii="inherit" w:eastAsia="Times New Roman" w:hAnsi="inherit" w:cs="Courier New"/>
          <w:color w:val="7D2727"/>
          <w:sz w:val="24"/>
          <w:lang w:bidi="mr-IN"/>
        </w:rPr>
        <w:t>room'</w:t>
      </w:r>
      <w:r w:rsidRPr="00ED6635">
        <w:rPr>
          <w:rFonts w:ascii="inherit" w:eastAsia="Times New Roman" w:hAnsi="inherit" w:cs="Courier New"/>
          <w:color w:val="303336"/>
          <w:sz w:val="24"/>
          <w:lang w:bidi="mr-IN"/>
        </w:rPr>
        <w:t>,room,</w:t>
      </w:r>
      <w:r w:rsidRPr="00ED6635">
        <w:rPr>
          <w:rFonts w:ascii="inherit" w:eastAsia="Times New Roman" w:hAnsi="inherit" w:cs="Courier New"/>
          <w:color w:val="7D2727"/>
          <w:sz w:val="24"/>
          <w:lang w:bidi="mr-IN"/>
        </w:rPr>
        <w:t>'forces</w:t>
      </w:r>
      <w:proofErr w:type="spellEnd"/>
      <w:r w:rsidRPr="00ED6635">
        <w:rPr>
          <w:rFonts w:ascii="inherit" w:eastAsia="Times New Roman" w:hAnsi="inherit" w:cs="Courier New"/>
          <w:color w:val="7D2727"/>
          <w:sz w:val="24"/>
          <w:lang w:bidi="mr-IN"/>
        </w:rPr>
        <w:t xml:space="preserve"> cancellation of this reservation:'</w:t>
      </w:r>
      <w:r w:rsidRPr="00ED6635">
        <w:rPr>
          <w:rFonts w:ascii="inherit" w:eastAsia="Times New Roman" w:hAnsi="inherit" w:cs="Courier New"/>
          <w:color w:val="303336"/>
          <w:sz w:val="24"/>
          <w:lang w:bidi="mr-IN"/>
        </w:rPr>
        <w:t>)</w:t>
      </w:r>
    </w:p>
    <w:p w:rsidR="00ED6635" w:rsidRPr="00ED6635" w:rsidRDefault="00ED6635" w:rsidP="00ED663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4"/>
          <w:lang w:bidi="mr-IN"/>
        </w:rPr>
      </w:pPr>
      <w:r w:rsidRPr="00ED6635">
        <w:rPr>
          <w:rFonts w:ascii="inherit" w:eastAsia="Times New Roman" w:hAnsi="inherit" w:cs="Courier New"/>
          <w:color w:val="303336"/>
          <w:sz w:val="24"/>
          <w:lang w:bidi="mr-IN"/>
        </w:rPr>
        <w:t xml:space="preserve">            </w:t>
      </w:r>
      <w:proofErr w:type="gramStart"/>
      <w:r w:rsidRPr="00ED6635">
        <w:rPr>
          <w:rFonts w:ascii="inherit" w:eastAsia="Times New Roman" w:hAnsi="inherit" w:cs="Courier New"/>
          <w:color w:val="101094"/>
          <w:sz w:val="24"/>
          <w:lang w:bidi="mr-IN"/>
        </w:rPr>
        <w:t>print</w:t>
      </w:r>
      <w:r w:rsidRPr="00ED6635">
        <w:rPr>
          <w:rFonts w:ascii="inherit" w:eastAsia="Times New Roman" w:hAnsi="inherit" w:cs="Courier New"/>
          <w:color w:val="303336"/>
          <w:sz w:val="24"/>
          <w:lang w:bidi="mr-IN"/>
        </w:rPr>
        <w:t>(</w:t>
      </w:r>
      <w:proofErr w:type="gramEnd"/>
      <w:r w:rsidRPr="00ED6635">
        <w:rPr>
          <w:rFonts w:ascii="inherit" w:eastAsia="Times New Roman" w:hAnsi="inherit" w:cs="Courier New"/>
          <w:color w:val="7D2727"/>
          <w:sz w:val="24"/>
          <w:lang w:bidi="mr-IN"/>
        </w:rPr>
        <w:t>'\</w:t>
      </w:r>
      <w:proofErr w:type="spellStart"/>
      <w:r w:rsidRPr="00ED6635">
        <w:rPr>
          <w:rFonts w:ascii="inherit" w:eastAsia="Times New Roman" w:hAnsi="inherit" w:cs="Courier New"/>
          <w:color w:val="7D2727"/>
          <w:sz w:val="24"/>
          <w:lang w:bidi="mr-IN"/>
        </w:rPr>
        <w:t>t'</w:t>
      </w:r>
      <w:r w:rsidRPr="00ED6635">
        <w:rPr>
          <w:rFonts w:ascii="inherit" w:eastAsia="Times New Roman" w:hAnsi="inherit" w:cs="Courier New"/>
          <w:color w:val="303336"/>
          <w:sz w:val="24"/>
          <w:lang w:bidi="mr-IN"/>
        </w:rPr>
        <w:t>,r.guest_name,</w:t>
      </w:r>
      <w:r w:rsidRPr="00ED6635">
        <w:rPr>
          <w:rFonts w:ascii="inherit" w:eastAsia="Times New Roman" w:hAnsi="inherit" w:cs="Courier New"/>
          <w:color w:val="7D2727"/>
          <w:sz w:val="24"/>
          <w:lang w:bidi="mr-IN"/>
        </w:rPr>
        <w:t>'arriving'</w:t>
      </w:r>
      <w:r w:rsidRPr="00ED6635">
        <w:rPr>
          <w:rFonts w:ascii="inherit" w:eastAsia="Times New Roman" w:hAnsi="inherit" w:cs="Courier New"/>
          <w:color w:val="303336"/>
          <w:sz w:val="24"/>
          <w:lang w:bidi="mr-IN"/>
        </w:rPr>
        <w:t>,r.arr_date,</w:t>
      </w:r>
      <w:r w:rsidRPr="00ED6635">
        <w:rPr>
          <w:rFonts w:ascii="inherit" w:eastAsia="Times New Roman" w:hAnsi="inherit" w:cs="Courier New"/>
          <w:color w:val="7D2727"/>
          <w:sz w:val="24"/>
          <w:lang w:bidi="mr-IN"/>
        </w:rPr>
        <w:t>'and</w:t>
      </w:r>
      <w:proofErr w:type="spellEnd"/>
      <w:r w:rsidRPr="00ED6635">
        <w:rPr>
          <w:rFonts w:ascii="inherit" w:eastAsia="Times New Roman" w:hAnsi="inherit" w:cs="Courier New"/>
          <w:color w:val="7D2727"/>
          <w:sz w:val="24"/>
          <w:lang w:bidi="mr-IN"/>
        </w:rPr>
        <w:t xml:space="preserve"> </w:t>
      </w:r>
      <w:proofErr w:type="spellStart"/>
      <w:r w:rsidRPr="00ED6635">
        <w:rPr>
          <w:rFonts w:ascii="inherit" w:eastAsia="Times New Roman" w:hAnsi="inherit" w:cs="Courier New"/>
          <w:color w:val="7D2727"/>
          <w:sz w:val="24"/>
          <w:lang w:bidi="mr-IN"/>
        </w:rPr>
        <w:t>departing'</w:t>
      </w:r>
      <w:r w:rsidRPr="00ED6635">
        <w:rPr>
          <w:rFonts w:ascii="inherit" w:eastAsia="Times New Roman" w:hAnsi="inherit" w:cs="Courier New"/>
          <w:color w:val="303336"/>
          <w:sz w:val="24"/>
          <w:lang w:bidi="mr-IN"/>
        </w:rPr>
        <w:t>,r.dept_date</w:t>
      </w:r>
      <w:proofErr w:type="spellEnd"/>
      <w:r w:rsidRPr="00ED6635">
        <w:rPr>
          <w:rFonts w:ascii="inherit" w:eastAsia="Times New Roman" w:hAnsi="inherit" w:cs="Courier New"/>
          <w:color w:val="303336"/>
          <w:sz w:val="24"/>
          <w:lang w:bidi="mr-IN"/>
        </w:rPr>
        <w:t>,</w:t>
      </w:r>
      <w:r w:rsidRPr="00ED6635">
        <w:rPr>
          <w:rFonts w:ascii="inherit" w:eastAsia="Times New Roman" w:hAnsi="inherit" w:cs="Courier New"/>
          <w:color w:val="7D2727"/>
          <w:sz w:val="24"/>
          <w:lang w:bidi="mr-IN"/>
        </w:rPr>
        <w:t>'(Conf. #'</w:t>
      </w:r>
      <w:r w:rsidRPr="00ED6635">
        <w:rPr>
          <w:rFonts w:ascii="inherit" w:eastAsia="Times New Roman" w:hAnsi="inherit" w:cs="Courier New"/>
          <w:color w:val="303336"/>
          <w:sz w:val="24"/>
          <w:lang w:bidi="mr-IN"/>
        </w:rPr>
        <w:t>,</w:t>
      </w:r>
      <w:proofErr w:type="spellStart"/>
      <w:r w:rsidRPr="00ED6635">
        <w:rPr>
          <w:rFonts w:ascii="inherit" w:eastAsia="Times New Roman" w:hAnsi="inherit" w:cs="Courier New"/>
          <w:color w:val="303336"/>
          <w:sz w:val="24"/>
          <w:lang w:bidi="mr-IN"/>
        </w:rPr>
        <w:t>r.confirmation_num</w:t>
      </w:r>
      <w:proofErr w:type="spellEnd"/>
      <w:r w:rsidRPr="00ED6635">
        <w:rPr>
          <w:rFonts w:ascii="inherit" w:eastAsia="Times New Roman" w:hAnsi="inherit" w:cs="Courier New"/>
          <w:color w:val="303336"/>
          <w:sz w:val="24"/>
          <w:lang w:bidi="mr-IN"/>
        </w:rPr>
        <w:t>,</w:t>
      </w:r>
      <w:r w:rsidRPr="00ED6635">
        <w:rPr>
          <w:rFonts w:ascii="inherit" w:eastAsia="Times New Roman" w:hAnsi="inherit" w:cs="Courier New"/>
          <w:color w:val="7D2727"/>
          <w:sz w:val="24"/>
          <w:lang w:bidi="mr-IN"/>
        </w:rPr>
        <w:t>')'</w:t>
      </w:r>
      <w:r w:rsidRPr="00ED6635">
        <w:rPr>
          <w:rFonts w:ascii="inherit" w:eastAsia="Times New Roman" w:hAnsi="inherit" w:cs="Courier New"/>
          <w:color w:val="303336"/>
          <w:sz w:val="24"/>
          <w:lang w:bidi="mr-IN"/>
        </w:rPr>
        <w:t>)</w:t>
      </w:r>
    </w:p>
    <w:p w:rsidR="00ED6635" w:rsidRPr="00ED6635" w:rsidRDefault="00ED6635" w:rsidP="00ED663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4"/>
          <w:lang w:bidi="mr-IN"/>
        </w:rPr>
      </w:pPr>
      <w:r w:rsidRPr="00ED6635">
        <w:rPr>
          <w:rFonts w:ascii="inherit" w:eastAsia="Times New Roman" w:hAnsi="inherit" w:cs="Courier New"/>
          <w:color w:val="303336"/>
          <w:sz w:val="24"/>
          <w:lang w:bidi="mr-IN"/>
        </w:rPr>
        <w:t xml:space="preserve">            </w:t>
      </w:r>
      <w:proofErr w:type="spellStart"/>
      <w:r w:rsidRPr="00ED6635">
        <w:rPr>
          <w:rFonts w:ascii="inherit" w:eastAsia="Times New Roman" w:hAnsi="inherit" w:cs="Courier New"/>
          <w:color w:val="303336"/>
          <w:sz w:val="24"/>
          <w:lang w:bidi="mr-IN"/>
        </w:rPr>
        <w:t>delete_</w:t>
      </w:r>
      <w:proofErr w:type="gramStart"/>
      <w:r w:rsidRPr="00ED6635">
        <w:rPr>
          <w:rFonts w:ascii="inherit" w:eastAsia="Times New Roman" w:hAnsi="inherit" w:cs="Courier New"/>
          <w:color w:val="303336"/>
          <w:sz w:val="24"/>
          <w:lang w:bidi="mr-IN"/>
        </w:rPr>
        <w:t>reservation</w:t>
      </w:r>
      <w:proofErr w:type="spellEnd"/>
      <w:r w:rsidRPr="00ED6635">
        <w:rPr>
          <w:rFonts w:ascii="inherit" w:eastAsia="Times New Roman" w:hAnsi="inherit" w:cs="Courier New"/>
          <w:color w:val="303336"/>
          <w:sz w:val="24"/>
          <w:lang w:bidi="mr-IN"/>
        </w:rPr>
        <w:t>(</w:t>
      </w:r>
      <w:proofErr w:type="spellStart"/>
      <w:proofErr w:type="gramEnd"/>
      <w:r w:rsidRPr="00ED6635">
        <w:rPr>
          <w:rFonts w:ascii="inherit" w:eastAsia="Times New Roman" w:hAnsi="inherit" w:cs="Courier New"/>
          <w:color w:val="303336"/>
          <w:sz w:val="24"/>
          <w:lang w:bidi="mr-IN"/>
        </w:rPr>
        <w:t>r.confirmation_num</w:t>
      </w:r>
      <w:proofErr w:type="spellEnd"/>
      <w:r w:rsidRPr="00ED6635">
        <w:rPr>
          <w:rFonts w:ascii="inherit" w:eastAsia="Times New Roman" w:hAnsi="inherit" w:cs="Courier New"/>
          <w:color w:val="303336"/>
          <w:sz w:val="24"/>
          <w:lang w:bidi="mr-IN"/>
        </w:rPr>
        <w:t>)</w:t>
      </w:r>
    </w:p>
    <w:p w:rsidR="00ED6635" w:rsidRPr="00ED6635" w:rsidRDefault="00ED6635" w:rsidP="00ED663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4"/>
          <w:lang w:bidi="mr-IN"/>
        </w:rPr>
      </w:pPr>
    </w:p>
    <w:p w:rsidR="00ED6635" w:rsidRPr="00ED6635" w:rsidRDefault="00ED6635" w:rsidP="00ED663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4"/>
          <w:lang w:bidi="mr-IN"/>
        </w:rPr>
      </w:pPr>
    </w:p>
    <w:p w:rsidR="00ED6635" w:rsidRPr="00ED6635" w:rsidRDefault="00ED6635" w:rsidP="00ED663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4"/>
          <w:lang w:bidi="mr-IN"/>
        </w:rPr>
      </w:pPr>
      <w:r w:rsidRPr="00ED6635">
        <w:rPr>
          <w:rFonts w:ascii="inherit" w:eastAsia="Times New Roman" w:hAnsi="inherit" w:cs="Courier New"/>
          <w:color w:val="858C93"/>
          <w:sz w:val="24"/>
          <w:lang w:bidi="mr-IN"/>
        </w:rPr>
        <w:t>#RB</w:t>
      </w:r>
    </w:p>
    <w:p w:rsidR="00ED6635" w:rsidRPr="00ED6635" w:rsidRDefault="00ED6635" w:rsidP="00ED663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4"/>
          <w:lang w:bidi="mr-IN"/>
        </w:rPr>
      </w:pPr>
      <w:proofErr w:type="gramStart"/>
      <w:r w:rsidRPr="00ED6635">
        <w:rPr>
          <w:rFonts w:ascii="inherit" w:eastAsia="Times New Roman" w:hAnsi="inherit" w:cs="Courier New"/>
          <w:color w:val="101094"/>
          <w:sz w:val="24"/>
          <w:lang w:bidi="mr-IN"/>
        </w:rPr>
        <w:t>def</w:t>
      </w:r>
      <w:proofErr w:type="gramEnd"/>
      <w:r w:rsidRPr="00ED6635">
        <w:rPr>
          <w:rFonts w:ascii="inherit" w:eastAsia="Times New Roman" w:hAnsi="inherit" w:cs="Courier New"/>
          <w:color w:val="303336"/>
          <w:sz w:val="24"/>
          <w:lang w:bidi="mr-IN"/>
        </w:rPr>
        <w:t xml:space="preserve"> </w:t>
      </w:r>
      <w:proofErr w:type="spellStart"/>
      <w:r w:rsidRPr="00ED6635">
        <w:rPr>
          <w:rFonts w:ascii="inherit" w:eastAsia="Times New Roman" w:hAnsi="inherit" w:cs="Courier New"/>
          <w:color w:val="303336"/>
          <w:sz w:val="24"/>
          <w:lang w:bidi="mr-IN"/>
        </w:rPr>
        <w:t>reservations_by_bedroom</w:t>
      </w:r>
      <w:proofErr w:type="spellEnd"/>
      <w:r w:rsidRPr="00ED6635">
        <w:rPr>
          <w:rFonts w:ascii="inherit" w:eastAsia="Times New Roman" w:hAnsi="inherit" w:cs="Courier New"/>
          <w:color w:val="303336"/>
          <w:sz w:val="24"/>
          <w:lang w:bidi="mr-IN"/>
        </w:rPr>
        <w:t>(</w:t>
      </w:r>
      <w:proofErr w:type="spellStart"/>
      <w:r w:rsidRPr="00ED6635">
        <w:rPr>
          <w:rFonts w:ascii="inherit" w:eastAsia="Times New Roman" w:hAnsi="inherit" w:cs="Courier New"/>
          <w:color w:val="303336"/>
          <w:sz w:val="24"/>
          <w:lang w:bidi="mr-IN"/>
        </w:rPr>
        <w:t>line:str</w:t>
      </w:r>
      <w:proofErr w:type="spellEnd"/>
      <w:r w:rsidRPr="00ED6635">
        <w:rPr>
          <w:rFonts w:ascii="inherit" w:eastAsia="Times New Roman" w:hAnsi="inherit" w:cs="Courier New"/>
          <w:color w:val="303336"/>
          <w:sz w:val="24"/>
          <w:lang w:bidi="mr-IN"/>
        </w:rPr>
        <w:t>):</w:t>
      </w:r>
    </w:p>
    <w:p w:rsidR="00ED6635" w:rsidRPr="00ED6635" w:rsidRDefault="00ED6635" w:rsidP="00ED663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4"/>
          <w:lang w:bidi="mr-IN"/>
        </w:rPr>
      </w:pPr>
      <w:r w:rsidRPr="00ED6635">
        <w:rPr>
          <w:rFonts w:ascii="inherit" w:eastAsia="Times New Roman" w:hAnsi="inherit" w:cs="Courier New"/>
          <w:color w:val="303336"/>
          <w:sz w:val="24"/>
          <w:lang w:bidi="mr-IN"/>
        </w:rPr>
        <w:t xml:space="preserve">    </w:t>
      </w:r>
      <w:proofErr w:type="gramStart"/>
      <w:r w:rsidRPr="00ED6635">
        <w:rPr>
          <w:rFonts w:ascii="inherit" w:eastAsia="Times New Roman" w:hAnsi="inherit" w:cs="Courier New"/>
          <w:color w:val="101094"/>
          <w:sz w:val="24"/>
          <w:lang w:bidi="mr-IN"/>
        </w:rPr>
        <w:t>global</w:t>
      </w:r>
      <w:proofErr w:type="gramEnd"/>
      <w:r w:rsidRPr="00ED6635">
        <w:rPr>
          <w:rFonts w:ascii="inherit" w:eastAsia="Times New Roman" w:hAnsi="inherit" w:cs="Courier New"/>
          <w:color w:val="303336"/>
          <w:sz w:val="24"/>
          <w:lang w:bidi="mr-IN"/>
        </w:rPr>
        <w:t xml:space="preserve"> </w:t>
      </w:r>
      <w:proofErr w:type="spellStart"/>
      <w:r w:rsidRPr="00ED6635">
        <w:rPr>
          <w:rFonts w:ascii="inherit" w:eastAsia="Times New Roman" w:hAnsi="inherit" w:cs="Courier New"/>
          <w:color w:val="303336"/>
          <w:sz w:val="24"/>
          <w:lang w:bidi="mr-IN"/>
        </w:rPr>
        <w:t>reservation_list</w:t>
      </w:r>
      <w:proofErr w:type="spellEnd"/>
    </w:p>
    <w:p w:rsidR="00ED6635" w:rsidRPr="00ED6635" w:rsidRDefault="00ED6635" w:rsidP="00ED663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4"/>
          <w:lang w:bidi="mr-IN"/>
        </w:rPr>
      </w:pPr>
      <w:r w:rsidRPr="00ED6635">
        <w:rPr>
          <w:rFonts w:ascii="inherit" w:eastAsia="Times New Roman" w:hAnsi="inherit" w:cs="Courier New"/>
          <w:color w:val="303336"/>
          <w:sz w:val="24"/>
          <w:lang w:bidi="mr-IN"/>
        </w:rPr>
        <w:t xml:space="preserve">    </w:t>
      </w:r>
      <w:proofErr w:type="spellStart"/>
      <w:r w:rsidRPr="00ED6635">
        <w:rPr>
          <w:rFonts w:ascii="inherit" w:eastAsia="Times New Roman" w:hAnsi="inherit" w:cs="Courier New"/>
          <w:color w:val="303336"/>
          <w:sz w:val="24"/>
          <w:lang w:bidi="mr-IN"/>
        </w:rPr>
        <w:t>bedroom_reserve_list</w:t>
      </w:r>
      <w:proofErr w:type="spellEnd"/>
      <w:r w:rsidRPr="00ED6635">
        <w:rPr>
          <w:rFonts w:ascii="inherit" w:eastAsia="Times New Roman" w:hAnsi="inherit" w:cs="Courier New"/>
          <w:color w:val="303336"/>
          <w:sz w:val="24"/>
          <w:lang w:bidi="mr-IN"/>
        </w:rPr>
        <w:t>= []</w:t>
      </w:r>
    </w:p>
    <w:p w:rsidR="00ED6635" w:rsidRPr="00ED6635" w:rsidRDefault="00ED6635" w:rsidP="00ED663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4"/>
          <w:lang w:bidi="mr-IN"/>
        </w:rPr>
      </w:pPr>
      <w:r w:rsidRPr="00ED6635">
        <w:rPr>
          <w:rFonts w:ascii="inherit" w:eastAsia="Times New Roman" w:hAnsi="inherit" w:cs="Courier New"/>
          <w:color w:val="303336"/>
          <w:sz w:val="24"/>
          <w:lang w:bidi="mr-IN"/>
        </w:rPr>
        <w:lastRenderedPageBreak/>
        <w:t xml:space="preserve">    </w:t>
      </w:r>
      <w:proofErr w:type="spellStart"/>
      <w:r w:rsidRPr="00ED6635">
        <w:rPr>
          <w:rFonts w:ascii="inherit" w:eastAsia="Times New Roman" w:hAnsi="inherit" w:cs="Courier New"/>
          <w:color w:val="303336"/>
          <w:sz w:val="24"/>
          <w:lang w:bidi="mr-IN"/>
        </w:rPr>
        <w:t>bedroom_num</w:t>
      </w:r>
      <w:proofErr w:type="spellEnd"/>
      <w:r w:rsidRPr="00ED6635">
        <w:rPr>
          <w:rFonts w:ascii="inherit" w:eastAsia="Times New Roman" w:hAnsi="inherit" w:cs="Courier New"/>
          <w:color w:val="303336"/>
          <w:sz w:val="24"/>
          <w:lang w:bidi="mr-IN"/>
        </w:rPr>
        <w:t xml:space="preserve"> = line</w:t>
      </w:r>
    </w:p>
    <w:p w:rsidR="00ED6635" w:rsidRPr="00ED6635" w:rsidRDefault="00ED6635" w:rsidP="00ED663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4"/>
          <w:lang w:bidi="mr-IN"/>
        </w:rPr>
      </w:pPr>
      <w:r w:rsidRPr="00ED6635">
        <w:rPr>
          <w:rFonts w:ascii="inherit" w:eastAsia="Times New Roman" w:hAnsi="inherit" w:cs="Courier New"/>
          <w:color w:val="303336"/>
          <w:sz w:val="24"/>
          <w:lang w:bidi="mr-IN"/>
        </w:rPr>
        <w:t xml:space="preserve">    </w:t>
      </w:r>
      <w:proofErr w:type="gramStart"/>
      <w:r w:rsidRPr="00ED6635">
        <w:rPr>
          <w:rFonts w:ascii="inherit" w:eastAsia="Times New Roman" w:hAnsi="inherit" w:cs="Courier New"/>
          <w:color w:val="101094"/>
          <w:sz w:val="24"/>
          <w:lang w:bidi="mr-IN"/>
        </w:rPr>
        <w:t>for</w:t>
      </w:r>
      <w:proofErr w:type="gramEnd"/>
      <w:r w:rsidRPr="00ED6635">
        <w:rPr>
          <w:rFonts w:ascii="inherit" w:eastAsia="Times New Roman" w:hAnsi="inherit" w:cs="Courier New"/>
          <w:color w:val="303336"/>
          <w:sz w:val="24"/>
          <w:lang w:bidi="mr-IN"/>
        </w:rPr>
        <w:t xml:space="preserve"> r </w:t>
      </w:r>
      <w:r w:rsidRPr="00ED6635">
        <w:rPr>
          <w:rFonts w:ascii="inherit" w:eastAsia="Times New Roman" w:hAnsi="inherit" w:cs="Courier New"/>
          <w:color w:val="101094"/>
          <w:sz w:val="24"/>
          <w:lang w:bidi="mr-IN"/>
        </w:rPr>
        <w:t>in</w:t>
      </w:r>
      <w:r w:rsidRPr="00ED6635">
        <w:rPr>
          <w:rFonts w:ascii="inherit" w:eastAsia="Times New Roman" w:hAnsi="inherit" w:cs="Courier New"/>
          <w:color w:val="303336"/>
          <w:sz w:val="24"/>
          <w:lang w:bidi="mr-IN"/>
        </w:rPr>
        <w:t xml:space="preserve"> </w:t>
      </w:r>
      <w:proofErr w:type="spellStart"/>
      <w:r w:rsidRPr="00ED6635">
        <w:rPr>
          <w:rFonts w:ascii="inherit" w:eastAsia="Times New Roman" w:hAnsi="inherit" w:cs="Courier New"/>
          <w:color w:val="303336"/>
          <w:sz w:val="24"/>
          <w:lang w:bidi="mr-IN"/>
        </w:rPr>
        <w:t>reservation_list</w:t>
      </w:r>
      <w:proofErr w:type="spellEnd"/>
      <w:r w:rsidRPr="00ED6635">
        <w:rPr>
          <w:rFonts w:ascii="inherit" w:eastAsia="Times New Roman" w:hAnsi="inherit" w:cs="Courier New"/>
          <w:color w:val="303336"/>
          <w:sz w:val="24"/>
          <w:lang w:bidi="mr-IN"/>
        </w:rPr>
        <w:t>:</w:t>
      </w:r>
    </w:p>
    <w:p w:rsidR="00ED6635" w:rsidRPr="00ED6635" w:rsidRDefault="00ED6635" w:rsidP="00ED663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4"/>
          <w:lang w:bidi="mr-IN"/>
        </w:rPr>
      </w:pPr>
      <w:r w:rsidRPr="00ED6635">
        <w:rPr>
          <w:rFonts w:ascii="inherit" w:eastAsia="Times New Roman" w:hAnsi="inherit" w:cs="Courier New"/>
          <w:color w:val="303336"/>
          <w:sz w:val="24"/>
          <w:lang w:bidi="mr-IN"/>
        </w:rPr>
        <w:t xml:space="preserve">        </w:t>
      </w:r>
      <w:proofErr w:type="gramStart"/>
      <w:r w:rsidRPr="00ED6635">
        <w:rPr>
          <w:rFonts w:ascii="inherit" w:eastAsia="Times New Roman" w:hAnsi="inherit" w:cs="Courier New"/>
          <w:color w:val="101094"/>
          <w:sz w:val="24"/>
          <w:lang w:bidi="mr-IN"/>
        </w:rPr>
        <w:t>if</w:t>
      </w:r>
      <w:proofErr w:type="gramEnd"/>
      <w:r w:rsidRPr="00ED6635">
        <w:rPr>
          <w:rFonts w:ascii="inherit" w:eastAsia="Times New Roman" w:hAnsi="inherit" w:cs="Courier New"/>
          <w:color w:val="303336"/>
          <w:sz w:val="24"/>
          <w:lang w:bidi="mr-IN"/>
        </w:rPr>
        <w:t xml:space="preserve"> </w:t>
      </w:r>
      <w:proofErr w:type="spellStart"/>
      <w:r w:rsidRPr="00ED6635">
        <w:rPr>
          <w:rFonts w:ascii="inherit" w:eastAsia="Times New Roman" w:hAnsi="inherit" w:cs="Courier New"/>
          <w:color w:val="303336"/>
          <w:sz w:val="24"/>
          <w:lang w:bidi="mr-IN"/>
        </w:rPr>
        <w:t>r.room</w:t>
      </w:r>
      <w:proofErr w:type="spellEnd"/>
      <w:r w:rsidRPr="00ED6635">
        <w:rPr>
          <w:rFonts w:ascii="inherit" w:eastAsia="Times New Roman" w:hAnsi="inherit" w:cs="Courier New"/>
          <w:color w:val="303336"/>
          <w:sz w:val="24"/>
          <w:lang w:bidi="mr-IN"/>
        </w:rPr>
        <w:t xml:space="preserve"> == </w:t>
      </w:r>
      <w:proofErr w:type="spellStart"/>
      <w:r w:rsidRPr="00ED6635">
        <w:rPr>
          <w:rFonts w:ascii="inherit" w:eastAsia="Times New Roman" w:hAnsi="inherit" w:cs="Courier New"/>
          <w:color w:val="303336"/>
          <w:sz w:val="24"/>
          <w:lang w:bidi="mr-IN"/>
        </w:rPr>
        <w:t>bedroom_num</w:t>
      </w:r>
      <w:proofErr w:type="spellEnd"/>
      <w:r w:rsidRPr="00ED6635">
        <w:rPr>
          <w:rFonts w:ascii="inherit" w:eastAsia="Times New Roman" w:hAnsi="inherit" w:cs="Courier New"/>
          <w:color w:val="303336"/>
          <w:sz w:val="24"/>
          <w:lang w:bidi="mr-IN"/>
        </w:rPr>
        <w:t>:</w:t>
      </w:r>
    </w:p>
    <w:p w:rsidR="00ED6635" w:rsidRPr="00ED6635" w:rsidRDefault="00ED6635" w:rsidP="00ED663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4"/>
          <w:lang w:bidi="mr-IN"/>
        </w:rPr>
      </w:pPr>
      <w:r w:rsidRPr="00ED6635">
        <w:rPr>
          <w:rFonts w:ascii="inherit" w:eastAsia="Times New Roman" w:hAnsi="inherit" w:cs="Courier New"/>
          <w:color w:val="303336"/>
          <w:sz w:val="24"/>
          <w:lang w:bidi="mr-IN"/>
        </w:rPr>
        <w:t xml:space="preserve">            </w:t>
      </w:r>
      <w:proofErr w:type="spellStart"/>
      <w:r w:rsidRPr="00ED6635">
        <w:rPr>
          <w:rFonts w:ascii="inherit" w:eastAsia="Times New Roman" w:hAnsi="inherit" w:cs="Courier New"/>
          <w:color w:val="303336"/>
          <w:sz w:val="24"/>
          <w:lang w:bidi="mr-IN"/>
        </w:rPr>
        <w:t>bedroom_reserve_list.append</w:t>
      </w:r>
      <w:proofErr w:type="spellEnd"/>
      <w:r w:rsidRPr="00ED6635">
        <w:rPr>
          <w:rFonts w:ascii="inherit" w:eastAsia="Times New Roman" w:hAnsi="inherit" w:cs="Courier New"/>
          <w:color w:val="303336"/>
          <w:sz w:val="24"/>
          <w:lang w:bidi="mr-IN"/>
        </w:rPr>
        <w:t>(r)</w:t>
      </w:r>
    </w:p>
    <w:p w:rsidR="00ED6635" w:rsidRPr="00ED6635" w:rsidRDefault="00ED6635" w:rsidP="00ED663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4"/>
          <w:lang w:bidi="mr-IN"/>
        </w:rPr>
      </w:pPr>
      <w:r w:rsidRPr="00ED6635">
        <w:rPr>
          <w:rFonts w:ascii="inherit" w:eastAsia="Times New Roman" w:hAnsi="inherit" w:cs="Courier New"/>
          <w:color w:val="303336"/>
          <w:sz w:val="24"/>
          <w:lang w:bidi="mr-IN"/>
        </w:rPr>
        <w:t xml:space="preserve">    </w:t>
      </w:r>
      <w:proofErr w:type="gramStart"/>
      <w:r w:rsidRPr="00ED6635">
        <w:rPr>
          <w:rFonts w:ascii="inherit" w:eastAsia="Times New Roman" w:hAnsi="inherit" w:cs="Courier New"/>
          <w:color w:val="101094"/>
          <w:sz w:val="24"/>
          <w:lang w:bidi="mr-IN"/>
        </w:rPr>
        <w:t>print</w:t>
      </w:r>
      <w:r w:rsidRPr="00ED6635">
        <w:rPr>
          <w:rFonts w:ascii="inherit" w:eastAsia="Times New Roman" w:hAnsi="inherit" w:cs="Courier New"/>
          <w:color w:val="303336"/>
          <w:sz w:val="24"/>
          <w:lang w:bidi="mr-IN"/>
        </w:rPr>
        <w:t>(</w:t>
      </w:r>
      <w:proofErr w:type="gramEnd"/>
      <w:r w:rsidRPr="00ED6635">
        <w:rPr>
          <w:rFonts w:ascii="inherit" w:eastAsia="Times New Roman" w:hAnsi="inherit" w:cs="Courier New"/>
          <w:color w:val="7D2727"/>
          <w:sz w:val="24"/>
          <w:lang w:bidi="mr-IN"/>
        </w:rPr>
        <w:t>"Reservations for room "</w:t>
      </w:r>
      <w:r w:rsidRPr="00ED6635">
        <w:rPr>
          <w:rFonts w:ascii="inherit" w:eastAsia="Times New Roman" w:hAnsi="inherit" w:cs="Courier New"/>
          <w:color w:val="303336"/>
          <w:sz w:val="24"/>
          <w:lang w:bidi="mr-IN"/>
        </w:rPr>
        <w:t xml:space="preserve"> + line +</w:t>
      </w:r>
      <w:r w:rsidRPr="00ED6635">
        <w:rPr>
          <w:rFonts w:ascii="inherit" w:eastAsia="Times New Roman" w:hAnsi="inherit" w:cs="Courier New"/>
          <w:color w:val="7D2727"/>
          <w:sz w:val="24"/>
          <w:lang w:bidi="mr-IN"/>
        </w:rPr>
        <w:t>':'</w:t>
      </w:r>
      <w:r w:rsidRPr="00ED6635">
        <w:rPr>
          <w:rFonts w:ascii="inherit" w:eastAsia="Times New Roman" w:hAnsi="inherit" w:cs="Courier New"/>
          <w:color w:val="303336"/>
          <w:sz w:val="24"/>
          <w:lang w:bidi="mr-IN"/>
        </w:rPr>
        <w:t>)</w:t>
      </w:r>
    </w:p>
    <w:p w:rsidR="00ED6635" w:rsidRPr="00ED6635" w:rsidRDefault="00ED6635" w:rsidP="00ED663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4"/>
          <w:lang w:bidi="mr-IN"/>
        </w:rPr>
      </w:pPr>
      <w:r w:rsidRPr="00ED6635">
        <w:rPr>
          <w:rFonts w:ascii="inherit" w:eastAsia="Times New Roman" w:hAnsi="inherit" w:cs="Courier New"/>
          <w:color w:val="303336"/>
          <w:sz w:val="24"/>
          <w:lang w:bidi="mr-IN"/>
        </w:rPr>
        <w:t xml:space="preserve">    </w:t>
      </w:r>
      <w:proofErr w:type="gramStart"/>
      <w:r w:rsidRPr="00ED6635">
        <w:rPr>
          <w:rFonts w:ascii="inherit" w:eastAsia="Times New Roman" w:hAnsi="inherit" w:cs="Courier New"/>
          <w:color w:val="101094"/>
          <w:sz w:val="24"/>
          <w:lang w:bidi="mr-IN"/>
        </w:rPr>
        <w:t>for</w:t>
      </w:r>
      <w:proofErr w:type="gramEnd"/>
      <w:r w:rsidRPr="00ED6635">
        <w:rPr>
          <w:rFonts w:ascii="inherit" w:eastAsia="Times New Roman" w:hAnsi="inherit" w:cs="Courier New"/>
          <w:color w:val="303336"/>
          <w:sz w:val="24"/>
          <w:lang w:bidi="mr-IN"/>
        </w:rPr>
        <w:t xml:space="preserve"> re </w:t>
      </w:r>
      <w:r w:rsidRPr="00ED6635">
        <w:rPr>
          <w:rFonts w:ascii="inherit" w:eastAsia="Times New Roman" w:hAnsi="inherit" w:cs="Courier New"/>
          <w:color w:val="101094"/>
          <w:sz w:val="24"/>
          <w:lang w:bidi="mr-IN"/>
        </w:rPr>
        <w:t>in</w:t>
      </w:r>
      <w:r w:rsidRPr="00ED6635">
        <w:rPr>
          <w:rFonts w:ascii="inherit" w:eastAsia="Times New Roman" w:hAnsi="inherit" w:cs="Courier New"/>
          <w:color w:val="303336"/>
          <w:sz w:val="24"/>
          <w:lang w:bidi="mr-IN"/>
        </w:rPr>
        <w:t xml:space="preserve"> </w:t>
      </w:r>
      <w:proofErr w:type="spellStart"/>
      <w:r w:rsidRPr="00ED6635">
        <w:rPr>
          <w:rFonts w:ascii="inherit" w:eastAsia="Times New Roman" w:hAnsi="inherit" w:cs="Courier New"/>
          <w:color w:val="303336"/>
          <w:sz w:val="24"/>
          <w:lang w:bidi="mr-IN"/>
        </w:rPr>
        <w:t>bedroom_reserve_list</w:t>
      </w:r>
      <w:proofErr w:type="spellEnd"/>
      <w:r w:rsidRPr="00ED6635">
        <w:rPr>
          <w:rFonts w:ascii="inherit" w:eastAsia="Times New Roman" w:hAnsi="inherit" w:cs="Courier New"/>
          <w:color w:val="303336"/>
          <w:sz w:val="24"/>
          <w:lang w:bidi="mr-IN"/>
        </w:rPr>
        <w:t>:</w:t>
      </w:r>
    </w:p>
    <w:p w:rsidR="00ED6635" w:rsidRPr="00ED6635" w:rsidRDefault="00ED6635" w:rsidP="00ED663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4"/>
          <w:lang w:bidi="mr-IN"/>
        </w:rPr>
      </w:pPr>
      <w:r w:rsidRPr="00ED6635">
        <w:rPr>
          <w:rFonts w:ascii="inherit" w:eastAsia="Times New Roman" w:hAnsi="inherit" w:cs="Courier New"/>
          <w:color w:val="303336"/>
          <w:sz w:val="24"/>
          <w:lang w:bidi="mr-IN"/>
        </w:rPr>
        <w:t xml:space="preserve">        </w:t>
      </w:r>
      <w:proofErr w:type="gramStart"/>
      <w:r w:rsidRPr="00ED6635">
        <w:rPr>
          <w:rFonts w:ascii="inherit" w:eastAsia="Times New Roman" w:hAnsi="inherit" w:cs="Courier New"/>
          <w:color w:val="101094"/>
          <w:sz w:val="24"/>
          <w:lang w:bidi="mr-IN"/>
        </w:rPr>
        <w:t>print</w:t>
      </w:r>
      <w:r w:rsidRPr="00ED6635">
        <w:rPr>
          <w:rFonts w:ascii="inherit" w:eastAsia="Times New Roman" w:hAnsi="inherit" w:cs="Courier New"/>
          <w:color w:val="303336"/>
          <w:sz w:val="24"/>
          <w:lang w:bidi="mr-IN"/>
        </w:rPr>
        <w:t>(</w:t>
      </w:r>
      <w:proofErr w:type="spellStart"/>
      <w:proofErr w:type="gramEnd"/>
      <w:r w:rsidRPr="00ED6635">
        <w:rPr>
          <w:rFonts w:ascii="inherit" w:eastAsia="Times New Roman" w:hAnsi="inherit" w:cs="Courier New"/>
          <w:color w:val="303336"/>
          <w:sz w:val="24"/>
          <w:lang w:bidi="mr-IN"/>
        </w:rPr>
        <w:t>re.arr_date</w:t>
      </w:r>
      <w:proofErr w:type="spellEnd"/>
      <w:r w:rsidRPr="00ED6635">
        <w:rPr>
          <w:rFonts w:ascii="inherit" w:eastAsia="Times New Roman" w:hAnsi="inherit" w:cs="Courier New"/>
          <w:color w:val="303336"/>
          <w:sz w:val="24"/>
          <w:lang w:bidi="mr-IN"/>
        </w:rPr>
        <w:t>,</w:t>
      </w:r>
      <w:r w:rsidRPr="00ED6635">
        <w:rPr>
          <w:rFonts w:ascii="inherit" w:eastAsia="Times New Roman" w:hAnsi="inherit" w:cs="Courier New"/>
          <w:color w:val="7D2727"/>
          <w:sz w:val="24"/>
          <w:lang w:bidi="mr-IN"/>
        </w:rPr>
        <w:t>' to '</w:t>
      </w:r>
      <w:r w:rsidRPr="00ED6635">
        <w:rPr>
          <w:rFonts w:ascii="inherit" w:eastAsia="Times New Roman" w:hAnsi="inherit" w:cs="Courier New"/>
          <w:color w:val="303336"/>
          <w:sz w:val="24"/>
          <w:lang w:bidi="mr-IN"/>
        </w:rPr>
        <w:t>,</w:t>
      </w:r>
      <w:proofErr w:type="spellStart"/>
      <w:r w:rsidRPr="00ED6635">
        <w:rPr>
          <w:rFonts w:ascii="inherit" w:eastAsia="Times New Roman" w:hAnsi="inherit" w:cs="Courier New"/>
          <w:color w:val="303336"/>
          <w:sz w:val="24"/>
          <w:lang w:bidi="mr-IN"/>
        </w:rPr>
        <w:t>re.dept_date</w:t>
      </w:r>
      <w:proofErr w:type="spellEnd"/>
      <w:r w:rsidRPr="00ED6635">
        <w:rPr>
          <w:rFonts w:ascii="inherit" w:eastAsia="Times New Roman" w:hAnsi="inherit" w:cs="Courier New"/>
          <w:color w:val="303336"/>
          <w:sz w:val="24"/>
          <w:lang w:bidi="mr-IN"/>
        </w:rPr>
        <w:t xml:space="preserve">, </w:t>
      </w:r>
      <w:proofErr w:type="spellStart"/>
      <w:r w:rsidRPr="00ED6635">
        <w:rPr>
          <w:rFonts w:ascii="inherit" w:eastAsia="Times New Roman" w:hAnsi="inherit" w:cs="Courier New"/>
          <w:color w:val="303336"/>
          <w:sz w:val="24"/>
          <w:lang w:bidi="mr-IN"/>
        </w:rPr>
        <w:t>re.guest_name</w:t>
      </w:r>
      <w:proofErr w:type="spellEnd"/>
      <w:r w:rsidRPr="00ED6635">
        <w:rPr>
          <w:rFonts w:ascii="inherit" w:eastAsia="Times New Roman" w:hAnsi="inherit" w:cs="Courier New"/>
          <w:color w:val="303336"/>
          <w:sz w:val="24"/>
          <w:lang w:bidi="mr-IN"/>
        </w:rPr>
        <w:t>)</w:t>
      </w:r>
    </w:p>
    <w:p w:rsidR="00ED6635" w:rsidRPr="00ED6635" w:rsidRDefault="00ED6635" w:rsidP="00ED663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4"/>
          <w:lang w:bidi="mr-IN"/>
        </w:rPr>
      </w:pPr>
      <w:r w:rsidRPr="00ED6635">
        <w:rPr>
          <w:rFonts w:ascii="inherit" w:eastAsia="Times New Roman" w:hAnsi="inherit" w:cs="Courier New"/>
          <w:color w:val="858C93"/>
          <w:sz w:val="24"/>
          <w:lang w:bidi="mr-IN"/>
        </w:rPr>
        <w:t>#RC</w:t>
      </w:r>
    </w:p>
    <w:p w:rsidR="00ED6635" w:rsidRPr="00ED6635" w:rsidRDefault="00ED6635" w:rsidP="00ED663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4"/>
          <w:lang w:bidi="mr-IN"/>
        </w:rPr>
      </w:pPr>
      <w:proofErr w:type="gramStart"/>
      <w:r w:rsidRPr="00ED6635">
        <w:rPr>
          <w:rFonts w:ascii="inherit" w:eastAsia="Times New Roman" w:hAnsi="inherit" w:cs="Courier New"/>
          <w:color w:val="101094"/>
          <w:sz w:val="24"/>
          <w:lang w:bidi="mr-IN"/>
        </w:rPr>
        <w:t>def</w:t>
      </w:r>
      <w:proofErr w:type="gramEnd"/>
      <w:r w:rsidRPr="00ED6635">
        <w:rPr>
          <w:rFonts w:ascii="inherit" w:eastAsia="Times New Roman" w:hAnsi="inherit" w:cs="Courier New"/>
          <w:color w:val="303336"/>
          <w:sz w:val="24"/>
          <w:lang w:bidi="mr-IN"/>
        </w:rPr>
        <w:t xml:space="preserve"> </w:t>
      </w:r>
      <w:proofErr w:type="spellStart"/>
      <w:r w:rsidRPr="00ED6635">
        <w:rPr>
          <w:rFonts w:ascii="inherit" w:eastAsia="Times New Roman" w:hAnsi="inherit" w:cs="Courier New"/>
          <w:color w:val="303336"/>
          <w:sz w:val="24"/>
          <w:lang w:bidi="mr-IN"/>
        </w:rPr>
        <w:t>reservations_by_guest</w:t>
      </w:r>
      <w:proofErr w:type="spellEnd"/>
      <w:r w:rsidRPr="00ED6635">
        <w:rPr>
          <w:rFonts w:ascii="inherit" w:eastAsia="Times New Roman" w:hAnsi="inherit" w:cs="Courier New"/>
          <w:color w:val="303336"/>
          <w:sz w:val="24"/>
          <w:lang w:bidi="mr-IN"/>
        </w:rPr>
        <w:t>(</w:t>
      </w:r>
      <w:proofErr w:type="spellStart"/>
      <w:r w:rsidRPr="00ED6635">
        <w:rPr>
          <w:rFonts w:ascii="inherit" w:eastAsia="Times New Roman" w:hAnsi="inherit" w:cs="Courier New"/>
          <w:color w:val="303336"/>
          <w:sz w:val="24"/>
          <w:lang w:bidi="mr-IN"/>
        </w:rPr>
        <w:t>line:str</w:t>
      </w:r>
      <w:proofErr w:type="spellEnd"/>
      <w:r w:rsidRPr="00ED6635">
        <w:rPr>
          <w:rFonts w:ascii="inherit" w:eastAsia="Times New Roman" w:hAnsi="inherit" w:cs="Courier New"/>
          <w:color w:val="303336"/>
          <w:sz w:val="24"/>
          <w:lang w:bidi="mr-IN"/>
        </w:rPr>
        <w:t>):</w:t>
      </w:r>
    </w:p>
    <w:p w:rsidR="00ED6635" w:rsidRPr="00ED6635" w:rsidRDefault="00ED6635" w:rsidP="00ED663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4"/>
          <w:lang w:bidi="mr-IN"/>
        </w:rPr>
      </w:pPr>
      <w:r w:rsidRPr="00ED6635">
        <w:rPr>
          <w:rFonts w:ascii="inherit" w:eastAsia="Times New Roman" w:hAnsi="inherit" w:cs="Courier New"/>
          <w:color w:val="303336"/>
          <w:sz w:val="24"/>
          <w:lang w:bidi="mr-IN"/>
        </w:rPr>
        <w:t xml:space="preserve">    </w:t>
      </w:r>
      <w:proofErr w:type="spellStart"/>
      <w:r w:rsidRPr="00ED6635">
        <w:rPr>
          <w:rFonts w:ascii="inherit" w:eastAsia="Times New Roman" w:hAnsi="inherit" w:cs="Courier New"/>
          <w:color w:val="303336"/>
          <w:sz w:val="24"/>
          <w:lang w:bidi="mr-IN"/>
        </w:rPr>
        <w:t>guest_reserve_list</w:t>
      </w:r>
      <w:proofErr w:type="spellEnd"/>
      <w:r w:rsidRPr="00ED6635">
        <w:rPr>
          <w:rFonts w:ascii="inherit" w:eastAsia="Times New Roman" w:hAnsi="inherit" w:cs="Courier New"/>
          <w:color w:val="303336"/>
          <w:sz w:val="24"/>
          <w:lang w:bidi="mr-IN"/>
        </w:rPr>
        <w:t xml:space="preserve"> = []</w:t>
      </w:r>
    </w:p>
    <w:p w:rsidR="00ED6635" w:rsidRPr="00ED6635" w:rsidRDefault="00ED6635" w:rsidP="00ED663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4"/>
          <w:lang w:bidi="mr-IN"/>
        </w:rPr>
      </w:pPr>
      <w:r w:rsidRPr="00ED6635">
        <w:rPr>
          <w:rFonts w:ascii="inherit" w:eastAsia="Times New Roman" w:hAnsi="inherit" w:cs="Courier New"/>
          <w:color w:val="303336"/>
          <w:sz w:val="24"/>
          <w:lang w:bidi="mr-IN"/>
        </w:rPr>
        <w:t xml:space="preserve">    </w:t>
      </w:r>
      <w:proofErr w:type="spellStart"/>
      <w:r w:rsidRPr="00ED6635">
        <w:rPr>
          <w:rFonts w:ascii="inherit" w:eastAsia="Times New Roman" w:hAnsi="inherit" w:cs="Courier New"/>
          <w:color w:val="303336"/>
          <w:sz w:val="24"/>
          <w:lang w:bidi="mr-IN"/>
        </w:rPr>
        <w:t>guest_name</w:t>
      </w:r>
      <w:proofErr w:type="spellEnd"/>
      <w:r w:rsidRPr="00ED6635">
        <w:rPr>
          <w:rFonts w:ascii="inherit" w:eastAsia="Times New Roman" w:hAnsi="inherit" w:cs="Courier New"/>
          <w:color w:val="303336"/>
          <w:sz w:val="24"/>
          <w:lang w:bidi="mr-IN"/>
        </w:rPr>
        <w:t xml:space="preserve"> = line</w:t>
      </w:r>
    </w:p>
    <w:p w:rsidR="00ED6635" w:rsidRPr="00ED6635" w:rsidRDefault="00ED6635" w:rsidP="00ED663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4"/>
          <w:lang w:bidi="mr-IN"/>
        </w:rPr>
      </w:pPr>
      <w:r w:rsidRPr="00ED6635">
        <w:rPr>
          <w:rFonts w:ascii="inherit" w:eastAsia="Times New Roman" w:hAnsi="inherit" w:cs="Courier New"/>
          <w:color w:val="303336"/>
          <w:sz w:val="24"/>
          <w:lang w:bidi="mr-IN"/>
        </w:rPr>
        <w:t xml:space="preserve">    </w:t>
      </w:r>
      <w:proofErr w:type="gramStart"/>
      <w:r w:rsidRPr="00ED6635">
        <w:rPr>
          <w:rFonts w:ascii="inherit" w:eastAsia="Times New Roman" w:hAnsi="inherit" w:cs="Courier New"/>
          <w:color w:val="101094"/>
          <w:sz w:val="24"/>
          <w:lang w:bidi="mr-IN"/>
        </w:rPr>
        <w:t>print</w:t>
      </w:r>
      <w:r w:rsidRPr="00ED6635">
        <w:rPr>
          <w:rFonts w:ascii="inherit" w:eastAsia="Times New Roman" w:hAnsi="inherit" w:cs="Courier New"/>
          <w:color w:val="303336"/>
          <w:sz w:val="24"/>
          <w:lang w:bidi="mr-IN"/>
        </w:rPr>
        <w:t>(</w:t>
      </w:r>
      <w:proofErr w:type="gramEnd"/>
      <w:r w:rsidRPr="00ED6635">
        <w:rPr>
          <w:rFonts w:ascii="inherit" w:eastAsia="Times New Roman" w:hAnsi="inherit" w:cs="Courier New"/>
          <w:color w:val="7D2727"/>
          <w:sz w:val="24"/>
          <w:lang w:bidi="mr-IN"/>
        </w:rPr>
        <w:t xml:space="preserve">'Reservation </w:t>
      </w:r>
      <w:proofErr w:type="spellStart"/>
      <w:r w:rsidRPr="00ED6635">
        <w:rPr>
          <w:rFonts w:ascii="inherit" w:eastAsia="Times New Roman" w:hAnsi="inherit" w:cs="Courier New"/>
          <w:color w:val="7D2727"/>
          <w:sz w:val="24"/>
          <w:lang w:bidi="mr-IN"/>
        </w:rPr>
        <w:t>for'</w:t>
      </w:r>
      <w:r w:rsidRPr="00ED6635">
        <w:rPr>
          <w:rFonts w:ascii="inherit" w:eastAsia="Times New Roman" w:hAnsi="inherit" w:cs="Courier New"/>
          <w:color w:val="303336"/>
          <w:sz w:val="24"/>
          <w:lang w:bidi="mr-IN"/>
        </w:rPr>
        <w:t>,guest_name</w:t>
      </w:r>
      <w:proofErr w:type="spellEnd"/>
      <w:r w:rsidRPr="00ED6635">
        <w:rPr>
          <w:rFonts w:ascii="inherit" w:eastAsia="Times New Roman" w:hAnsi="inherit" w:cs="Courier New"/>
          <w:color w:val="303336"/>
          <w:sz w:val="24"/>
          <w:lang w:bidi="mr-IN"/>
        </w:rPr>
        <w:t>)</w:t>
      </w:r>
    </w:p>
    <w:p w:rsidR="00ED6635" w:rsidRPr="00ED6635" w:rsidRDefault="00ED6635" w:rsidP="00ED663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4"/>
          <w:lang w:bidi="mr-IN"/>
        </w:rPr>
      </w:pPr>
      <w:r w:rsidRPr="00ED6635">
        <w:rPr>
          <w:rFonts w:ascii="inherit" w:eastAsia="Times New Roman" w:hAnsi="inherit" w:cs="Courier New"/>
          <w:color w:val="303336"/>
          <w:sz w:val="24"/>
          <w:lang w:bidi="mr-IN"/>
        </w:rPr>
        <w:t xml:space="preserve">    </w:t>
      </w:r>
      <w:proofErr w:type="gramStart"/>
      <w:r w:rsidRPr="00ED6635">
        <w:rPr>
          <w:rFonts w:ascii="inherit" w:eastAsia="Times New Roman" w:hAnsi="inherit" w:cs="Courier New"/>
          <w:color w:val="101094"/>
          <w:sz w:val="24"/>
          <w:lang w:bidi="mr-IN"/>
        </w:rPr>
        <w:t>for</w:t>
      </w:r>
      <w:proofErr w:type="gramEnd"/>
      <w:r w:rsidRPr="00ED6635">
        <w:rPr>
          <w:rFonts w:ascii="inherit" w:eastAsia="Times New Roman" w:hAnsi="inherit" w:cs="Courier New"/>
          <w:color w:val="303336"/>
          <w:sz w:val="24"/>
          <w:lang w:bidi="mr-IN"/>
        </w:rPr>
        <w:t xml:space="preserve"> r </w:t>
      </w:r>
      <w:r w:rsidRPr="00ED6635">
        <w:rPr>
          <w:rFonts w:ascii="inherit" w:eastAsia="Times New Roman" w:hAnsi="inherit" w:cs="Courier New"/>
          <w:color w:val="101094"/>
          <w:sz w:val="24"/>
          <w:lang w:bidi="mr-IN"/>
        </w:rPr>
        <w:t>in</w:t>
      </w:r>
      <w:r w:rsidRPr="00ED6635">
        <w:rPr>
          <w:rFonts w:ascii="inherit" w:eastAsia="Times New Roman" w:hAnsi="inherit" w:cs="Courier New"/>
          <w:color w:val="303336"/>
          <w:sz w:val="24"/>
          <w:lang w:bidi="mr-IN"/>
        </w:rPr>
        <w:t xml:space="preserve"> </w:t>
      </w:r>
      <w:proofErr w:type="spellStart"/>
      <w:r w:rsidRPr="00ED6635">
        <w:rPr>
          <w:rFonts w:ascii="inherit" w:eastAsia="Times New Roman" w:hAnsi="inherit" w:cs="Courier New"/>
          <w:color w:val="303336"/>
          <w:sz w:val="24"/>
          <w:lang w:bidi="mr-IN"/>
        </w:rPr>
        <w:t>reservation_list</w:t>
      </w:r>
      <w:proofErr w:type="spellEnd"/>
      <w:r w:rsidRPr="00ED6635">
        <w:rPr>
          <w:rFonts w:ascii="inherit" w:eastAsia="Times New Roman" w:hAnsi="inherit" w:cs="Courier New"/>
          <w:color w:val="303336"/>
          <w:sz w:val="24"/>
          <w:lang w:bidi="mr-IN"/>
        </w:rPr>
        <w:t>:</w:t>
      </w:r>
    </w:p>
    <w:p w:rsidR="00ED6635" w:rsidRPr="00ED6635" w:rsidRDefault="00ED6635" w:rsidP="00ED663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4"/>
          <w:lang w:bidi="mr-IN"/>
        </w:rPr>
      </w:pPr>
      <w:r w:rsidRPr="00ED6635">
        <w:rPr>
          <w:rFonts w:ascii="inherit" w:eastAsia="Times New Roman" w:hAnsi="inherit" w:cs="Courier New"/>
          <w:color w:val="303336"/>
          <w:sz w:val="24"/>
          <w:lang w:bidi="mr-IN"/>
        </w:rPr>
        <w:t xml:space="preserve">        </w:t>
      </w:r>
      <w:proofErr w:type="gramStart"/>
      <w:r w:rsidRPr="00ED6635">
        <w:rPr>
          <w:rFonts w:ascii="inherit" w:eastAsia="Times New Roman" w:hAnsi="inherit" w:cs="Courier New"/>
          <w:color w:val="101094"/>
          <w:sz w:val="24"/>
          <w:lang w:bidi="mr-IN"/>
        </w:rPr>
        <w:t>if</w:t>
      </w:r>
      <w:proofErr w:type="gramEnd"/>
      <w:r w:rsidRPr="00ED6635">
        <w:rPr>
          <w:rFonts w:ascii="inherit" w:eastAsia="Times New Roman" w:hAnsi="inherit" w:cs="Courier New"/>
          <w:color w:val="303336"/>
          <w:sz w:val="24"/>
          <w:lang w:bidi="mr-IN"/>
        </w:rPr>
        <w:t xml:space="preserve"> </w:t>
      </w:r>
      <w:proofErr w:type="spellStart"/>
      <w:r w:rsidRPr="00ED6635">
        <w:rPr>
          <w:rFonts w:ascii="inherit" w:eastAsia="Times New Roman" w:hAnsi="inherit" w:cs="Courier New"/>
          <w:color w:val="303336"/>
          <w:sz w:val="24"/>
          <w:lang w:bidi="mr-IN"/>
        </w:rPr>
        <w:t>r.guest_name</w:t>
      </w:r>
      <w:proofErr w:type="spellEnd"/>
      <w:r w:rsidRPr="00ED6635">
        <w:rPr>
          <w:rFonts w:ascii="inherit" w:eastAsia="Times New Roman" w:hAnsi="inherit" w:cs="Courier New"/>
          <w:color w:val="303336"/>
          <w:sz w:val="24"/>
          <w:lang w:bidi="mr-IN"/>
        </w:rPr>
        <w:t xml:space="preserve"> == </w:t>
      </w:r>
      <w:proofErr w:type="spellStart"/>
      <w:r w:rsidRPr="00ED6635">
        <w:rPr>
          <w:rFonts w:ascii="inherit" w:eastAsia="Times New Roman" w:hAnsi="inherit" w:cs="Courier New"/>
          <w:color w:val="303336"/>
          <w:sz w:val="24"/>
          <w:lang w:bidi="mr-IN"/>
        </w:rPr>
        <w:t>guest_name</w:t>
      </w:r>
      <w:proofErr w:type="spellEnd"/>
      <w:r w:rsidRPr="00ED6635">
        <w:rPr>
          <w:rFonts w:ascii="inherit" w:eastAsia="Times New Roman" w:hAnsi="inherit" w:cs="Courier New"/>
          <w:color w:val="303336"/>
          <w:sz w:val="24"/>
          <w:lang w:bidi="mr-IN"/>
        </w:rPr>
        <w:t>:</w:t>
      </w:r>
    </w:p>
    <w:p w:rsidR="00ED6635" w:rsidRPr="00ED6635" w:rsidRDefault="00ED6635" w:rsidP="00ED663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4"/>
          <w:lang w:bidi="mr-IN"/>
        </w:rPr>
      </w:pPr>
      <w:r w:rsidRPr="00ED6635">
        <w:rPr>
          <w:rFonts w:ascii="inherit" w:eastAsia="Times New Roman" w:hAnsi="inherit" w:cs="Courier New"/>
          <w:color w:val="303336"/>
          <w:sz w:val="24"/>
          <w:lang w:bidi="mr-IN"/>
        </w:rPr>
        <w:t xml:space="preserve">            </w:t>
      </w:r>
      <w:proofErr w:type="gramStart"/>
      <w:r w:rsidRPr="00ED6635">
        <w:rPr>
          <w:rFonts w:ascii="inherit" w:eastAsia="Times New Roman" w:hAnsi="inherit" w:cs="Courier New"/>
          <w:color w:val="101094"/>
          <w:sz w:val="24"/>
          <w:lang w:bidi="mr-IN"/>
        </w:rPr>
        <w:t>print</w:t>
      </w:r>
      <w:r w:rsidRPr="00ED6635">
        <w:rPr>
          <w:rFonts w:ascii="inherit" w:eastAsia="Times New Roman" w:hAnsi="inherit" w:cs="Courier New"/>
          <w:color w:val="303336"/>
          <w:sz w:val="24"/>
          <w:lang w:bidi="mr-IN"/>
        </w:rPr>
        <w:t>(</w:t>
      </w:r>
      <w:proofErr w:type="spellStart"/>
      <w:proofErr w:type="gramEnd"/>
      <w:r w:rsidRPr="00ED6635">
        <w:rPr>
          <w:rFonts w:ascii="inherit" w:eastAsia="Times New Roman" w:hAnsi="inherit" w:cs="Courier New"/>
          <w:color w:val="303336"/>
          <w:sz w:val="24"/>
          <w:lang w:bidi="mr-IN"/>
        </w:rPr>
        <w:t>r.arr_date</w:t>
      </w:r>
      <w:proofErr w:type="spellEnd"/>
      <w:r w:rsidRPr="00ED6635">
        <w:rPr>
          <w:rFonts w:ascii="inherit" w:eastAsia="Times New Roman" w:hAnsi="inherit" w:cs="Courier New"/>
          <w:color w:val="303336"/>
          <w:sz w:val="24"/>
          <w:lang w:bidi="mr-IN"/>
        </w:rPr>
        <w:t xml:space="preserve"> + </w:t>
      </w:r>
      <w:r w:rsidRPr="00ED6635">
        <w:rPr>
          <w:rFonts w:ascii="inherit" w:eastAsia="Times New Roman" w:hAnsi="inherit" w:cs="Courier New"/>
          <w:color w:val="7D2727"/>
          <w:sz w:val="24"/>
          <w:lang w:bidi="mr-IN"/>
        </w:rPr>
        <w:t>' to '</w:t>
      </w:r>
      <w:r w:rsidRPr="00ED6635">
        <w:rPr>
          <w:rFonts w:ascii="inherit" w:eastAsia="Times New Roman" w:hAnsi="inherit" w:cs="Courier New"/>
          <w:color w:val="303336"/>
          <w:sz w:val="24"/>
          <w:lang w:bidi="mr-IN"/>
        </w:rPr>
        <w:t xml:space="preserve"> + </w:t>
      </w:r>
      <w:proofErr w:type="spellStart"/>
      <w:r w:rsidRPr="00ED6635">
        <w:rPr>
          <w:rFonts w:ascii="inherit" w:eastAsia="Times New Roman" w:hAnsi="inherit" w:cs="Courier New"/>
          <w:color w:val="303336"/>
          <w:sz w:val="24"/>
          <w:lang w:bidi="mr-IN"/>
        </w:rPr>
        <w:t>r.dept_date</w:t>
      </w:r>
      <w:proofErr w:type="spellEnd"/>
      <w:r w:rsidRPr="00ED6635">
        <w:rPr>
          <w:rFonts w:ascii="inherit" w:eastAsia="Times New Roman" w:hAnsi="inherit" w:cs="Courier New"/>
          <w:color w:val="303336"/>
          <w:sz w:val="24"/>
          <w:lang w:bidi="mr-IN"/>
        </w:rPr>
        <w:t xml:space="preserve"> + </w:t>
      </w:r>
      <w:r w:rsidRPr="00ED6635">
        <w:rPr>
          <w:rFonts w:ascii="inherit" w:eastAsia="Times New Roman" w:hAnsi="inherit" w:cs="Courier New"/>
          <w:color w:val="7D2727"/>
          <w:sz w:val="24"/>
          <w:lang w:bidi="mr-IN"/>
        </w:rPr>
        <w:t>': room '</w:t>
      </w:r>
      <w:r w:rsidRPr="00ED6635">
        <w:rPr>
          <w:rFonts w:ascii="inherit" w:eastAsia="Times New Roman" w:hAnsi="inherit" w:cs="Courier New"/>
          <w:color w:val="303336"/>
          <w:sz w:val="24"/>
          <w:lang w:bidi="mr-IN"/>
        </w:rPr>
        <w:t xml:space="preserve"> + </w:t>
      </w:r>
      <w:proofErr w:type="spellStart"/>
      <w:r w:rsidRPr="00ED6635">
        <w:rPr>
          <w:rFonts w:ascii="inherit" w:eastAsia="Times New Roman" w:hAnsi="inherit" w:cs="Courier New"/>
          <w:color w:val="303336"/>
          <w:sz w:val="24"/>
          <w:lang w:bidi="mr-IN"/>
        </w:rPr>
        <w:t>r.room</w:t>
      </w:r>
      <w:proofErr w:type="spellEnd"/>
      <w:r w:rsidRPr="00ED6635">
        <w:rPr>
          <w:rFonts w:ascii="inherit" w:eastAsia="Times New Roman" w:hAnsi="inherit" w:cs="Courier New"/>
          <w:color w:val="303336"/>
          <w:sz w:val="24"/>
          <w:lang w:bidi="mr-IN"/>
        </w:rPr>
        <w:t>)</w:t>
      </w:r>
    </w:p>
    <w:p w:rsidR="00ED6635" w:rsidRPr="00ED6635" w:rsidRDefault="00ED6635" w:rsidP="00ED663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4"/>
          <w:lang w:bidi="mr-IN"/>
        </w:rPr>
      </w:pPr>
    </w:p>
    <w:p w:rsidR="00ED6635" w:rsidRPr="00ED6635" w:rsidRDefault="00ED6635" w:rsidP="00ED663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4"/>
          <w:lang w:bidi="mr-IN"/>
        </w:rPr>
      </w:pPr>
      <w:proofErr w:type="gramStart"/>
      <w:r w:rsidRPr="00ED6635">
        <w:rPr>
          <w:rFonts w:ascii="inherit" w:eastAsia="Times New Roman" w:hAnsi="inherit" w:cs="Courier New"/>
          <w:color w:val="101094"/>
          <w:sz w:val="24"/>
          <w:lang w:bidi="mr-IN"/>
        </w:rPr>
        <w:t>def</w:t>
      </w:r>
      <w:proofErr w:type="gramEnd"/>
      <w:r w:rsidRPr="00ED6635">
        <w:rPr>
          <w:rFonts w:ascii="inherit" w:eastAsia="Times New Roman" w:hAnsi="inherit" w:cs="Courier New"/>
          <w:color w:val="303336"/>
          <w:sz w:val="24"/>
          <w:lang w:bidi="mr-IN"/>
        </w:rPr>
        <w:t xml:space="preserve"> </w:t>
      </w:r>
      <w:proofErr w:type="spellStart"/>
      <w:r w:rsidRPr="00ED6635">
        <w:rPr>
          <w:rFonts w:ascii="inherit" w:eastAsia="Times New Roman" w:hAnsi="inherit" w:cs="Courier New"/>
          <w:color w:val="303336"/>
          <w:sz w:val="24"/>
          <w:lang w:bidi="mr-IN"/>
        </w:rPr>
        <w:t>display_guest</w:t>
      </w:r>
      <w:proofErr w:type="spellEnd"/>
      <w:r w:rsidRPr="00ED6635">
        <w:rPr>
          <w:rFonts w:ascii="inherit" w:eastAsia="Times New Roman" w:hAnsi="inherit" w:cs="Courier New"/>
          <w:color w:val="303336"/>
          <w:sz w:val="24"/>
          <w:lang w:bidi="mr-IN"/>
        </w:rPr>
        <w:t>(</w:t>
      </w:r>
      <w:proofErr w:type="spellStart"/>
      <w:r w:rsidRPr="00ED6635">
        <w:rPr>
          <w:rFonts w:ascii="inherit" w:eastAsia="Times New Roman" w:hAnsi="inherit" w:cs="Courier New"/>
          <w:color w:val="303336"/>
          <w:sz w:val="24"/>
          <w:lang w:bidi="mr-IN"/>
        </w:rPr>
        <w:t>rl:list</w:t>
      </w:r>
      <w:proofErr w:type="spellEnd"/>
      <w:r w:rsidRPr="00ED6635">
        <w:rPr>
          <w:rFonts w:ascii="inherit" w:eastAsia="Times New Roman" w:hAnsi="inherit" w:cs="Courier New"/>
          <w:color w:val="303336"/>
          <w:sz w:val="24"/>
          <w:lang w:bidi="mr-IN"/>
        </w:rPr>
        <w:t xml:space="preserve">) -&gt; </w:t>
      </w:r>
      <w:r w:rsidRPr="00ED6635">
        <w:rPr>
          <w:rFonts w:ascii="inherit" w:eastAsia="Times New Roman" w:hAnsi="inherit" w:cs="Courier New"/>
          <w:color w:val="101094"/>
          <w:sz w:val="24"/>
          <w:lang w:bidi="mr-IN"/>
        </w:rPr>
        <w:t>None</w:t>
      </w:r>
      <w:r w:rsidRPr="00ED6635">
        <w:rPr>
          <w:rFonts w:ascii="inherit" w:eastAsia="Times New Roman" w:hAnsi="inherit" w:cs="Courier New"/>
          <w:color w:val="303336"/>
          <w:sz w:val="24"/>
          <w:lang w:bidi="mr-IN"/>
        </w:rPr>
        <w:t>:</w:t>
      </w:r>
    </w:p>
    <w:p w:rsidR="00ED6635" w:rsidRPr="00ED6635" w:rsidRDefault="00ED6635" w:rsidP="00ED663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7D2727"/>
          <w:sz w:val="24"/>
          <w:lang w:bidi="mr-IN"/>
        </w:rPr>
      </w:pPr>
      <w:r w:rsidRPr="00ED6635">
        <w:rPr>
          <w:rFonts w:ascii="inherit" w:eastAsia="Times New Roman" w:hAnsi="inherit" w:cs="Courier New"/>
          <w:color w:val="303336"/>
          <w:sz w:val="24"/>
          <w:lang w:bidi="mr-IN"/>
        </w:rPr>
        <w:t xml:space="preserve">    </w:t>
      </w:r>
      <w:r w:rsidRPr="00ED6635">
        <w:rPr>
          <w:rFonts w:ascii="inherit" w:eastAsia="Times New Roman" w:hAnsi="inherit" w:cs="Courier New"/>
          <w:color w:val="7D2727"/>
          <w:sz w:val="24"/>
          <w:lang w:bidi="mr-IN"/>
        </w:rPr>
        <w:t>'''takes in a reservation list and prints out guest name as well as room number</w:t>
      </w:r>
    </w:p>
    <w:p w:rsidR="00ED6635" w:rsidRPr="00ED6635" w:rsidRDefault="00ED6635" w:rsidP="00ED663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4"/>
          <w:lang w:bidi="mr-IN"/>
        </w:rPr>
      </w:pPr>
      <w:r w:rsidRPr="00ED6635">
        <w:rPr>
          <w:rFonts w:ascii="inherit" w:eastAsia="Times New Roman" w:hAnsi="inherit" w:cs="Courier New"/>
          <w:color w:val="7D2727"/>
          <w:sz w:val="24"/>
          <w:lang w:bidi="mr-IN"/>
        </w:rPr>
        <w:t xml:space="preserve">    '''</w:t>
      </w:r>
    </w:p>
    <w:p w:rsidR="00ED6635" w:rsidRPr="00ED6635" w:rsidRDefault="00ED6635" w:rsidP="00ED663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4"/>
          <w:lang w:bidi="mr-IN"/>
        </w:rPr>
      </w:pPr>
      <w:r w:rsidRPr="00ED6635">
        <w:rPr>
          <w:rFonts w:ascii="inherit" w:eastAsia="Times New Roman" w:hAnsi="inherit" w:cs="Courier New"/>
          <w:color w:val="303336"/>
          <w:sz w:val="24"/>
          <w:lang w:bidi="mr-IN"/>
        </w:rPr>
        <w:t xml:space="preserve">    </w:t>
      </w:r>
      <w:proofErr w:type="gramStart"/>
      <w:r w:rsidRPr="00ED6635">
        <w:rPr>
          <w:rFonts w:ascii="inherit" w:eastAsia="Times New Roman" w:hAnsi="inherit" w:cs="Courier New"/>
          <w:color w:val="101094"/>
          <w:sz w:val="24"/>
          <w:lang w:bidi="mr-IN"/>
        </w:rPr>
        <w:t>for</w:t>
      </w:r>
      <w:proofErr w:type="gramEnd"/>
      <w:r w:rsidRPr="00ED6635">
        <w:rPr>
          <w:rFonts w:ascii="inherit" w:eastAsia="Times New Roman" w:hAnsi="inherit" w:cs="Courier New"/>
          <w:color w:val="303336"/>
          <w:sz w:val="24"/>
          <w:lang w:bidi="mr-IN"/>
        </w:rPr>
        <w:t xml:space="preserve"> r </w:t>
      </w:r>
      <w:r w:rsidRPr="00ED6635">
        <w:rPr>
          <w:rFonts w:ascii="inherit" w:eastAsia="Times New Roman" w:hAnsi="inherit" w:cs="Courier New"/>
          <w:color w:val="101094"/>
          <w:sz w:val="24"/>
          <w:lang w:bidi="mr-IN"/>
        </w:rPr>
        <w:t>in</w:t>
      </w:r>
      <w:r w:rsidRPr="00ED6635">
        <w:rPr>
          <w:rFonts w:ascii="inherit" w:eastAsia="Times New Roman" w:hAnsi="inherit" w:cs="Courier New"/>
          <w:color w:val="303336"/>
          <w:sz w:val="24"/>
          <w:lang w:bidi="mr-IN"/>
        </w:rPr>
        <w:t xml:space="preserve"> </w:t>
      </w:r>
      <w:proofErr w:type="spellStart"/>
      <w:r w:rsidRPr="00ED6635">
        <w:rPr>
          <w:rFonts w:ascii="inherit" w:eastAsia="Times New Roman" w:hAnsi="inherit" w:cs="Courier New"/>
          <w:color w:val="303336"/>
          <w:sz w:val="24"/>
          <w:lang w:bidi="mr-IN"/>
        </w:rPr>
        <w:t>rl</w:t>
      </w:r>
      <w:proofErr w:type="spellEnd"/>
      <w:r w:rsidRPr="00ED6635">
        <w:rPr>
          <w:rFonts w:ascii="inherit" w:eastAsia="Times New Roman" w:hAnsi="inherit" w:cs="Courier New"/>
          <w:color w:val="303336"/>
          <w:sz w:val="24"/>
          <w:lang w:bidi="mr-IN"/>
        </w:rPr>
        <w:t>:</w:t>
      </w:r>
    </w:p>
    <w:p w:rsidR="00ED6635" w:rsidRPr="00ED6635" w:rsidRDefault="00ED6635" w:rsidP="00ED663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4"/>
          <w:lang w:bidi="mr-IN"/>
        </w:rPr>
      </w:pPr>
      <w:r w:rsidRPr="00ED6635">
        <w:rPr>
          <w:rFonts w:ascii="inherit" w:eastAsia="Times New Roman" w:hAnsi="inherit" w:cs="Courier New"/>
          <w:color w:val="303336"/>
          <w:sz w:val="24"/>
          <w:lang w:bidi="mr-IN"/>
        </w:rPr>
        <w:t xml:space="preserve">        </w:t>
      </w:r>
      <w:proofErr w:type="gramStart"/>
      <w:r w:rsidRPr="00ED6635">
        <w:rPr>
          <w:rFonts w:ascii="inherit" w:eastAsia="Times New Roman" w:hAnsi="inherit" w:cs="Courier New"/>
          <w:color w:val="101094"/>
          <w:sz w:val="24"/>
          <w:lang w:bidi="mr-IN"/>
        </w:rPr>
        <w:t>print</w:t>
      </w:r>
      <w:r w:rsidRPr="00ED6635">
        <w:rPr>
          <w:rFonts w:ascii="inherit" w:eastAsia="Times New Roman" w:hAnsi="inherit" w:cs="Courier New"/>
          <w:color w:val="303336"/>
          <w:sz w:val="24"/>
          <w:lang w:bidi="mr-IN"/>
        </w:rPr>
        <w:t>(</w:t>
      </w:r>
      <w:proofErr w:type="spellStart"/>
      <w:proofErr w:type="gramEnd"/>
      <w:r w:rsidRPr="00ED6635">
        <w:rPr>
          <w:rFonts w:ascii="inherit" w:eastAsia="Times New Roman" w:hAnsi="inherit" w:cs="Courier New"/>
          <w:color w:val="303336"/>
          <w:sz w:val="24"/>
          <w:lang w:bidi="mr-IN"/>
        </w:rPr>
        <w:t>r.guest_name</w:t>
      </w:r>
      <w:proofErr w:type="spellEnd"/>
      <w:r w:rsidRPr="00ED6635">
        <w:rPr>
          <w:rFonts w:ascii="inherit" w:eastAsia="Times New Roman" w:hAnsi="inherit" w:cs="Courier New"/>
          <w:color w:val="303336"/>
          <w:sz w:val="24"/>
          <w:lang w:bidi="mr-IN"/>
        </w:rPr>
        <w:t xml:space="preserve">+ </w:t>
      </w:r>
      <w:r w:rsidRPr="00ED6635">
        <w:rPr>
          <w:rFonts w:ascii="inherit" w:eastAsia="Times New Roman" w:hAnsi="inherit" w:cs="Courier New"/>
          <w:color w:val="7D2727"/>
          <w:sz w:val="24"/>
          <w:lang w:bidi="mr-IN"/>
        </w:rPr>
        <w:t>'(room '</w:t>
      </w:r>
      <w:r w:rsidRPr="00ED6635">
        <w:rPr>
          <w:rFonts w:ascii="inherit" w:eastAsia="Times New Roman" w:hAnsi="inherit" w:cs="Courier New"/>
          <w:color w:val="303336"/>
          <w:sz w:val="24"/>
          <w:lang w:bidi="mr-IN"/>
        </w:rPr>
        <w:t xml:space="preserve">+ </w:t>
      </w:r>
      <w:proofErr w:type="spellStart"/>
      <w:r w:rsidRPr="00ED6635">
        <w:rPr>
          <w:rFonts w:ascii="inherit" w:eastAsia="Times New Roman" w:hAnsi="inherit" w:cs="Courier New"/>
          <w:color w:val="303336"/>
          <w:sz w:val="24"/>
          <w:lang w:bidi="mr-IN"/>
        </w:rPr>
        <w:t>r.room</w:t>
      </w:r>
      <w:proofErr w:type="spellEnd"/>
      <w:r w:rsidRPr="00ED6635">
        <w:rPr>
          <w:rFonts w:ascii="inherit" w:eastAsia="Times New Roman" w:hAnsi="inherit" w:cs="Courier New"/>
          <w:color w:val="303336"/>
          <w:sz w:val="24"/>
          <w:lang w:bidi="mr-IN"/>
        </w:rPr>
        <w:t xml:space="preserve"> + </w:t>
      </w:r>
      <w:r w:rsidRPr="00ED6635">
        <w:rPr>
          <w:rFonts w:ascii="inherit" w:eastAsia="Times New Roman" w:hAnsi="inherit" w:cs="Courier New"/>
          <w:color w:val="7D2727"/>
          <w:sz w:val="24"/>
          <w:lang w:bidi="mr-IN"/>
        </w:rPr>
        <w:t>')'</w:t>
      </w:r>
      <w:r w:rsidRPr="00ED6635">
        <w:rPr>
          <w:rFonts w:ascii="inherit" w:eastAsia="Times New Roman" w:hAnsi="inherit" w:cs="Courier New"/>
          <w:color w:val="303336"/>
          <w:sz w:val="24"/>
          <w:lang w:bidi="mr-IN"/>
        </w:rPr>
        <w:t>)</w:t>
      </w:r>
    </w:p>
    <w:p w:rsidR="00ED6635" w:rsidRPr="00ED6635" w:rsidRDefault="00ED6635" w:rsidP="00ED663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4"/>
          <w:lang w:bidi="mr-IN"/>
        </w:rPr>
      </w:pPr>
    </w:p>
    <w:p w:rsidR="00ED6635" w:rsidRPr="00ED6635" w:rsidRDefault="00ED6635" w:rsidP="00ED663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4"/>
          <w:lang w:bidi="mr-IN"/>
        </w:rPr>
      </w:pPr>
      <w:proofErr w:type="gramStart"/>
      <w:r w:rsidRPr="00ED6635">
        <w:rPr>
          <w:rFonts w:ascii="inherit" w:eastAsia="Times New Roman" w:hAnsi="inherit" w:cs="Courier New"/>
          <w:color w:val="101094"/>
          <w:sz w:val="24"/>
          <w:lang w:bidi="mr-IN"/>
        </w:rPr>
        <w:t>def</w:t>
      </w:r>
      <w:proofErr w:type="gramEnd"/>
      <w:r w:rsidRPr="00ED6635">
        <w:rPr>
          <w:rFonts w:ascii="inherit" w:eastAsia="Times New Roman" w:hAnsi="inherit" w:cs="Courier New"/>
          <w:color w:val="303336"/>
          <w:sz w:val="24"/>
          <w:lang w:bidi="mr-IN"/>
        </w:rPr>
        <w:t xml:space="preserve"> </w:t>
      </w:r>
      <w:proofErr w:type="spellStart"/>
      <w:r w:rsidRPr="00ED6635">
        <w:rPr>
          <w:rFonts w:ascii="inherit" w:eastAsia="Times New Roman" w:hAnsi="inherit" w:cs="Courier New"/>
          <w:color w:val="303336"/>
          <w:sz w:val="24"/>
          <w:lang w:bidi="mr-IN"/>
        </w:rPr>
        <w:t>reserved_rooms</w:t>
      </w:r>
      <w:proofErr w:type="spellEnd"/>
      <w:r w:rsidRPr="00ED6635">
        <w:rPr>
          <w:rFonts w:ascii="inherit" w:eastAsia="Times New Roman" w:hAnsi="inherit" w:cs="Courier New"/>
          <w:color w:val="303336"/>
          <w:sz w:val="24"/>
          <w:lang w:bidi="mr-IN"/>
        </w:rPr>
        <w:t>(</w:t>
      </w:r>
      <w:proofErr w:type="spellStart"/>
      <w:r w:rsidRPr="00ED6635">
        <w:rPr>
          <w:rFonts w:ascii="inherit" w:eastAsia="Times New Roman" w:hAnsi="inherit" w:cs="Courier New"/>
          <w:color w:val="303336"/>
          <w:sz w:val="24"/>
          <w:lang w:bidi="mr-IN"/>
        </w:rPr>
        <w:t>rl</w:t>
      </w:r>
      <w:proofErr w:type="spellEnd"/>
      <w:r w:rsidRPr="00ED6635">
        <w:rPr>
          <w:rFonts w:ascii="inherit" w:eastAsia="Times New Roman" w:hAnsi="inherit" w:cs="Courier New"/>
          <w:color w:val="303336"/>
          <w:sz w:val="24"/>
          <w:lang w:bidi="mr-IN"/>
        </w:rPr>
        <w:t>: list) -&gt; list:</w:t>
      </w:r>
    </w:p>
    <w:p w:rsidR="00ED6635" w:rsidRPr="00ED6635" w:rsidRDefault="00ED6635" w:rsidP="00ED663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4"/>
          <w:lang w:bidi="mr-IN"/>
        </w:rPr>
      </w:pPr>
      <w:r w:rsidRPr="00ED6635">
        <w:rPr>
          <w:rFonts w:ascii="inherit" w:eastAsia="Times New Roman" w:hAnsi="inherit" w:cs="Courier New"/>
          <w:color w:val="303336"/>
          <w:sz w:val="24"/>
          <w:lang w:bidi="mr-IN"/>
        </w:rPr>
        <w:t xml:space="preserve">    </w:t>
      </w:r>
      <w:r w:rsidRPr="00ED6635">
        <w:rPr>
          <w:rFonts w:ascii="inherit" w:eastAsia="Times New Roman" w:hAnsi="inherit" w:cs="Courier New"/>
          <w:color w:val="7D2727"/>
          <w:sz w:val="24"/>
          <w:lang w:bidi="mr-IN"/>
        </w:rPr>
        <w:t>'''takes in a list of reservations and returns a list of reserved rooms'''</w:t>
      </w:r>
      <w:r w:rsidRPr="00ED6635">
        <w:rPr>
          <w:rFonts w:ascii="inherit" w:eastAsia="Times New Roman" w:hAnsi="inherit" w:cs="Courier New"/>
          <w:color w:val="303336"/>
          <w:sz w:val="24"/>
          <w:lang w:bidi="mr-IN"/>
        </w:rPr>
        <w:t xml:space="preserve"> </w:t>
      </w:r>
    </w:p>
    <w:p w:rsidR="00ED6635" w:rsidRPr="00ED6635" w:rsidRDefault="00ED6635" w:rsidP="00ED663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4"/>
          <w:lang w:bidi="mr-IN"/>
        </w:rPr>
      </w:pPr>
      <w:r w:rsidRPr="00ED6635">
        <w:rPr>
          <w:rFonts w:ascii="inherit" w:eastAsia="Times New Roman" w:hAnsi="inherit" w:cs="Courier New"/>
          <w:color w:val="303336"/>
          <w:sz w:val="24"/>
          <w:lang w:bidi="mr-IN"/>
        </w:rPr>
        <w:t xml:space="preserve">    </w:t>
      </w:r>
      <w:proofErr w:type="gramStart"/>
      <w:r w:rsidRPr="00ED6635">
        <w:rPr>
          <w:rFonts w:ascii="inherit" w:eastAsia="Times New Roman" w:hAnsi="inherit" w:cs="Courier New"/>
          <w:color w:val="303336"/>
          <w:sz w:val="24"/>
          <w:lang w:bidi="mr-IN"/>
        </w:rPr>
        <w:t>reserved</w:t>
      </w:r>
      <w:proofErr w:type="gramEnd"/>
      <w:r w:rsidRPr="00ED6635">
        <w:rPr>
          <w:rFonts w:ascii="inherit" w:eastAsia="Times New Roman" w:hAnsi="inherit" w:cs="Courier New"/>
          <w:color w:val="303336"/>
          <w:sz w:val="24"/>
          <w:lang w:bidi="mr-IN"/>
        </w:rPr>
        <w:t xml:space="preserve"> = []</w:t>
      </w:r>
    </w:p>
    <w:p w:rsidR="00ED6635" w:rsidRPr="00ED6635" w:rsidRDefault="00ED6635" w:rsidP="00ED663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4"/>
          <w:lang w:bidi="mr-IN"/>
        </w:rPr>
      </w:pPr>
      <w:r w:rsidRPr="00ED6635">
        <w:rPr>
          <w:rFonts w:ascii="inherit" w:eastAsia="Times New Roman" w:hAnsi="inherit" w:cs="Courier New"/>
          <w:color w:val="303336"/>
          <w:sz w:val="24"/>
          <w:lang w:bidi="mr-IN"/>
        </w:rPr>
        <w:t xml:space="preserve">    </w:t>
      </w:r>
      <w:proofErr w:type="gramStart"/>
      <w:r w:rsidRPr="00ED6635">
        <w:rPr>
          <w:rFonts w:ascii="inherit" w:eastAsia="Times New Roman" w:hAnsi="inherit" w:cs="Courier New"/>
          <w:color w:val="101094"/>
          <w:sz w:val="24"/>
          <w:lang w:bidi="mr-IN"/>
        </w:rPr>
        <w:t>for</w:t>
      </w:r>
      <w:proofErr w:type="gramEnd"/>
      <w:r w:rsidRPr="00ED6635">
        <w:rPr>
          <w:rFonts w:ascii="inherit" w:eastAsia="Times New Roman" w:hAnsi="inherit" w:cs="Courier New"/>
          <w:color w:val="303336"/>
          <w:sz w:val="24"/>
          <w:lang w:bidi="mr-IN"/>
        </w:rPr>
        <w:t xml:space="preserve"> r </w:t>
      </w:r>
      <w:r w:rsidRPr="00ED6635">
        <w:rPr>
          <w:rFonts w:ascii="inherit" w:eastAsia="Times New Roman" w:hAnsi="inherit" w:cs="Courier New"/>
          <w:color w:val="101094"/>
          <w:sz w:val="24"/>
          <w:lang w:bidi="mr-IN"/>
        </w:rPr>
        <w:t>in</w:t>
      </w:r>
      <w:r w:rsidRPr="00ED6635">
        <w:rPr>
          <w:rFonts w:ascii="inherit" w:eastAsia="Times New Roman" w:hAnsi="inherit" w:cs="Courier New"/>
          <w:color w:val="303336"/>
          <w:sz w:val="24"/>
          <w:lang w:bidi="mr-IN"/>
        </w:rPr>
        <w:t xml:space="preserve"> </w:t>
      </w:r>
      <w:proofErr w:type="spellStart"/>
      <w:r w:rsidRPr="00ED6635">
        <w:rPr>
          <w:rFonts w:ascii="inherit" w:eastAsia="Times New Roman" w:hAnsi="inherit" w:cs="Courier New"/>
          <w:color w:val="303336"/>
          <w:sz w:val="24"/>
          <w:lang w:bidi="mr-IN"/>
        </w:rPr>
        <w:t>rl</w:t>
      </w:r>
      <w:proofErr w:type="spellEnd"/>
      <w:r w:rsidRPr="00ED6635">
        <w:rPr>
          <w:rFonts w:ascii="inherit" w:eastAsia="Times New Roman" w:hAnsi="inherit" w:cs="Courier New"/>
          <w:color w:val="303336"/>
          <w:sz w:val="24"/>
          <w:lang w:bidi="mr-IN"/>
        </w:rPr>
        <w:t>:</w:t>
      </w:r>
    </w:p>
    <w:p w:rsidR="00ED6635" w:rsidRPr="00ED6635" w:rsidRDefault="00ED6635" w:rsidP="00ED663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4"/>
          <w:lang w:bidi="mr-IN"/>
        </w:rPr>
      </w:pPr>
      <w:r w:rsidRPr="00ED6635">
        <w:rPr>
          <w:rFonts w:ascii="inherit" w:eastAsia="Times New Roman" w:hAnsi="inherit" w:cs="Courier New"/>
          <w:color w:val="303336"/>
          <w:sz w:val="24"/>
          <w:lang w:bidi="mr-IN"/>
        </w:rPr>
        <w:t xml:space="preserve">        </w:t>
      </w:r>
      <w:proofErr w:type="spellStart"/>
      <w:proofErr w:type="gramStart"/>
      <w:r w:rsidRPr="00ED6635">
        <w:rPr>
          <w:rFonts w:ascii="inherit" w:eastAsia="Times New Roman" w:hAnsi="inherit" w:cs="Courier New"/>
          <w:color w:val="303336"/>
          <w:sz w:val="24"/>
          <w:lang w:bidi="mr-IN"/>
        </w:rPr>
        <w:t>reserved.append</w:t>
      </w:r>
      <w:proofErr w:type="spellEnd"/>
      <w:r w:rsidRPr="00ED6635">
        <w:rPr>
          <w:rFonts w:ascii="inherit" w:eastAsia="Times New Roman" w:hAnsi="inherit" w:cs="Courier New"/>
          <w:color w:val="303336"/>
          <w:sz w:val="24"/>
          <w:lang w:bidi="mr-IN"/>
        </w:rPr>
        <w:t>(</w:t>
      </w:r>
      <w:proofErr w:type="spellStart"/>
      <w:proofErr w:type="gramEnd"/>
      <w:r w:rsidRPr="00ED6635">
        <w:rPr>
          <w:rFonts w:ascii="inherit" w:eastAsia="Times New Roman" w:hAnsi="inherit" w:cs="Courier New"/>
          <w:color w:val="303336"/>
          <w:sz w:val="24"/>
          <w:lang w:bidi="mr-IN"/>
        </w:rPr>
        <w:t>str</w:t>
      </w:r>
      <w:proofErr w:type="spellEnd"/>
      <w:r w:rsidRPr="00ED6635">
        <w:rPr>
          <w:rFonts w:ascii="inherit" w:eastAsia="Times New Roman" w:hAnsi="inherit" w:cs="Courier New"/>
          <w:color w:val="303336"/>
          <w:sz w:val="24"/>
          <w:lang w:bidi="mr-IN"/>
        </w:rPr>
        <w:t>(</w:t>
      </w:r>
      <w:proofErr w:type="spellStart"/>
      <w:r w:rsidRPr="00ED6635">
        <w:rPr>
          <w:rFonts w:ascii="inherit" w:eastAsia="Times New Roman" w:hAnsi="inherit" w:cs="Courier New"/>
          <w:color w:val="303336"/>
          <w:sz w:val="24"/>
          <w:lang w:bidi="mr-IN"/>
        </w:rPr>
        <w:t>r.room</w:t>
      </w:r>
      <w:proofErr w:type="spellEnd"/>
      <w:r w:rsidRPr="00ED6635">
        <w:rPr>
          <w:rFonts w:ascii="inherit" w:eastAsia="Times New Roman" w:hAnsi="inherit" w:cs="Courier New"/>
          <w:color w:val="303336"/>
          <w:sz w:val="24"/>
          <w:lang w:bidi="mr-IN"/>
        </w:rPr>
        <w:t>))</w:t>
      </w:r>
    </w:p>
    <w:p w:rsidR="00ED6635" w:rsidRPr="00ED6635" w:rsidRDefault="00ED6635" w:rsidP="00ED663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4"/>
          <w:lang w:bidi="mr-IN"/>
        </w:rPr>
      </w:pPr>
      <w:r w:rsidRPr="00ED6635">
        <w:rPr>
          <w:rFonts w:ascii="inherit" w:eastAsia="Times New Roman" w:hAnsi="inherit" w:cs="Courier New"/>
          <w:color w:val="303336"/>
          <w:sz w:val="24"/>
          <w:lang w:bidi="mr-IN"/>
        </w:rPr>
        <w:t xml:space="preserve">    </w:t>
      </w:r>
      <w:proofErr w:type="gramStart"/>
      <w:r w:rsidRPr="00ED6635">
        <w:rPr>
          <w:rFonts w:ascii="inherit" w:eastAsia="Times New Roman" w:hAnsi="inherit" w:cs="Courier New"/>
          <w:color w:val="101094"/>
          <w:sz w:val="24"/>
          <w:lang w:bidi="mr-IN"/>
        </w:rPr>
        <w:t>return</w:t>
      </w:r>
      <w:proofErr w:type="gramEnd"/>
      <w:r w:rsidRPr="00ED6635">
        <w:rPr>
          <w:rFonts w:ascii="inherit" w:eastAsia="Times New Roman" w:hAnsi="inherit" w:cs="Courier New"/>
          <w:color w:val="303336"/>
          <w:sz w:val="24"/>
          <w:lang w:bidi="mr-IN"/>
        </w:rPr>
        <w:t xml:space="preserve"> reserved</w:t>
      </w:r>
    </w:p>
    <w:p w:rsidR="00ED6635" w:rsidRPr="00ED6635" w:rsidRDefault="00ED6635" w:rsidP="00ED663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4"/>
          <w:lang w:bidi="mr-IN"/>
        </w:rPr>
      </w:pPr>
    </w:p>
    <w:p w:rsidR="00ED6635" w:rsidRPr="00ED6635" w:rsidRDefault="00ED6635" w:rsidP="00ED663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4"/>
          <w:lang w:bidi="mr-IN"/>
        </w:rPr>
      </w:pPr>
      <w:r w:rsidRPr="00ED6635">
        <w:rPr>
          <w:rFonts w:ascii="inherit" w:eastAsia="Times New Roman" w:hAnsi="inherit" w:cs="Courier New"/>
          <w:color w:val="858C93"/>
          <w:sz w:val="24"/>
          <w:lang w:bidi="mr-IN"/>
        </w:rPr>
        <w:t>#LA</w:t>
      </w:r>
    </w:p>
    <w:p w:rsidR="00ED6635" w:rsidRPr="00ED6635" w:rsidRDefault="00ED6635" w:rsidP="00ED663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4"/>
          <w:lang w:bidi="mr-IN"/>
        </w:rPr>
      </w:pPr>
      <w:proofErr w:type="gramStart"/>
      <w:r w:rsidRPr="00ED6635">
        <w:rPr>
          <w:rFonts w:ascii="inherit" w:eastAsia="Times New Roman" w:hAnsi="inherit" w:cs="Courier New"/>
          <w:color w:val="101094"/>
          <w:sz w:val="24"/>
          <w:lang w:bidi="mr-IN"/>
        </w:rPr>
        <w:t>def</w:t>
      </w:r>
      <w:proofErr w:type="gramEnd"/>
      <w:r w:rsidRPr="00ED6635">
        <w:rPr>
          <w:rFonts w:ascii="inherit" w:eastAsia="Times New Roman" w:hAnsi="inherit" w:cs="Courier New"/>
          <w:color w:val="303336"/>
          <w:sz w:val="24"/>
          <w:lang w:bidi="mr-IN"/>
        </w:rPr>
        <w:t xml:space="preserve"> </w:t>
      </w:r>
      <w:proofErr w:type="spellStart"/>
      <w:r w:rsidRPr="00ED6635">
        <w:rPr>
          <w:rFonts w:ascii="inherit" w:eastAsia="Times New Roman" w:hAnsi="inherit" w:cs="Courier New"/>
          <w:color w:val="303336"/>
          <w:sz w:val="24"/>
          <w:lang w:bidi="mr-IN"/>
        </w:rPr>
        <w:t>list_arrivals</w:t>
      </w:r>
      <w:proofErr w:type="spellEnd"/>
      <w:r w:rsidRPr="00ED6635">
        <w:rPr>
          <w:rFonts w:ascii="inherit" w:eastAsia="Times New Roman" w:hAnsi="inherit" w:cs="Courier New"/>
          <w:color w:val="303336"/>
          <w:sz w:val="24"/>
          <w:lang w:bidi="mr-IN"/>
        </w:rPr>
        <w:t>(</w:t>
      </w:r>
      <w:proofErr w:type="spellStart"/>
      <w:r w:rsidRPr="00ED6635">
        <w:rPr>
          <w:rFonts w:ascii="inherit" w:eastAsia="Times New Roman" w:hAnsi="inherit" w:cs="Courier New"/>
          <w:color w:val="303336"/>
          <w:sz w:val="24"/>
          <w:lang w:bidi="mr-IN"/>
        </w:rPr>
        <w:t>line:str</w:t>
      </w:r>
      <w:proofErr w:type="spellEnd"/>
      <w:r w:rsidRPr="00ED6635">
        <w:rPr>
          <w:rFonts w:ascii="inherit" w:eastAsia="Times New Roman" w:hAnsi="inherit" w:cs="Courier New"/>
          <w:color w:val="303336"/>
          <w:sz w:val="24"/>
          <w:lang w:bidi="mr-IN"/>
        </w:rPr>
        <w:t>):</w:t>
      </w:r>
    </w:p>
    <w:p w:rsidR="00ED6635" w:rsidRPr="00ED6635" w:rsidRDefault="00ED6635" w:rsidP="00ED663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4"/>
          <w:lang w:bidi="mr-IN"/>
        </w:rPr>
      </w:pPr>
      <w:r w:rsidRPr="00ED6635">
        <w:rPr>
          <w:rFonts w:ascii="inherit" w:eastAsia="Times New Roman" w:hAnsi="inherit" w:cs="Courier New"/>
          <w:color w:val="303336"/>
          <w:sz w:val="24"/>
          <w:lang w:bidi="mr-IN"/>
        </w:rPr>
        <w:t xml:space="preserve">    </w:t>
      </w:r>
      <w:proofErr w:type="spellStart"/>
      <w:r w:rsidRPr="00ED6635">
        <w:rPr>
          <w:rFonts w:ascii="inherit" w:eastAsia="Times New Roman" w:hAnsi="inherit" w:cs="Courier New"/>
          <w:color w:val="303336"/>
          <w:sz w:val="24"/>
          <w:lang w:bidi="mr-IN"/>
        </w:rPr>
        <w:t>guest_arrival_list</w:t>
      </w:r>
      <w:proofErr w:type="spellEnd"/>
      <w:r w:rsidRPr="00ED6635">
        <w:rPr>
          <w:rFonts w:ascii="inherit" w:eastAsia="Times New Roman" w:hAnsi="inherit" w:cs="Courier New"/>
          <w:color w:val="303336"/>
          <w:sz w:val="24"/>
          <w:lang w:bidi="mr-IN"/>
        </w:rPr>
        <w:t xml:space="preserve"> = []</w:t>
      </w:r>
    </w:p>
    <w:p w:rsidR="00ED6635" w:rsidRPr="00ED6635" w:rsidRDefault="00ED6635" w:rsidP="00ED663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4"/>
          <w:lang w:bidi="mr-IN"/>
        </w:rPr>
      </w:pPr>
      <w:r w:rsidRPr="00ED6635">
        <w:rPr>
          <w:rFonts w:ascii="inherit" w:eastAsia="Times New Roman" w:hAnsi="inherit" w:cs="Courier New"/>
          <w:color w:val="303336"/>
          <w:sz w:val="24"/>
          <w:lang w:bidi="mr-IN"/>
        </w:rPr>
        <w:t xml:space="preserve">    </w:t>
      </w:r>
      <w:proofErr w:type="spellStart"/>
      <w:r w:rsidRPr="00ED6635">
        <w:rPr>
          <w:rFonts w:ascii="inherit" w:eastAsia="Times New Roman" w:hAnsi="inherit" w:cs="Courier New"/>
          <w:color w:val="303336"/>
          <w:sz w:val="24"/>
          <w:lang w:bidi="mr-IN"/>
        </w:rPr>
        <w:t>guest_arrival</w:t>
      </w:r>
      <w:proofErr w:type="spellEnd"/>
      <w:r w:rsidRPr="00ED6635">
        <w:rPr>
          <w:rFonts w:ascii="inherit" w:eastAsia="Times New Roman" w:hAnsi="inherit" w:cs="Courier New"/>
          <w:color w:val="303336"/>
          <w:sz w:val="24"/>
          <w:lang w:bidi="mr-IN"/>
        </w:rPr>
        <w:t xml:space="preserve"> = </w:t>
      </w:r>
      <w:proofErr w:type="gramStart"/>
      <w:r w:rsidRPr="00ED6635">
        <w:rPr>
          <w:rFonts w:ascii="inherit" w:eastAsia="Times New Roman" w:hAnsi="inherit" w:cs="Courier New"/>
          <w:color w:val="303336"/>
          <w:sz w:val="24"/>
          <w:lang w:bidi="mr-IN"/>
        </w:rPr>
        <w:t>date(</w:t>
      </w:r>
      <w:proofErr w:type="gramEnd"/>
      <w:r w:rsidRPr="00ED6635">
        <w:rPr>
          <w:rFonts w:ascii="inherit" w:eastAsia="Times New Roman" w:hAnsi="inherit" w:cs="Courier New"/>
          <w:color w:val="303336"/>
          <w:sz w:val="24"/>
          <w:lang w:bidi="mr-IN"/>
        </w:rPr>
        <w:t>line)</w:t>
      </w:r>
    </w:p>
    <w:p w:rsidR="00ED6635" w:rsidRPr="00ED6635" w:rsidRDefault="00ED6635" w:rsidP="00ED663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4"/>
          <w:lang w:bidi="mr-IN"/>
        </w:rPr>
      </w:pPr>
      <w:r w:rsidRPr="00ED6635">
        <w:rPr>
          <w:rFonts w:ascii="inherit" w:eastAsia="Times New Roman" w:hAnsi="inherit" w:cs="Courier New"/>
          <w:color w:val="303336"/>
          <w:sz w:val="24"/>
          <w:lang w:bidi="mr-IN"/>
        </w:rPr>
        <w:t xml:space="preserve">    </w:t>
      </w:r>
      <w:proofErr w:type="gramStart"/>
      <w:r w:rsidRPr="00ED6635">
        <w:rPr>
          <w:rFonts w:ascii="inherit" w:eastAsia="Times New Roman" w:hAnsi="inherit" w:cs="Courier New"/>
          <w:color w:val="101094"/>
          <w:sz w:val="24"/>
          <w:lang w:bidi="mr-IN"/>
        </w:rPr>
        <w:t>for</w:t>
      </w:r>
      <w:proofErr w:type="gramEnd"/>
      <w:r w:rsidRPr="00ED6635">
        <w:rPr>
          <w:rFonts w:ascii="inherit" w:eastAsia="Times New Roman" w:hAnsi="inherit" w:cs="Courier New"/>
          <w:color w:val="303336"/>
          <w:sz w:val="24"/>
          <w:lang w:bidi="mr-IN"/>
        </w:rPr>
        <w:t xml:space="preserve"> r </w:t>
      </w:r>
      <w:r w:rsidRPr="00ED6635">
        <w:rPr>
          <w:rFonts w:ascii="inherit" w:eastAsia="Times New Roman" w:hAnsi="inherit" w:cs="Courier New"/>
          <w:color w:val="101094"/>
          <w:sz w:val="24"/>
          <w:lang w:bidi="mr-IN"/>
        </w:rPr>
        <w:t>in</w:t>
      </w:r>
      <w:r w:rsidRPr="00ED6635">
        <w:rPr>
          <w:rFonts w:ascii="inherit" w:eastAsia="Times New Roman" w:hAnsi="inherit" w:cs="Courier New"/>
          <w:color w:val="303336"/>
          <w:sz w:val="24"/>
          <w:lang w:bidi="mr-IN"/>
        </w:rPr>
        <w:t xml:space="preserve"> </w:t>
      </w:r>
      <w:proofErr w:type="spellStart"/>
      <w:r w:rsidRPr="00ED6635">
        <w:rPr>
          <w:rFonts w:ascii="inherit" w:eastAsia="Times New Roman" w:hAnsi="inherit" w:cs="Courier New"/>
          <w:color w:val="303336"/>
          <w:sz w:val="24"/>
          <w:lang w:bidi="mr-IN"/>
        </w:rPr>
        <w:t>reservation_list</w:t>
      </w:r>
      <w:proofErr w:type="spellEnd"/>
      <w:r w:rsidRPr="00ED6635">
        <w:rPr>
          <w:rFonts w:ascii="inherit" w:eastAsia="Times New Roman" w:hAnsi="inherit" w:cs="Courier New"/>
          <w:color w:val="303336"/>
          <w:sz w:val="24"/>
          <w:lang w:bidi="mr-IN"/>
        </w:rPr>
        <w:t>:</w:t>
      </w:r>
    </w:p>
    <w:p w:rsidR="00ED6635" w:rsidRPr="00ED6635" w:rsidRDefault="00ED6635" w:rsidP="00ED663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4"/>
          <w:lang w:bidi="mr-IN"/>
        </w:rPr>
      </w:pPr>
      <w:r w:rsidRPr="00ED6635">
        <w:rPr>
          <w:rFonts w:ascii="inherit" w:eastAsia="Times New Roman" w:hAnsi="inherit" w:cs="Courier New"/>
          <w:color w:val="303336"/>
          <w:sz w:val="24"/>
          <w:lang w:bidi="mr-IN"/>
        </w:rPr>
        <w:t xml:space="preserve">        </w:t>
      </w:r>
      <w:proofErr w:type="gramStart"/>
      <w:r w:rsidRPr="00ED6635">
        <w:rPr>
          <w:rFonts w:ascii="inherit" w:eastAsia="Times New Roman" w:hAnsi="inherit" w:cs="Courier New"/>
          <w:color w:val="101094"/>
          <w:sz w:val="24"/>
          <w:lang w:bidi="mr-IN"/>
        </w:rPr>
        <w:t>if</w:t>
      </w:r>
      <w:proofErr w:type="gramEnd"/>
      <w:r w:rsidRPr="00ED6635">
        <w:rPr>
          <w:rFonts w:ascii="inherit" w:eastAsia="Times New Roman" w:hAnsi="inherit" w:cs="Courier New"/>
          <w:color w:val="303336"/>
          <w:sz w:val="24"/>
          <w:lang w:bidi="mr-IN"/>
        </w:rPr>
        <w:t xml:space="preserve"> </w:t>
      </w:r>
      <w:proofErr w:type="spellStart"/>
      <w:r w:rsidRPr="00ED6635">
        <w:rPr>
          <w:rFonts w:ascii="inherit" w:eastAsia="Times New Roman" w:hAnsi="inherit" w:cs="Courier New"/>
          <w:color w:val="303336"/>
          <w:sz w:val="24"/>
          <w:lang w:bidi="mr-IN"/>
        </w:rPr>
        <w:t>guest_arrival</w:t>
      </w:r>
      <w:proofErr w:type="spellEnd"/>
      <w:r w:rsidRPr="00ED6635">
        <w:rPr>
          <w:rFonts w:ascii="inherit" w:eastAsia="Times New Roman" w:hAnsi="inherit" w:cs="Courier New"/>
          <w:color w:val="303336"/>
          <w:sz w:val="24"/>
          <w:lang w:bidi="mr-IN"/>
        </w:rPr>
        <w:t xml:space="preserve"> == date(</w:t>
      </w:r>
      <w:proofErr w:type="spellStart"/>
      <w:r w:rsidRPr="00ED6635">
        <w:rPr>
          <w:rFonts w:ascii="inherit" w:eastAsia="Times New Roman" w:hAnsi="inherit" w:cs="Courier New"/>
          <w:color w:val="303336"/>
          <w:sz w:val="24"/>
          <w:lang w:bidi="mr-IN"/>
        </w:rPr>
        <w:t>r.arr_date</w:t>
      </w:r>
      <w:proofErr w:type="spellEnd"/>
      <w:r w:rsidRPr="00ED6635">
        <w:rPr>
          <w:rFonts w:ascii="inherit" w:eastAsia="Times New Roman" w:hAnsi="inherit" w:cs="Courier New"/>
          <w:color w:val="303336"/>
          <w:sz w:val="24"/>
          <w:lang w:bidi="mr-IN"/>
        </w:rPr>
        <w:t>):</w:t>
      </w:r>
    </w:p>
    <w:p w:rsidR="00ED6635" w:rsidRPr="00ED6635" w:rsidRDefault="00ED6635" w:rsidP="00ED663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4"/>
          <w:lang w:bidi="mr-IN"/>
        </w:rPr>
      </w:pPr>
      <w:r w:rsidRPr="00ED6635">
        <w:rPr>
          <w:rFonts w:ascii="inherit" w:eastAsia="Times New Roman" w:hAnsi="inherit" w:cs="Courier New"/>
          <w:color w:val="303336"/>
          <w:sz w:val="24"/>
          <w:lang w:bidi="mr-IN"/>
        </w:rPr>
        <w:t xml:space="preserve">            </w:t>
      </w:r>
      <w:proofErr w:type="spellStart"/>
      <w:r w:rsidRPr="00ED6635">
        <w:rPr>
          <w:rFonts w:ascii="inherit" w:eastAsia="Times New Roman" w:hAnsi="inherit" w:cs="Courier New"/>
          <w:color w:val="303336"/>
          <w:sz w:val="24"/>
          <w:lang w:bidi="mr-IN"/>
        </w:rPr>
        <w:t>guest_arrival_list.append</w:t>
      </w:r>
      <w:proofErr w:type="spellEnd"/>
      <w:r w:rsidRPr="00ED6635">
        <w:rPr>
          <w:rFonts w:ascii="inherit" w:eastAsia="Times New Roman" w:hAnsi="inherit" w:cs="Courier New"/>
          <w:color w:val="303336"/>
          <w:sz w:val="24"/>
          <w:lang w:bidi="mr-IN"/>
        </w:rPr>
        <w:t>(r)</w:t>
      </w:r>
    </w:p>
    <w:p w:rsidR="00ED6635" w:rsidRPr="00ED6635" w:rsidRDefault="00ED6635" w:rsidP="00ED663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4"/>
          <w:lang w:bidi="mr-IN"/>
        </w:rPr>
      </w:pPr>
      <w:r w:rsidRPr="00ED6635">
        <w:rPr>
          <w:rFonts w:ascii="inherit" w:eastAsia="Times New Roman" w:hAnsi="inherit" w:cs="Courier New"/>
          <w:color w:val="303336"/>
          <w:sz w:val="24"/>
          <w:lang w:bidi="mr-IN"/>
        </w:rPr>
        <w:t xml:space="preserve">    </w:t>
      </w:r>
      <w:proofErr w:type="gramStart"/>
      <w:r w:rsidRPr="00ED6635">
        <w:rPr>
          <w:rFonts w:ascii="inherit" w:eastAsia="Times New Roman" w:hAnsi="inherit" w:cs="Courier New"/>
          <w:color w:val="101094"/>
          <w:sz w:val="24"/>
          <w:lang w:bidi="mr-IN"/>
        </w:rPr>
        <w:t>print</w:t>
      </w:r>
      <w:r w:rsidRPr="00ED6635">
        <w:rPr>
          <w:rFonts w:ascii="inherit" w:eastAsia="Times New Roman" w:hAnsi="inherit" w:cs="Courier New"/>
          <w:color w:val="303336"/>
          <w:sz w:val="24"/>
          <w:lang w:bidi="mr-IN"/>
        </w:rPr>
        <w:t>(</w:t>
      </w:r>
      <w:proofErr w:type="gramEnd"/>
      <w:r w:rsidRPr="00ED6635">
        <w:rPr>
          <w:rFonts w:ascii="inherit" w:eastAsia="Times New Roman" w:hAnsi="inherit" w:cs="Courier New"/>
          <w:color w:val="7D2727"/>
          <w:sz w:val="24"/>
          <w:lang w:bidi="mr-IN"/>
        </w:rPr>
        <w:t>'Guests arriving on '</w:t>
      </w:r>
      <w:r w:rsidRPr="00ED6635">
        <w:rPr>
          <w:rFonts w:ascii="inherit" w:eastAsia="Times New Roman" w:hAnsi="inherit" w:cs="Courier New"/>
          <w:color w:val="303336"/>
          <w:sz w:val="24"/>
          <w:lang w:bidi="mr-IN"/>
        </w:rPr>
        <w:t xml:space="preserve">+ line+ </w:t>
      </w:r>
      <w:r w:rsidRPr="00ED6635">
        <w:rPr>
          <w:rFonts w:ascii="inherit" w:eastAsia="Times New Roman" w:hAnsi="inherit" w:cs="Courier New"/>
          <w:color w:val="7D2727"/>
          <w:sz w:val="24"/>
          <w:lang w:bidi="mr-IN"/>
        </w:rPr>
        <w:t>':'</w:t>
      </w:r>
      <w:r w:rsidRPr="00ED6635">
        <w:rPr>
          <w:rFonts w:ascii="inherit" w:eastAsia="Times New Roman" w:hAnsi="inherit" w:cs="Courier New"/>
          <w:color w:val="303336"/>
          <w:sz w:val="24"/>
          <w:lang w:bidi="mr-IN"/>
        </w:rPr>
        <w:t>)</w:t>
      </w:r>
    </w:p>
    <w:p w:rsidR="00ED6635" w:rsidRPr="00ED6635" w:rsidRDefault="00ED6635" w:rsidP="00ED663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4"/>
          <w:lang w:bidi="mr-IN"/>
        </w:rPr>
      </w:pPr>
      <w:r w:rsidRPr="00ED6635">
        <w:rPr>
          <w:rFonts w:ascii="inherit" w:eastAsia="Times New Roman" w:hAnsi="inherit" w:cs="Courier New"/>
          <w:color w:val="303336"/>
          <w:sz w:val="24"/>
          <w:lang w:bidi="mr-IN"/>
        </w:rPr>
        <w:t xml:space="preserve">    </w:t>
      </w:r>
      <w:proofErr w:type="spellStart"/>
      <w:r w:rsidRPr="00ED6635">
        <w:rPr>
          <w:rFonts w:ascii="inherit" w:eastAsia="Times New Roman" w:hAnsi="inherit" w:cs="Courier New"/>
          <w:color w:val="303336"/>
          <w:sz w:val="24"/>
          <w:lang w:bidi="mr-IN"/>
        </w:rPr>
        <w:t>display_</w:t>
      </w:r>
      <w:proofErr w:type="gramStart"/>
      <w:r w:rsidRPr="00ED6635">
        <w:rPr>
          <w:rFonts w:ascii="inherit" w:eastAsia="Times New Roman" w:hAnsi="inherit" w:cs="Courier New"/>
          <w:color w:val="303336"/>
          <w:sz w:val="24"/>
          <w:lang w:bidi="mr-IN"/>
        </w:rPr>
        <w:t>guest</w:t>
      </w:r>
      <w:proofErr w:type="spellEnd"/>
      <w:r w:rsidRPr="00ED6635">
        <w:rPr>
          <w:rFonts w:ascii="inherit" w:eastAsia="Times New Roman" w:hAnsi="inherit" w:cs="Courier New"/>
          <w:color w:val="303336"/>
          <w:sz w:val="24"/>
          <w:lang w:bidi="mr-IN"/>
        </w:rPr>
        <w:t>(</w:t>
      </w:r>
      <w:proofErr w:type="spellStart"/>
      <w:proofErr w:type="gramEnd"/>
      <w:r w:rsidRPr="00ED6635">
        <w:rPr>
          <w:rFonts w:ascii="inherit" w:eastAsia="Times New Roman" w:hAnsi="inherit" w:cs="Courier New"/>
          <w:color w:val="303336"/>
          <w:sz w:val="24"/>
          <w:lang w:bidi="mr-IN"/>
        </w:rPr>
        <w:t>guest_arrival_list</w:t>
      </w:r>
      <w:proofErr w:type="spellEnd"/>
      <w:r w:rsidRPr="00ED6635">
        <w:rPr>
          <w:rFonts w:ascii="inherit" w:eastAsia="Times New Roman" w:hAnsi="inherit" w:cs="Courier New"/>
          <w:color w:val="303336"/>
          <w:sz w:val="24"/>
          <w:lang w:bidi="mr-IN"/>
        </w:rPr>
        <w:t>)</w:t>
      </w:r>
    </w:p>
    <w:p w:rsidR="00ED6635" w:rsidRPr="00ED6635" w:rsidRDefault="00ED6635" w:rsidP="00ED663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4"/>
          <w:lang w:bidi="mr-IN"/>
        </w:rPr>
      </w:pPr>
    </w:p>
    <w:p w:rsidR="00ED6635" w:rsidRPr="00ED6635" w:rsidRDefault="00ED6635" w:rsidP="00ED663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4"/>
          <w:lang w:bidi="mr-IN"/>
        </w:rPr>
      </w:pPr>
      <w:r w:rsidRPr="00ED6635">
        <w:rPr>
          <w:rFonts w:ascii="inherit" w:eastAsia="Times New Roman" w:hAnsi="inherit" w:cs="Courier New"/>
          <w:color w:val="858C93"/>
          <w:sz w:val="24"/>
          <w:lang w:bidi="mr-IN"/>
        </w:rPr>
        <w:t>#LD</w:t>
      </w:r>
    </w:p>
    <w:p w:rsidR="00ED6635" w:rsidRPr="00ED6635" w:rsidRDefault="00ED6635" w:rsidP="00ED663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4"/>
          <w:lang w:bidi="mr-IN"/>
        </w:rPr>
      </w:pPr>
      <w:proofErr w:type="gramStart"/>
      <w:r w:rsidRPr="00ED6635">
        <w:rPr>
          <w:rFonts w:ascii="inherit" w:eastAsia="Times New Roman" w:hAnsi="inherit" w:cs="Courier New"/>
          <w:color w:val="101094"/>
          <w:sz w:val="24"/>
          <w:lang w:bidi="mr-IN"/>
        </w:rPr>
        <w:t>def</w:t>
      </w:r>
      <w:proofErr w:type="gramEnd"/>
      <w:r w:rsidRPr="00ED6635">
        <w:rPr>
          <w:rFonts w:ascii="inherit" w:eastAsia="Times New Roman" w:hAnsi="inherit" w:cs="Courier New"/>
          <w:color w:val="303336"/>
          <w:sz w:val="24"/>
          <w:lang w:bidi="mr-IN"/>
        </w:rPr>
        <w:t xml:space="preserve"> </w:t>
      </w:r>
      <w:proofErr w:type="spellStart"/>
      <w:r w:rsidRPr="00ED6635">
        <w:rPr>
          <w:rFonts w:ascii="inherit" w:eastAsia="Times New Roman" w:hAnsi="inherit" w:cs="Courier New"/>
          <w:color w:val="303336"/>
          <w:sz w:val="24"/>
          <w:lang w:bidi="mr-IN"/>
        </w:rPr>
        <w:t>list_departures</w:t>
      </w:r>
      <w:proofErr w:type="spellEnd"/>
      <w:r w:rsidRPr="00ED6635">
        <w:rPr>
          <w:rFonts w:ascii="inherit" w:eastAsia="Times New Roman" w:hAnsi="inherit" w:cs="Courier New"/>
          <w:color w:val="303336"/>
          <w:sz w:val="24"/>
          <w:lang w:bidi="mr-IN"/>
        </w:rPr>
        <w:t>(</w:t>
      </w:r>
      <w:proofErr w:type="spellStart"/>
      <w:r w:rsidRPr="00ED6635">
        <w:rPr>
          <w:rFonts w:ascii="inherit" w:eastAsia="Times New Roman" w:hAnsi="inherit" w:cs="Courier New"/>
          <w:color w:val="303336"/>
          <w:sz w:val="24"/>
          <w:lang w:bidi="mr-IN"/>
        </w:rPr>
        <w:t>line:str</w:t>
      </w:r>
      <w:proofErr w:type="spellEnd"/>
      <w:r w:rsidRPr="00ED6635">
        <w:rPr>
          <w:rFonts w:ascii="inherit" w:eastAsia="Times New Roman" w:hAnsi="inherit" w:cs="Courier New"/>
          <w:color w:val="303336"/>
          <w:sz w:val="24"/>
          <w:lang w:bidi="mr-IN"/>
        </w:rPr>
        <w:t>):</w:t>
      </w:r>
    </w:p>
    <w:p w:rsidR="00ED6635" w:rsidRPr="00ED6635" w:rsidRDefault="00ED6635" w:rsidP="00ED663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4"/>
          <w:lang w:bidi="mr-IN"/>
        </w:rPr>
      </w:pPr>
      <w:r w:rsidRPr="00ED6635">
        <w:rPr>
          <w:rFonts w:ascii="inherit" w:eastAsia="Times New Roman" w:hAnsi="inherit" w:cs="Courier New"/>
          <w:color w:val="303336"/>
          <w:sz w:val="24"/>
          <w:lang w:bidi="mr-IN"/>
        </w:rPr>
        <w:t xml:space="preserve">    </w:t>
      </w:r>
      <w:proofErr w:type="spellStart"/>
      <w:r w:rsidRPr="00ED6635">
        <w:rPr>
          <w:rFonts w:ascii="inherit" w:eastAsia="Times New Roman" w:hAnsi="inherit" w:cs="Courier New"/>
          <w:color w:val="303336"/>
          <w:sz w:val="24"/>
          <w:lang w:bidi="mr-IN"/>
        </w:rPr>
        <w:t>guest_departure_list</w:t>
      </w:r>
      <w:proofErr w:type="spellEnd"/>
      <w:r w:rsidRPr="00ED6635">
        <w:rPr>
          <w:rFonts w:ascii="inherit" w:eastAsia="Times New Roman" w:hAnsi="inherit" w:cs="Courier New"/>
          <w:color w:val="303336"/>
          <w:sz w:val="24"/>
          <w:lang w:bidi="mr-IN"/>
        </w:rPr>
        <w:t xml:space="preserve"> = []</w:t>
      </w:r>
    </w:p>
    <w:p w:rsidR="00ED6635" w:rsidRPr="00ED6635" w:rsidRDefault="00ED6635" w:rsidP="00ED663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4"/>
          <w:lang w:bidi="mr-IN"/>
        </w:rPr>
      </w:pPr>
      <w:r w:rsidRPr="00ED6635">
        <w:rPr>
          <w:rFonts w:ascii="inherit" w:eastAsia="Times New Roman" w:hAnsi="inherit" w:cs="Courier New"/>
          <w:color w:val="303336"/>
          <w:sz w:val="24"/>
          <w:lang w:bidi="mr-IN"/>
        </w:rPr>
        <w:t xml:space="preserve">    </w:t>
      </w:r>
      <w:proofErr w:type="spellStart"/>
      <w:r w:rsidRPr="00ED6635">
        <w:rPr>
          <w:rFonts w:ascii="inherit" w:eastAsia="Times New Roman" w:hAnsi="inherit" w:cs="Courier New"/>
          <w:color w:val="303336"/>
          <w:sz w:val="24"/>
          <w:lang w:bidi="mr-IN"/>
        </w:rPr>
        <w:t>guest_departure</w:t>
      </w:r>
      <w:proofErr w:type="spellEnd"/>
      <w:r w:rsidRPr="00ED6635">
        <w:rPr>
          <w:rFonts w:ascii="inherit" w:eastAsia="Times New Roman" w:hAnsi="inherit" w:cs="Courier New"/>
          <w:color w:val="303336"/>
          <w:sz w:val="24"/>
          <w:lang w:bidi="mr-IN"/>
        </w:rPr>
        <w:t xml:space="preserve"> = </w:t>
      </w:r>
      <w:proofErr w:type="gramStart"/>
      <w:r w:rsidRPr="00ED6635">
        <w:rPr>
          <w:rFonts w:ascii="inherit" w:eastAsia="Times New Roman" w:hAnsi="inherit" w:cs="Courier New"/>
          <w:color w:val="303336"/>
          <w:sz w:val="24"/>
          <w:lang w:bidi="mr-IN"/>
        </w:rPr>
        <w:t>date(</w:t>
      </w:r>
      <w:proofErr w:type="gramEnd"/>
      <w:r w:rsidRPr="00ED6635">
        <w:rPr>
          <w:rFonts w:ascii="inherit" w:eastAsia="Times New Roman" w:hAnsi="inherit" w:cs="Courier New"/>
          <w:color w:val="303336"/>
          <w:sz w:val="24"/>
          <w:lang w:bidi="mr-IN"/>
        </w:rPr>
        <w:t>line)</w:t>
      </w:r>
    </w:p>
    <w:p w:rsidR="00ED6635" w:rsidRPr="00ED6635" w:rsidRDefault="00ED6635" w:rsidP="00ED663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4"/>
          <w:lang w:bidi="mr-IN"/>
        </w:rPr>
      </w:pPr>
      <w:r w:rsidRPr="00ED6635">
        <w:rPr>
          <w:rFonts w:ascii="inherit" w:eastAsia="Times New Roman" w:hAnsi="inherit" w:cs="Courier New"/>
          <w:color w:val="303336"/>
          <w:sz w:val="24"/>
          <w:lang w:bidi="mr-IN"/>
        </w:rPr>
        <w:t xml:space="preserve">    </w:t>
      </w:r>
      <w:proofErr w:type="gramStart"/>
      <w:r w:rsidRPr="00ED6635">
        <w:rPr>
          <w:rFonts w:ascii="inherit" w:eastAsia="Times New Roman" w:hAnsi="inherit" w:cs="Courier New"/>
          <w:color w:val="101094"/>
          <w:sz w:val="24"/>
          <w:lang w:bidi="mr-IN"/>
        </w:rPr>
        <w:t>for</w:t>
      </w:r>
      <w:proofErr w:type="gramEnd"/>
      <w:r w:rsidRPr="00ED6635">
        <w:rPr>
          <w:rFonts w:ascii="inherit" w:eastAsia="Times New Roman" w:hAnsi="inherit" w:cs="Courier New"/>
          <w:color w:val="303336"/>
          <w:sz w:val="24"/>
          <w:lang w:bidi="mr-IN"/>
        </w:rPr>
        <w:t xml:space="preserve"> r </w:t>
      </w:r>
      <w:r w:rsidRPr="00ED6635">
        <w:rPr>
          <w:rFonts w:ascii="inherit" w:eastAsia="Times New Roman" w:hAnsi="inherit" w:cs="Courier New"/>
          <w:color w:val="101094"/>
          <w:sz w:val="24"/>
          <w:lang w:bidi="mr-IN"/>
        </w:rPr>
        <w:t>in</w:t>
      </w:r>
      <w:r w:rsidRPr="00ED6635">
        <w:rPr>
          <w:rFonts w:ascii="inherit" w:eastAsia="Times New Roman" w:hAnsi="inherit" w:cs="Courier New"/>
          <w:color w:val="303336"/>
          <w:sz w:val="24"/>
          <w:lang w:bidi="mr-IN"/>
        </w:rPr>
        <w:t xml:space="preserve"> </w:t>
      </w:r>
      <w:proofErr w:type="spellStart"/>
      <w:r w:rsidRPr="00ED6635">
        <w:rPr>
          <w:rFonts w:ascii="inherit" w:eastAsia="Times New Roman" w:hAnsi="inherit" w:cs="Courier New"/>
          <w:color w:val="303336"/>
          <w:sz w:val="24"/>
          <w:lang w:bidi="mr-IN"/>
        </w:rPr>
        <w:t>reservation_list</w:t>
      </w:r>
      <w:proofErr w:type="spellEnd"/>
      <w:r w:rsidRPr="00ED6635">
        <w:rPr>
          <w:rFonts w:ascii="inherit" w:eastAsia="Times New Roman" w:hAnsi="inherit" w:cs="Courier New"/>
          <w:color w:val="303336"/>
          <w:sz w:val="24"/>
          <w:lang w:bidi="mr-IN"/>
        </w:rPr>
        <w:t>:</w:t>
      </w:r>
    </w:p>
    <w:p w:rsidR="00ED6635" w:rsidRPr="00ED6635" w:rsidRDefault="00ED6635" w:rsidP="00ED663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4"/>
          <w:lang w:bidi="mr-IN"/>
        </w:rPr>
      </w:pPr>
      <w:r w:rsidRPr="00ED6635">
        <w:rPr>
          <w:rFonts w:ascii="inherit" w:eastAsia="Times New Roman" w:hAnsi="inherit" w:cs="Courier New"/>
          <w:color w:val="303336"/>
          <w:sz w:val="24"/>
          <w:lang w:bidi="mr-IN"/>
        </w:rPr>
        <w:t xml:space="preserve">        </w:t>
      </w:r>
      <w:proofErr w:type="gramStart"/>
      <w:r w:rsidRPr="00ED6635">
        <w:rPr>
          <w:rFonts w:ascii="inherit" w:eastAsia="Times New Roman" w:hAnsi="inherit" w:cs="Courier New"/>
          <w:color w:val="101094"/>
          <w:sz w:val="24"/>
          <w:lang w:bidi="mr-IN"/>
        </w:rPr>
        <w:t>if</w:t>
      </w:r>
      <w:proofErr w:type="gramEnd"/>
      <w:r w:rsidRPr="00ED6635">
        <w:rPr>
          <w:rFonts w:ascii="inherit" w:eastAsia="Times New Roman" w:hAnsi="inherit" w:cs="Courier New"/>
          <w:color w:val="303336"/>
          <w:sz w:val="24"/>
          <w:lang w:bidi="mr-IN"/>
        </w:rPr>
        <w:t xml:space="preserve"> </w:t>
      </w:r>
      <w:proofErr w:type="spellStart"/>
      <w:r w:rsidRPr="00ED6635">
        <w:rPr>
          <w:rFonts w:ascii="inherit" w:eastAsia="Times New Roman" w:hAnsi="inherit" w:cs="Courier New"/>
          <w:color w:val="303336"/>
          <w:sz w:val="24"/>
          <w:lang w:bidi="mr-IN"/>
        </w:rPr>
        <w:t>guest_departure</w:t>
      </w:r>
      <w:proofErr w:type="spellEnd"/>
      <w:r w:rsidRPr="00ED6635">
        <w:rPr>
          <w:rFonts w:ascii="inherit" w:eastAsia="Times New Roman" w:hAnsi="inherit" w:cs="Courier New"/>
          <w:color w:val="303336"/>
          <w:sz w:val="24"/>
          <w:lang w:bidi="mr-IN"/>
        </w:rPr>
        <w:t xml:space="preserve"> == date(</w:t>
      </w:r>
      <w:proofErr w:type="spellStart"/>
      <w:r w:rsidRPr="00ED6635">
        <w:rPr>
          <w:rFonts w:ascii="inherit" w:eastAsia="Times New Roman" w:hAnsi="inherit" w:cs="Courier New"/>
          <w:color w:val="303336"/>
          <w:sz w:val="24"/>
          <w:lang w:bidi="mr-IN"/>
        </w:rPr>
        <w:t>r.dept_date</w:t>
      </w:r>
      <w:proofErr w:type="spellEnd"/>
      <w:r w:rsidRPr="00ED6635">
        <w:rPr>
          <w:rFonts w:ascii="inherit" w:eastAsia="Times New Roman" w:hAnsi="inherit" w:cs="Courier New"/>
          <w:color w:val="303336"/>
          <w:sz w:val="24"/>
          <w:lang w:bidi="mr-IN"/>
        </w:rPr>
        <w:t>):</w:t>
      </w:r>
    </w:p>
    <w:p w:rsidR="00ED6635" w:rsidRPr="00ED6635" w:rsidRDefault="00ED6635" w:rsidP="00ED663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4"/>
          <w:lang w:bidi="mr-IN"/>
        </w:rPr>
      </w:pPr>
      <w:r w:rsidRPr="00ED6635">
        <w:rPr>
          <w:rFonts w:ascii="inherit" w:eastAsia="Times New Roman" w:hAnsi="inherit" w:cs="Courier New"/>
          <w:color w:val="303336"/>
          <w:sz w:val="24"/>
          <w:lang w:bidi="mr-IN"/>
        </w:rPr>
        <w:t xml:space="preserve">            </w:t>
      </w:r>
      <w:proofErr w:type="spellStart"/>
      <w:r w:rsidRPr="00ED6635">
        <w:rPr>
          <w:rFonts w:ascii="inherit" w:eastAsia="Times New Roman" w:hAnsi="inherit" w:cs="Courier New"/>
          <w:color w:val="303336"/>
          <w:sz w:val="24"/>
          <w:lang w:bidi="mr-IN"/>
        </w:rPr>
        <w:t>guest_departure_list.append</w:t>
      </w:r>
      <w:proofErr w:type="spellEnd"/>
      <w:r w:rsidRPr="00ED6635">
        <w:rPr>
          <w:rFonts w:ascii="inherit" w:eastAsia="Times New Roman" w:hAnsi="inherit" w:cs="Courier New"/>
          <w:color w:val="303336"/>
          <w:sz w:val="24"/>
          <w:lang w:bidi="mr-IN"/>
        </w:rPr>
        <w:t>(r)</w:t>
      </w:r>
    </w:p>
    <w:p w:rsidR="00ED6635" w:rsidRPr="00ED6635" w:rsidRDefault="00ED6635" w:rsidP="00ED663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4"/>
          <w:lang w:bidi="mr-IN"/>
        </w:rPr>
      </w:pPr>
      <w:r w:rsidRPr="00ED6635">
        <w:rPr>
          <w:rFonts w:ascii="inherit" w:eastAsia="Times New Roman" w:hAnsi="inherit" w:cs="Courier New"/>
          <w:color w:val="303336"/>
          <w:sz w:val="24"/>
          <w:lang w:bidi="mr-IN"/>
        </w:rPr>
        <w:lastRenderedPageBreak/>
        <w:t xml:space="preserve">    </w:t>
      </w:r>
      <w:proofErr w:type="gramStart"/>
      <w:r w:rsidRPr="00ED6635">
        <w:rPr>
          <w:rFonts w:ascii="inherit" w:eastAsia="Times New Roman" w:hAnsi="inherit" w:cs="Courier New"/>
          <w:color w:val="101094"/>
          <w:sz w:val="24"/>
          <w:lang w:bidi="mr-IN"/>
        </w:rPr>
        <w:t>print</w:t>
      </w:r>
      <w:r w:rsidRPr="00ED6635">
        <w:rPr>
          <w:rFonts w:ascii="inherit" w:eastAsia="Times New Roman" w:hAnsi="inherit" w:cs="Courier New"/>
          <w:color w:val="303336"/>
          <w:sz w:val="24"/>
          <w:lang w:bidi="mr-IN"/>
        </w:rPr>
        <w:t>(</w:t>
      </w:r>
      <w:proofErr w:type="gramEnd"/>
      <w:r w:rsidRPr="00ED6635">
        <w:rPr>
          <w:rFonts w:ascii="inherit" w:eastAsia="Times New Roman" w:hAnsi="inherit" w:cs="Courier New"/>
          <w:color w:val="7D2727"/>
          <w:sz w:val="24"/>
          <w:lang w:bidi="mr-IN"/>
        </w:rPr>
        <w:t>'Guests departing on '</w:t>
      </w:r>
      <w:r w:rsidRPr="00ED6635">
        <w:rPr>
          <w:rFonts w:ascii="inherit" w:eastAsia="Times New Roman" w:hAnsi="inherit" w:cs="Courier New"/>
          <w:color w:val="303336"/>
          <w:sz w:val="24"/>
          <w:lang w:bidi="mr-IN"/>
        </w:rPr>
        <w:t xml:space="preserve">+ line+ </w:t>
      </w:r>
      <w:r w:rsidRPr="00ED6635">
        <w:rPr>
          <w:rFonts w:ascii="inherit" w:eastAsia="Times New Roman" w:hAnsi="inherit" w:cs="Courier New"/>
          <w:color w:val="7D2727"/>
          <w:sz w:val="24"/>
          <w:lang w:bidi="mr-IN"/>
        </w:rPr>
        <w:t>':'</w:t>
      </w:r>
      <w:r w:rsidRPr="00ED6635">
        <w:rPr>
          <w:rFonts w:ascii="inherit" w:eastAsia="Times New Roman" w:hAnsi="inherit" w:cs="Courier New"/>
          <w:color w:val="303336"/>
          <w:sz w:val="24"/>
          <w:lang w:bidi="mr-IN"/>
        </w:rPr>
        <w:t>)</w:t>
      </w:r>
    </w:p>
    <w:p w:rsidR="00ED6635" w:rsidRPr="00ED6635" w:rsidRDefault="00ED6635" w:rsidP="00ED663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4"/>
          <w:lang w:bidi="mr-IN"/>
        </w:rPr>
      </w:pPr>
      <w:r w:rsidRPr="00ED6635">
        <w:rPr>
          <w:rFonts w:ascii="inherit" w:eastAsia="Times New Roman" w:hAnsi="inherit" w:cs="Courier New"/>
          <w:color w:val="303336"/>
          <w:sz w:val="24"/>
          <w:lang w:bidi="mr-IN"/>
        </w:rPr>
        <w:t xml:space="preserve">    </w:t>
      </w:r>
      <w:proofErr w:type="spellStart"/>
      <w:r w:rsidRPr="00ED6635">
        <w:rPr>
          <w:rFonts w:ascii="inherit" w:eastAsia="Times New Roman" w:hAnsi="inherit" w:cs="Courier New"/>
          <w:color w:val="303336"/>
          <w:sz w:val="24"/>
          <w:lang w:bidi="mr-IN"/>
        </w:rPr>
        <w:t>display_</w:t>
      </w:r>
      <w:proofErr w:type="gramStart"/>
      <w:r w:rsidRPr="00ED6635">
        <w:rPr>
          <w:rFonts w:ascii="inherit" w:eastAsia="Times New Roman" w:hAnsi="inherit" w:cs="Courier New"/>
          <w:color w:val="303336"/>
          <w:sz w:val="24"/>
          <w:lang w:bidi="mr-IN"/>
        </w:rPr>
        <w:t>guest</w:t>
      </w:r>
      <w:proofErr w:type="spellEnd"/>
      <w:r w:rsidRPr="00ED6635">
        <w:rPr>
          <w:rFonts w:ascii="inherit" w:eastAsia="Times New Roman" w:hAnsi="inherit" w:cs="Courier New"/>
          <w:color w:val="303336"/>
          <w:sz w:val="24"/>
          <w:lang w:bidi="mr-IN"/>
        </w:rPr>
        <w:t>(</w:t>
      </w:r>
      <w:proofErr w:type="spellStart"/>
      <w:proofErr w:type="gramEnd"/>
      <w:r w:rsidRPr="00ED6635">
        <w:rPr>
          <w:rFonts w:ascii="inherit" w:eastAsia="Times New Roman" w:hAnsi="inherit" w:cs="Courier New"/>
          <w:color w:val="303336"/>
          <w:sz w:val="24"/>
          <w:lang w:bidi="mr-IN"/>
        </w:rPr>
        <w:t>guest_departure_list</w:t>
      </w:r>
      <w:proofErr w:type="spellEnd"/>
      <w:r w:rsidRPr="00ED6635">
        <w:rPr>
          <w:rFonts w:ascii="inherit" w:eastAsia="Times New Roman" w:hAnsi="inherit" w:cs="Courier New"/>
          <w:color w:val="303336"/>
          <w:sz w:val="24"/>
          <w:lang w:bidi="mr-IN"/>
        </w:rPr>
        <w:t>)</w:t>
      </w:r>
    </w:p>
    <w:p w:rsidR="00ED6635" w:rsidRPr="00ED6635" w:rsidRDefault="00ED6635" w:rsidP="00ED663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4"/>
          <w:lang w:bidi="mr-IN"/>
        </w:rPr>
      </w:pPr>
    </w:p>
    <w:p w:rsidR="00ED6635" w:rsidRPr="00ED6635" w:rsidRDefault="00ED6635" w:rsidP="00ED663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4"/>
          <w:lang w:bidi="mr-IN"/>
        </w:rPr>
      </w:pPr>
      <w:r w:rsidRPr="00ED6635">
        <w:rPr>
          <w:rFonts w:ascii="inherit" w:eastAsia="Times New Roman" w:hAnsi="inherit" w:cs="Courier New"/>
          <w:color w:val="858C93"/>
          <w:sz w:val="24"/>
          <w:lang w:bidi="mr-IN"/>
        </w:rPr>
        <w:t>#LF</w:t>
      </w:r>
    </w:p>
    <w:p w:rsidR="00ED6635" w:rsidRPr="00ED6635" w:rsidRDefault="00ED6635" w:rsidP="00ED663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4"/>
          <w:lang w:bidi="mr-IN"/>
        </w:rPr>
      </w:pPr>
      <w:proofErr w:type="gramStart"/>
      <w:r w:rsidRPr="00ED6635">
        <w:rPr>
          <w:rFonts w:ascii="inherit" w:eastAsia="Times New Roman" w:hAnsi="inherit" w:cs="Courier New"/>
          <w:color w:val="101094"/>
          <w:sz w:val="24"/>
          <w:lang w:bidi="mr-IN"/>
        </w:rPr>
        <w:t>def</w:t>
      </w:r>
      <w:proofErr w:type="gramEnd"/>
      <w:r w:rsidRPr="00ED6635">
        <w:rPr>
          <w:rFonts w:ascii="inherit" w:eastAsia="Times New Roman" w:hAnsi="inherit" w:cs="Courier New"/>
          <w:color w:val="303336"/>
          <w:sz w:val="24"/>
          <w:lang w:bidi="mr-IN"/>
        </w:rPr>
        <w:t xml:space="preserve"> </w:t>
      </w:r>
      <w:proofErr w:type="spellStart"/>
      <w:r w:rsidRPr="00ED6635">
        <w:rPr>
          <w:rFonts w:ascii="inherit" w:eastAsia="Times New Roman" w:hAnsi="inherit" w:cs="Courier New"/>
          <w:color w:val="303336"/>
          <w:sz w:val="24"/>
          <w:lang w:bidi="mr-IN"/>
        </w:rPr>
        <w:t>list_free_beds</w:t>
      </w:r>
      <w:proofErr w:type="spellEnd"/>
      <w:r w:rsidRPr="00ED6635">
        <w:rPr>
          <w:rFonts w:ascii="inherit" w:eastAsia="Times New Roman" w:hAnsi="inherit" w:cs="Courier New"/>
          <w:color w:val="303336"/>
          <w:sz w:val="24"/>
          <w:lang w:bidi="mr-IN"/>
        </w:rPr>
        <w:t>(</w:t>
      </w:r>
      <w:proofErr w:type="spellStart"/>
      <w:r w:rsidRPr="00ED6635">
        <w:rPr>
          <w:rFonts w:ascii="inherit" w:eastAsia="Times New Roman" w:hAnsi="inherit" w:cs="Courier New"/>
          <w:color w:val="303336"/>
          <w:sz w:val="24"/>
          <w:lang w:bidi="mr-IN"/>
        </w:rPr>
        <w:t>line:str</w:t>
      </w:r>
      <w:proofErr w:type="spellEnd"/>
      <w:r w:rsidRPr="00ED6635">
        <w:rPr>
          <w:rFonts w:ascii="inherit" w:eastAsia="Times New Roman" w:hAnsi="inherit" w:cs="Courier New"/>
          <w:color w:val="303336"/>
          <w:sz w:val="24"/>
          <w:lang w:bidi="mr-IN"/>
        </w:rPr>
        <w:t>):</w:t>
      </w:r>
    </w:p>
    <w:p w:rsidR="00ED6635" w:rsidRPr="00ED6635" w:rsidRDefault="00ED6635" w:rsidP="00ED663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4"/>
          <w:lang w:bidi="mr-IN"/>
        </w:rPr>
      </w:pPr>
      <w:r w:rsidRPr="00ED6635">
        <w:rPr>
          <w:rFonts w:ascii="inherit" w:eastAsia="Times New Roman" w:hAnsi="inherit" w:cs="Courier New"/>
          <w:color w:val="303336"/>
          <w:sz w:val="24"/>
          <w:lang w:bidi="mr-IN"/>
        </w:rPr>
        <w:t xml:space="preserve">    </w:t>
      </w:r>
      <w:proofErr w:type="gramStart"/>
      <w:r w:rsidRPr="00ED6635">
        <w:rPr>
          <w:rFonts w:ascii="inherit" w:eastAsia="Times New Roman" w:hAnsi="inherit" w:cs="Courier New"/>
          <w:color w:val="101094"/>
          <w:sz w:val="24"/>
          <w:lang w:bidi="mr-IN"/>
        </w:rPr>
        <w:t>global</w:t>
      </w:r>
      <w:proofErr w:type="gramEnd"/>
      <w:r w:rsidRPr="00ED6635">
        <w:rPr>
          <w:rFonts w:ascii="inherit" w:eastAsia="Times New Roman" w:hAnsi="inherit" w:cs="Courier New"/>
          <w:color w:val="303336"/>
          <w:sz w:val="24"/>
          <w:lang w:bidi="mr-IN"/>
        </w:rPr>
        <w:t xml:space="preserve"> </w:t>
      </w:r>
      <w:proofErr w:type="spellStart"/>
      <w:r w:rsidRPr="00ED6635">
        <w:rPr>
          <w:rFonts w:ascii="inherit" w:eastAsia="Times New Roman" w:hAnsi="inherit" w:cs="Courier New"/>
          <w:color w:val="303336"/>
          <w:sz w:val="24"/>
          <w:lang w:bidi="mr-IN"/>
        </w:rPr>
        <w:t>bedroom_list</w:t>
      </w:r>
      <w:proofErr w:type="spellEnd"/>
    </w:p>
    <w:p w:rsidR="00ED6635" w:rsidRPr="00ED6635" w:rsidRDefault="00ED6635" w:rsidP="00ED663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4"/>
          <w:lang w:bidi="mr-IN"/>
        </w:rPr>
      </w:pPr>
      <w:r w:rsidRPr="00ED6635">
        <w:rPr>
          <w:rFonts w:ascii="inherit" w:eastAsia="Times New Roman" w:hAnsi="inherit" w:cs="Courier New"/>
          <w:color w:val="303336"/>
          <w:sz w:val="24"/>
          <w:lang w:bidi="mr-IN"/>
        </w:rPr>
        <w:t xml:space="preserve">    </w:t>
      </w:r>
      <w:proofErr w:type="spellStart"/>
      <w:r w:rsidRPr="00ED6635">
        <w:rPr>
          <w:rFonts w:ascii="inherit" w:eastAsia="Times New Roman" w:hAnsi="inherit" w:cs="Courier New"/>
          <w:color w:val="303336"/>
          <w:sz w:val="24"/>
          <w:lang w:bidi="mr-IN"/>
        </w:rPr>
        <w:t>bedroom_requests</w:t>
      </w:r>
      <w:proofErr w:type="spellEnd"/>
      <w:r w:rsidRPr="00ED6635">
        <w:rPr>
          <w:rFonts w:ascii="inherit" w:eastAsia="Times New Roman" w:hAnsi="inherit" w:cs="Courier New"/>
          <w:color w:val="303336"/>
          <w:sz w:val="24"/>
          <w:lang w:bidi="mr-IN"/>
        </w:rPr>
        <w:t xml:space="preserve"> = []</w:t>
      </w:r>
    </w:p>
    <w:p w:rsidR="00ED6635" w:rsidRPr="00ED6635" w:rsidRDefault="00ED6635" w:rsidP="00ED663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4"/>
          <w:lang w:bidi="mr-IN"/>
        </w:rPr>
      </w:pPr>
      <w:r w:rsidRPr="00ED6635">
        <w:rPr>
          <w:rFonts w:ascii="inherit" w:eastAsia="Times New Roman" w:hAnsi="inherit" w:cs="Courier New"/>
          <w:color w:val="303336"/>
          <w:sz w:val="24"/>
          <w:lang w:bidi="mr-IN"/>
        </w:rPr>
        <w:t xml:space="preserve">    </w:t>
      </w:r>
      <w:proofErr w:type="spellStart"/>
      <w:r w:rsidRPr="00ED6635">
        <w:rPr>
          <w:rFonts w:ascii="inherit" w:eastAsia="Times New Roman" w:hAnsi="inherit" w:cs="Courier New"/>
          <w:color w:val="303336"/>
          <w:sz w:val="24"/>
          <w:lang w:bidi="mr-IN"/>
        </w:rPr>
        <w:t>two_dates</w:t>
      </w:r>
      <w:proofErr w:type="spellEnd"/>
      <w:r w:rsidRPr="00ED6635">
        <w:rPr>
          <w:rFonts w:ascii="inherit" w:eastAsia="Times New Roman" w:hAnsi="inherit" w:cs="Courier New"/>
          <w:color w:val="303336"/>
          <w:sz w:val="24"/>
          <w:lang w:bidi="mr-IN"/>
        </w:rPr>
        <w:t xml:space="preserve"> = </w:t>
      </w:r>
      <w:proofErr w:type="spellStart"/>
      <w:proofErr w:type="gramStart"/>
      <w:r w:rsidRPr="00ED6635">
        <w:rPr>
          <w:rFonts w:ascii="inherit" w:eastAsia="Times New Roman" w:hAnsi="inherit" w:cs="Courier New"/>
          <w:color w:val="303336"/>
          <w:sz w:val="24"/>
          <w:lang w:bidi="mr-IN"/>
        </w:rPr>
        <w:t>line.split</w:t>
      </w:r>
      <w:proofErr w:type="spellEnd"/>
      <w:r w:rsidRPr="00ED6635">
        <w:rPr>
          <w:rFonts w:ascii="inherit" w:eastAsia="Times New Roman" w:hAnsi="inherit" w:cs="Courier New"/>
          <w:color w:val="303336"/>
          <w:sz w:val="24"/>
          <w:lang w:bidi="mr-IN"/>
        </w:rPr>
        <w:t>()</w:t>
      </w:r>
      <w:proofErr w:type="gramEnd"/>
    </w:p>
    <w:p w:rsidR="00ED6635" w:rsidRPr="00ED6635" w:rsidRDefault="00ED6635" w:rsidP="00ED663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4"/>
          <w:lang w:bidi="mr-IN"/>
        </w:rPr>
      </w:pPr>
      <w:r w:rsidRPr="00ED6635">
        <w:rPr>
          <w:rFonts w:ascii="inherit" w:eastAsia="Times New Roman" w:hAnsi="inherit" w:cs="Courier New"/>
          <w:color w:val="303336"/>
          <w:sz w:val="24"/>
          <w:lang w:bidi="mr-IN"/>
        </w:rPr>
        <w:t xml:space="preserve">    </w:t>
      </w:r>
      <w:proofErr w:type="spellStart"/>
      <w:r w:rsidRPr="00ED6635">
        <w:rPr>
          <w:rFonts w:ascii="inherit" w:eastAsia="Times New Roman" w:hAnsi="inherit" w:cs="Courier New"/>
          <w:color w:val="303336"/>
          <w:sz w:val="24"/>
          <w:lang w:bidi="mr-IN"/>
        </w:rPr>
        <w:t>arr_date</w:t>
      </w:r>
      <w:proofErr w:type="spellEnd"/>
      <w:r w:rsidRPr="00ED6635">
        <w:rPr>
          <w:rFonts w:ascii="inherit" w:eastAsia="Times New Roman" w:hAnsi="inherit" w:cs="Courier New"/>
          <w:color w:val="303336"/>
          <w:sz w:val="24"/>
          <w:lang w:bidi="mr-IN"/>
        </w:rPr>
        <w:t xml:space="preserve"> = </w:t>
      </w:r>
      <w:proofErr w:type="spellStart"/>
      <w:r w:rsidRPr="00ED6635">
        <w:rPr>
          <w:rFonts w:ascii="inherit" w:eastAsia="Times New Roman" w:hAnsi="inherit" w:cs="Courier New"/>
          <w:color w:val="303336"/>
          <w:sz w:val="24"/>
          <w:lang w:bidi="mr-IN"/>
        </w:rPr>
        <w:t>two_</w:t>
      </w:r>
      <w:proofErr w:type="gramStart"/>
      <w:r w:rsidRPr="00ED6635">
        <w:rPr>
          <w:rFonts w:ascii="inherit" w:eastAsia="Times New Roman" w:hAnsi="inherit" w:cs="Courier New"/>
          <w:color w:val="303336"/>
          <w:sz w:val="24"/>
          <w:lang w:bidi="mr-IN"/>
        </w:rPr>
        <w:t>dates</w:t>
      </w:r>
      <w:proofErr w:type="spellEnd"/>
      <w:r w:rsidRPr="00ED6635">
        <w:rPr>
          <w:rFonts w:ascii="inherit" w:eastAsia="Times New Roman" w:hAnsi="inherit" w:cs="Courier New"/>
          <w:color w:val="303336"/>
          <w:sz w:val="24"/>
          <w:lang w:bidi="mr-IN"/>
        </w:rPr>
        <w:t>[</w:t>
      </w:r>
      <w:proofErr w:type="gramEnd"/>
      <w:r w:rsidRPr="00ED6635">
        <w:rPr>
          <w:rFonts w:ascii="inherit" w:eastAsia="Times New Roman" w:hAnsi="inherit" w:cs="Courier New"/>
          <w:color w:val="7D2727"/>
          <w:sz w:val="24"/>
          <w:lang w:bidi="mr-IN"/>
        </w:rPr>
        <w:t>0</w:t>
      </w:r>
      <w:r w:rsidRPr="00ED6635">
        <w:rPr>
          <w:rFonts w:ascii="inherit" w:eastAsia="Times New Roman" w:hAnsi="inherit" w:cs="Courier New"/>
          <w:color w:val="303336"/>
          <w:sz w:val="24"/>
          <w:lang w:bidi="mr-IN"/>
        </w:rPr>
        <w:t>]</w:t>
      </w:r>
    </w:p>
    <w:p w:rsidR="00ED6635" w:rsidRPr="00ED6635" w:rsidRDefault="00ED6635" w:rsidP="00ED663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4"/>
          <w:lang w:bidi="mr-IN"/>
        </w:rPr>
      </w:pPr>
      <w:r w:rsidRPr="00ED6635">
        <w:rPr>
          <w:rFonts w:ascii="inherit" w:eastAsia="Times New Roman" w:hAnsi="inherit" w:cs="Courier New"/>
          <w:color w:val="303336"/>
          <w:sz w:val="24"/>
          <w:lang w:bidi="mr-IN"/>
        </w:rPr>
        <w:t xml:space="preserve">    </w:t>
      </w:r>
      <w:proofErr w:type="spellStart"/>
      <w:r w:rsidRPr="00ED6635">
        <w:rPr>
          <w:rFonts w:ascii="inherit" w:eastAsia="Times New Roman" w:hAnsi="inherit" w:cs="Courier New"/>
          <w:color w:val="303336"/>
          <w:sz w:val="24"/>
          <w:lang w:bidi="mr-IN"/>
        </w:rPr>
        <w:t>dept_date</w:t>
      </w:r>
      <w:proofErr w:type="spellEnd"/>
      <w:r w:rsidRPr="00ED6635">
        <w:rPr>
          <w:rFonts w:ascii="inherit" w:eastAsia="Times New Roman" w:hAnsi="inherit" w:cs="Courier New"/>
          <w:color w:val="303336"/>
          <w:sz w:val="24"/>
          <w:lang w:bidi="mr-IN"/>
        </w:rPr>
        <w:t xml:space="preserve"> = </w:t>
      </w:r>
      <w:proofErr w:type="spellStart"/>
      <w:r w:rsidRPr="00ED6635">
        <w:rPr>
          <w:rFonts w:ascii="inherit" w:eastAsia="Times New Roman" w:hAnsi="inherit" w:cs="Courier New"/>
          <w:color w:val="303336"/>
          <w:sz w:val="24"/>
          <w:lang w:bidi="mr-IN"/>
        </w:rPr>
        <w:t>two_</w:t>
      </w:r>
      <w:proofErr w:type="gramStart"/>
      <w:r w:rsidRPr="00ED6635">
        <w:rPr>
          <w:rFonts w:ascii="inherit" w:eastAsia="Times New Roman" w:hAnsi="inherit" w:cs="Courier New"/>
          <w:color w:val="303336"/>
          <w:sz w:val="24"/>
          <w:lang w:bidi="mr-IN"/>
        </w:rPr>
        <w:t>dates</w:t>
      </w:r>
      <w:proofErr w:type="spellEnd"/>
      <w:r w:rsidRPr="00ED6635">
        <w:rPr>
          <w:rFonts w:ascii="inherit" w:eastAsia="Times New Roman" w:hAnsi="inherit" w:cs="Courier New"/>
          <w:color w:val="303336"/>
          <w:sz w:val="24"/>
          <w:lang w:bidi="mr-IN"/>
        </w:rPr>
        <w:t>[</w:t>
      </w:r>
      <w:proofErr w:type="gramEnd"/>
      <w:r w:rsidRPr="00ED6635">
        <w:rPr>
          <w:rFonts w:ascii="inherit" w:eastAsia="Times New Roman" w:hAnsi="inherit" w:cs="Courier New"/>
          <w:color w:val="7D2727"/>
          <w:sz w:val="24"/>
          <w:lang w:bidi="mr-IN"/>
        </w:rPr>
        <w:t>1</w:t>
      </w:r>
      <w:r w:rsidRPr="00ED6635">
        <w:rPr>
          <w:rFonts w:ascii="inherit" w:eastAsia="Times New Roman" w:hAnsi="inherit" w:cs="Courier New"/>
          <w:color w:val="303336"/>
          <w:sz w:val="24"/>
          <w:lang w:bidi="mr-IN"/>
        </w:rPr>
        <w:t>]</w:t>
      </w:r>
    </w:p>
    <w:p w:rsidR="00ED6635" w:rsidRPr="00ED6635" w:rsidRDefault="00ED6635" w:rsidP="00ED663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4"/>
          <w:lang w:bidi="mr-IN"/>
        </w:rPr>
      </w:pPr>
      <w:r w:rsidRPr="00ED6635">
        <w:rPr>
          <w:rFonts w:ascii="inherit" w:eastAsia="Times New Roman" w:hAnsi="inherit" w:cs="Courier New"/>
          <w:color w:val="303336"/>
          <w:sz w:val="24"/>
          <w:lang w:bidi="mr-IN"/>
        </w:rPr>
        <w:t xml:space="preserve">    </w:t>
      </w:r>
      <w:proofErr w:type="gramStart"/>
      <w:r w:rsidRPr="00ED6635">
        <w:rPr>
          <w:rFonts w:ascii="inherit" w:eastAsia="Times New Roman" w:hAnsi="inherit" w:cs="Courier New"/>
          <w:color w:val="101094"/>
          <w:sz w:val="24"/>
          <w:lang w:bidi="mr-IN"/>
        </w:rPr>
        <w:t>print</w:t>
      </w:r>
      <w:r w:rsidRPr="00ED6635">
        <w:rPr>
          <w:rFonts w:ascii="inherit" w:eastAsia="Times New Roman" w:hAnsi="inherit" w:cs="Courier New"/>
          <w:color w:val="303336"/>
          <w:sz w:val="24"/>
          <w:lang w:bidi="mr-IN"/>
        </w:rPr>
        <w:t>(</w:t>
      </w:r>
      <w:proofErr w:type="gramEnd"/>
      <w:r w:rsidRPr="00ED6635">
        <w:rPr>
          <w:rFonts w:ascii="inherit" w:eastAsia="Times New Roman" w:hAnsi="inherit" w:cs="Courier New"/>
          <w:color w:val="7D2727"/>
          <w:sz w:val="24"/>
          <w:lang w:bidi="mr-IN"/>
        </w:rPr>
        <w:t>'Bedrooms free between '</w:t>
      </w:r>
      <w:r w:rsidRPr="00ED6635">
        <w:rPr>
          <w:rFonts w:ascii="inherit" w:eastAsia="Times New Roman" w:hAnsi="inherit" w:cs="Courier New"/>
          <w:color w:val="303336"/>
          <w:sz w:val="24"/>
          <w:lang w:bidi="mr-IN"/>
        </w:rPr>
        <w:t xml:space="preserve"> + </w:t>
      </w:r>
      <w:proofErr w:type="spellStart"/>
      <w:r w:rsidRPr="00ED6635">
        <w:rPr>
          <w:rFonts w:ascii="inherit" w:eastAsia="Times New Roman" w:hAnsi="inherit" w:cs="Courier New"/>
          <w:color w:val="303336"/>
          <w:sz w:val="24"/>
          <w:lang w:bidi="mr-IN"/>
        </w:rPr>
        <w:t>arr_date</w:t>
      </w:r>
      <w:proofErr w:type="spellEnd"/>
      <w:r w:rsidRPr="00ED6635">
        <w:rPr>
          <w:rFonts w:ascii="inherit" w:eastAsia="Times New Roman" w:hAnsi="inherit" w:cs="Courier New"/>
          <w:color w:val="303336"/>
          <w:sz w:val="24"/>
          <w:lang w:bidi="mr-IN"/>
        </w:rPr>
        <w:t xml:space="preserve"> + </w:t>
      </w:r>
      <w:r w:rsidRPr="00ED6635">
        <w:rPr>
          <w:rFonts w:ascii="inherit" w:eastAsia="Times New Roman" w:hAnsi="inherit" w:cs="Courier New"/>
          <w:color w:val="7D2727"/>
          <w:sz w:val="24"/>
          <w:lang w:bidi="mr-IN"/>
        </w:rPr>
        <w:t>' to '</w:t>
      </w:r>
      <w:r w:rsidRPr="00ED6635">
        <w:rPr>
          <w:rFonts w:ascii="inherit" w:eastAsia="Times New Roman" w:hAnsi="inherit" w:cs="Courier New"/>
          <w:color w:val="303336"/>
          <w:sz w:val="24"/>
          <w:lang w:bidi="mr-IN"/>
        </w:rPr>
        <w:t xml:space="preserve"> + </w:t>
      </w:r>
      <w:proofErr w:type="spellStart"/>
      <w:r w:rsidRPr="00ED6635">
        <w:rPr>
          <w:rFonts w:ascii="inherit" w:eastAsia="Times New Roman" w:hAnsi="inherit" w:cs="Courier New"/>
          <w:color w:val="303336"/>
          <w:sz w:val="24"/>
          <w:lang w:bidi="mr-IN"/>
        </w:rPr>
        <w:t>dept_date</w:t>
      </w:r>
      <w:proofErr w:type="spellEnd"/>
      <w:r w:rsidRPr="00ED6635">
        <w:rPr>
          <w:rFonts w:ascii="inherit" w:eastAsia="Times New Roman" w:hAnsi="inherit" w:cs="Courier New"/>
          <w:color w:val="303336"/>
          <w:sz w:val="24"/>
          <w:lang w:bidi="mr-IN"/>
        </w:rPr>
        <w:t xml:space="preserve"> + </w:t>
      </w:r>
      <w:r w:rsidRPr="00ED6635">
        <w:rPr>
          <w:rFonts w:ascii="inherit" w:eastAsia="Times New Roman" w:hAnsi="inherit" w:cs="Courier New"/>
          <w:color w:val="7D2727"/>
          <w:sz w:val="24"/>
          <w:lang w:bidi="mr-IN"/>
        </w:rPr>
        <w:t>':'</w:t>
      </w:r>
      <w:r w:rsidRPr="00ED6635">
        <w:rPr>
          <w:rFonts w:ascii="inherit" w:eastAsia="Times New Roman" w:hAnsi="inherit" w:cs="Courier New"/>
          <w:color w:val="303336"/>
          <w:sz w:val="24"/>
          <w:lang w:bidi="mr-IN"/>
        </w:rPr>
        <w:t>)</w:t>
      </w:r>
    </w:p>
    <w:p w:rsidR="00ED6635" w:rsidRPr="00ED6635" w:rsidRDefault="00ED6635" w:rsidP="00ED663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4"/>
          <w:lang w:bidi="mr-IN"/>
        </w:rPr>
      </w:pPr>
      <w:r w:rsidRPr="00ED6635">
        <w:rPr>
          <w:rFonts w:ascii="inherit" w:eastAsia="Times New Roman" w:hAnsi="inherit" w:cs="Courier New"/>
          <w:color w:val="303336"/>
          <w:sz w:val="24"/>
          <w:lang w:bidi="mr-IN"/>
        </w:rPr>
        <w:t xml:space="preserve">    </w:t>
      </w:r>
      <w:proofErr w:type="gramStart"/>
      <w:r w:rsidRPr="00ED6635">
        <w:rPr>
          <w:rFonts w:ascii="inherit" w:eastAsia="Times New Roman" w:hAnsi="inherit" w:cs="Courier New"/>
          <w:color w:val="101094"/>
          <w:sz w:val="24"/>
          <w:lang w:bidi="mr-IN"/>
        </w:rPr>
        <w:t>for</w:t>
      </w:r>
      <w:proofErr w:type="gramEnd"/>
      <w:r w:rsidRPr="00ED6635">
        <w:rPr>
          <w:rFonts w:ascii="inherit" w:eastAsia="Times New Roman" w:hAnsi="inherit" w:cs="Courier New"/>
          <w:color w:val="303336"/>
          <w:sz w:val="24"/>
          <w:lang w:bidi="mr-IN"/>
        </w:rPr>
        <w:t xml:space="preserve"> r </w:t>
      </w:r>
      <w:r w:rsidRPr="00ED6635">
        <w:rPr>
          <w:rFonts w:ascii="inherit" w:eastAsia="Times New Roman" w:hAnsi="inherit" w:cs="Courier New"/>
          <w:color w:val="101094"/>
          <w:sz w:val="24"/>
          <w:lang w:bidi="mr-IN"/>
        </w:rPr>
        <w:t>in</w:t>
      </w:r>
      <w:r w:rsidRPr="00ED6635">
        <w:rPr>
          <w:rFonts w:ascii="inherit" w:eastAsia="Times New Roman" w:hAnsi="inherit" w:cs="Courier New"/>
          <w:color w:val="303336"/>
          <w:sz w:val="24"/>
          <w:lang w:bidi="mr-IN"/>
        </w:rPr>
        <w:t xml:space="preserve"> </w:t>
      </w:r>
      <w:proofErr w:type="spellStart"/>
      <w:r w:rsidRPr="00ED6635">
        <w:rPr>
          <w:rFonts w:ascii="inherit" w:eastAsia="Times New Roman" w:hAnsi="inherit" w:cs="Courier New"/>
          <w:color w:val="303336"/>
          <w:sz w:val="24"/>
          <w:lang w:bidi="mr-IN"/>
        </w:rPr>
        <w:t>reservation_list</w:t>
      </w:r>
      <w:proofErr w:type="spellEnd"/>
      <w:r w:rsidRPr="00ED6635">
        <w:rPr>
          <w:rFonts w:ascii="inherit" w:eastAsia="Times New Roman" w:hAnsi="inherit" w:cs="Courier New"/>
          <w:color w:val="303336"/>
          <w:sz w:val="24"/>
          <w:lang w:bidi="mr-IN"/>
        </w:rPr>
        <w:t>:</w:t>
      </w:r>
    </w:p>
    <w:p w:rsidR="00ED6635" w:rsidRPr="00ED6635" w:rsidRDefault="00ED6635" w:rsidP="00ED663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4"/>
          <w:lang w:bidi="mr-IN"/>
        </w:rPr>
      </w:pPr>
      <w:r w:rsidRPr="00ED6635">
        <w:rPr>
          <w:rFonts w:ascii="inherit" w:eastAsia="Times New Roman" w:hAnsi="inherit" w:cs="Courier New"/>
          <w:color w:val="303336"/>
          <w:sz w:val="24"/>
          <w:lang w:bidi="mr-IN"/>
        </w:rPr>
        <w:t xml:space="preserve">        </w:t>
      </w:r>
      <w:proofErr w:type="gramStart"/>
      <w:r w:rsidRPr="00ED6635">
        <w:rPr>
          <w:rFonts w:ascii="inherit" w:eastAsia="Times New Roman" w:hAnsi="inherit" w:cs="Courier New"/>
          <w:color w:val="101094"/>
          <w:sz w:val="24"/>
          <w:lang w:bidi="mr-IN"/>
        </w:rPr>
        <w:t>if</w:t>
      </w:r>
      <w:proofErr w:type="gramEnd"/>
      <w:r w:rsidRPr="00ED6635">
        <w:rPr>
          <w:rFonts w:ascii="inherit" w:eastAsia="Times New Roman" w:hAnsi="inherit" w:cs="Courier New"/>
          <w:color w:val="303336"/>
          <w:sz w:val="24"/>
          <w:lang w:bidi="mr-IN"/>
        </w:rPr>
        <w:t xml:space="preserve"> (date(</w:t>
      </w:r>
      <w:proofErr w:type="spellStart"/>
      <w:r w:rsidRPr="00ED6635">
        <w:rPr>
          <w:rFonts w:ascii="inherit" w:eastAsia="Times New Roman" w:hAnsi="inherit" w:cs="Courier New"/>
          <w:color w:val="303336"/>
          <w:sz w:val="24"/>
          <w:lang w:bidi="mr-IN"/>
        </w:rPr>
        <w:t>dept_date</w:t>
      </w:r>
      <w:proofErr w:type="spellEnd"/>
      <w:r w:rsidRPr="00ED6635">
        <w:rPr>
          <w:rFonts w:ascii="inherit" w:eastAsia="Times New Roman" w:hAnsi="inherit" w:cs="Courier New"/>
          <w:color w:val="303336"/>
          <w:sz w:val="24"/>
          <w:lang w:bidi="mr-IN"/>
        </w:rPr>
        <w:t>)&lt;=date(</w:t>
      </w:r>
      <w:proofErr w:type="spellStart"/>
      <w:r w:rsidRPr="00ED6635">
        <w:rPr>
          <w:rFonts w:ascii="inherit" w:eastAsia="Times New Roman" w:hAnsi="inherit" w:cs="Courier New"/>
          <w:color w:val="303336"/>
          <w:sz w:val="24"/>
          <w:lang w:bidi="mr-IN"/>
        </w:rPr>
        <w:t>r.arr_date</w:t>
      </w:r>
      <w:proofErr w:type="spellEnd"/>
      <w:r w:rsidRPr="00ED6635">
        <w:rPr>
          <w:rFonts w:ascii="inherit" w:eastAsia="Times New Roman" w:hAnsi="inherit" w:cs="Courier New"/>
          <w:color w:val="303336"/>
          <w:sz w:val="24"/>
          <w:lang w:bidi="mr-IN"/>
        </w:rPr>
        <w:t xml:space="preserve">)) </w:t>
      </w:r>
      <w:r w:rsidRPr="00ED6635">
        <w:rPr>
          <w:rFonts w:ascii="inherit" w:eastAsia="Times New Roman" w:hAnsi="inherit" w:cs="Courier New"/>
          <w:color w:val="101094"/>
          <w:sz w:val="24"/>
          <w:lang w:bidi="mr-IN"/>
        </w:rPr>
        <w:t>or</w:t>
      </w:r>
      <w:r w:rsidRPr="00ED6635">
        <w:rPr>
          <w:rFonts w:ascii="inherit" w:eastAsia="Times New Roman" w:hAnsi="inherit" w:cs="Courier New"/>
          <w:color w:val="303336"/>
          <w:sz w:val="24"/>
          <w:lang w:bidi="mr-IN"/>
        </w:rPr>
        <w:t xml:space="preserve"> (date(</w:t>
      </w:r>
      <w:proofErr w:type="spellStart"/>
      <w:r w:rsidRPr="00ED6635">
        <w:rPr>
          <w:rFonts w:ascii="inherit" w:eastAsia="Times New Roman" w:hAnsi="inherit" w:cs="Courier New"/>
          <w:color w:val="303336"/>
          <w:sz w:val="24"/>
          <w:lang w:bidi="mr-IN"/>
        </w:rPr>
        <w:t>arr_date</w:t>
      </w:r>
      <w:proofErr w:type="spellEnd"/>
      <w:r w:rsidRPr="00ED6635">
        <w:rPr>
          <w:rFonts w:ascii="inherit" w:eastAsia="Times New Roman" w:hAnsi="inherit" w:cs="Courier New"/>
          <w:color w:val="303336"/>
          <w:sz w:val="24"/>
          <w:lang w:bidi="mr-IN"/>
        </w:rPr>
        <w:t>)&gt;=date(</w:t>
      </w:r>
      <w:proofErr w:type="spellStart"/>
      <w:r w:rsidRPr="00ED6635">
        <w:rPr>
          <w:rFonts w:ascii="inherit" w:eastAsia="Times New Roman" w:hAnsi="inherit" w:cs="Courier New"/>
          <w:color w:val="303336"/>
          <w:sz w:val="24"/>
          <w:lang w:bidi="mr-IN"/>
        </w:rPr>
        <w:t>r.dept_date</w:t>
      </w:r>
      <w:proofErr w:type="spellEnd"/>
      <w:r w:rsidRPr="00ED6635">
        <w:rPr>
          <w:rFonts w:ascii="inherit" w:eastAsia="Times New Roman" w:hAnsi="inherit" w:cs="Courier New"/>
          <w:color w:val="303336"/>
          <w:sz w:val="24"/>
          <w:lang w:bidi="mr-IN"/>
        </w:rPr>
        <w:t>)):</w:t>
      </w:r>
    </w:p>
    <w:p w:rsidR="00ED6635" w:rsidRPr="00ED6635" w:rsidRDefault="00ED6635" w:rsidP="00ED663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4"/>
          <w:lang w:bidi="mr-IN"/>
        </w:rPr>
      </w:pPr>
      <w:r w:rsidRPr="00ED6635">
        <w:rPr>
          <w:rFonts w:ascii="inherit" w:eastAsia="Times New Roman" w:hAnsi="inherit" w:cs="Courier New"/>
          <w:color w:val="303336"/>
          <w:sz w:val="24"/>
          <w:lang w:bidi="mr-IN"/>
        </w:rPr>
        <w:t xml:space="preserve">            </w:t>
      </w:r>
      <w:proofErr w:type="spellStart"/>
      <w:r w:rsidRPr="00ED6635">
        <w:rPr>
          <w:rFonts w:ascii="inherit" w:eastAsia="Times New Roman" w:hAnsi="inherit" w:cs="Courier New"/>
          <w:color w:val="303336"/>
          <w:sz w:val="24"/>
          <w:lang w:bidi="mr-IN"/>
        </w:rPr>
        <w:t>bedroom_</w:t>
      </w:r>
      <w:proofErr w:type="gramStart"/>
      <w:r w:rsidRPr="00ED6635">
        <w:rPr>
          <w:rFonts w:ascii="inherit" w:eastAsia="Times New Roman" w:hAnsi="inherit" w:cs="Courier New"/>
          <w:color w:val="303336"/>
          <w:sz w:val="24"/>
          <w:lang w:bidi="mr-IN"/>
        </w:rPr>
        <w:t>requests.append</w:t>
      </w:r>
      <w:proofErr w:type="spellEnd"/>
      <w:r w:rsidRPr="00ED6635">
        <w:rPr>
          <w:rFonts w:ascii="inherit" w:eastAsia="Times New Roman" w:hAnsi="inherit" w:cs="Courier New"/>
          <w:color w:val="303336"/>
          <w:sz w:val="24"/>
          <w:lang w:bidi="mr-IN"/>
        </w:rPr>
        <w:t>(</w:t>
      </w:r>
      <w:proofErr w:type="spellStart"/>
      <w:proofErr w:type="gramEnd"/>
      <w:r w:rsidRPr="00ED6635">
        <w:rPr>
          <w:rFonts w:ascii="inherit" w:eastAsia="Times New Roman" w:hAnsi="inherit" w:cs="Courier New"/>
          <w:color w:val="303336"/>
          <w:sz w:val="24"/>
          <w:lang w:bidi="mr-IN"/>
        </w:rPr>
        <w:t>str</w:t>
      </w:r>
      <w:proofErr w:type="spellEnd"/>
      <w:r w:rsidRPr="00ED6635">
        <w:rPr>
          <w:rFonts w:ascii="inherit" w:eastAsia="Times New Roman" w:hAnsi="inherit" w:cs="Courier New"/>
          <w:color w:val="303336"/>
          <w:sz w:val="24"/>
          <w:lang w:bidi="mr-IN"/>
        </w:rPr>
        <w:t>(</w:t>
      </w:r>
      <w:proofErr w:type="spellStart"/>
      <w:r w:rsidRPr="00ED6635">
        <w:rPr>
          <w:rFonts w:ascii="inherit" w:eastAsia="Times New Roman" w:hAnsi="inherit" w:cs="Courier New"/>
          <w:color w:val="303336"/>
          <w:sz w:val="24"/>
          <w:lang w:bidi="mr-IN"/>
        </w:rPr>
        <w:t>r.room</w:t>
      </w:r>
      <w:proofErr w:type="spellEnd"/>
      <w:r w:rsidRPr="00ED6635">
        <w:rPr>
          <w:rFonts w:ascii="inherit" w:eastAsia="Times New Roman" w:hAnsi="inherit" w:cs="Courier New"/>
          <w:color w:val="303336"/>
          <w:sz w:val="24"/>
          <w:lang w:bidi="mr-IN"/>
        </w:rPr>
        <w:t>))</w:t>
      </w:r>
    </w:p>
    <w:p w:rsidR="00ED6635" w:rsidRPr="00ED6635" w:rsidRDefault="00ED6635" w:rsidP="00ED663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4"/>
          <w:lang w:bidi="mr-IN"/>
        </w:rPr>
      </w:pPr>
      <w:r w:rsidRPr="00ED6635">
        <w:rPr>
          <w:rFonts w:ascii="inherit" w:eastAsia="Times New Roman" w:hAnsi="inherit" w:cs="Courier New"/>
          <w:color w:val="303336"/>
          <w:sz w:val="24"/>
          <w:lang w:bidi="mr-IN"/>
        </w:rPr>
        <w:t xml:space="preserve">    </w:t>
      </w:r>
      <w:proofErr w:type="gramStart"/>
      <w:r w:rsidRPr="00ED6635">
        <w:rPr>
          <w:rFonts w:ascii="inherit" w:eastAsia="Times New Roman" w:hAnsi="inherit" w:cs="Courier New"/>
          <w:color w:val="101094"/>
          <w:sz w:val="24"/>
          <w:lang w:bidi="mr-IN"/>
        </w:rPr>
        <w:t>for</w:t>
      </w:r>
      <w:proofErr w:type="gramEnd"/>
      <w:r w:rsidRPr="00ED6635">
        <w:rPr>
          <w:rFonts w:ascii="inherit" w:eastAsia="Times New Roman" w:hAnsi="inherit" w:cs="Courier New"/>
          <w:color w:val="303336"/>
          <w:sz w:val="24"/>
          <w:lang w:bidi="mr-IN"/>
        </w:rPr>
        <w:t xml:space="preserve"> b </w:t>
      </w:r>
      <w:r w:rsidRPr="00ED6635">
        <w:rPr>
          <w:rFonts w:ascii="inherit" w:eastAsia="Times New Roman" w:hAnsi="inherit" w:cs="Courier New"/>
          <w:color w:val="101094"/>
          <w:sz w:val="24"/>
          <w:lang w:bidi="mr-IN"/>
        </w:rPr>
        <w:t>in</w:t>
      </w:r>
      <w:r w:rsidRPr="00ED6635">
        <w:rPr>
          <w:rFonts w:ascii="inherit" w:eastAsia="Times New Roman" w:hAnsi="inherit" w:cs="Courier New"/>
          <w:color w:val="303336"/>
          <w:sz w:val="24"/>
          <w:lang w:bidi="mr-IN"/>
        </w:rPr>
        <w:t xml:space="preserve"> </w:t>
      </w:r>
      <w:proofErr w:type="spellStart"/>
      <w:r w:rsidRPr="00ED6635">
        <w:rPr>
          <w:rFonts w:ascii="inherit" w:eastAsia="Times New Roman" w:hAnsi="inherit" w:cs="Courier New"/>
          <w:color w:val="303336"/>
          <w:sz w:val="24"/>
          <w:lang w:bidi="mr-IN"/>
        </w:rPr>
        <w:t>bedroom_list</w:t>
      </w:r>
      <w:proofErr w:type="spellEnd"/>
      <w:r w:rsidRPr="00ED6635">
        <w:rPr>
          <w:rFonts w:ascii="inherit" w:eastAsia="Times New Roman" w:hAnsi="inherit" w:cs="Courier New"/>
          <w:color w:val="303336"/>
          <w:sz w:val="24"/>
          <w:lang w:bidi="mr-IN"/>
        </w:rPr>
        <w:t>:</w:t>
      </w:r>
    </w:p>
    <w:p w:rsidR="00ED6635" w:rsidRPr="00ED6635" w:rsidRDefault="00ED6635" w:rsidP="00ED663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4"/>
          <w:lang w:bidi="mr-IN"/>
        </w:rPr>
      </w:pPr>
      <w:r w:rsidRPr="00ED6635">
        <w:rPr>
          <w:rFonts w:ascii="inherit" w:eastAsia="Times New Roman" w:hAnsi="inherit" w:cs="Courier New"/>
          <w:color w:val="303336"/>
          <w:sz w:val="24"/>
          <w:lang w:bidi="mr-IN"/>
        </w:rPr>
        <w:t xml:space="preserve">        </w:t>
      </w:r>
      <w:proofErr w:type="gramStart"/>
      <w:r w:rsidRPr="00ED6635">
        <w:rPr>
          <w:rFonts w:ascii="inherit" w:eastAsia="Times New Roman" w:hAnsi="inherit" w:cs="Courier New"/>
          <w:color w:val="101094"/>
          <w:sz w:val="24"/>
          <w:lang w:bidi="mr-IN"/>
        </w:rPr>
        <w:t>if</w:t>
      </w:r>
      <w:proofErr w:type="gramEnd"/>
      <w:r w:rsidRPr="00ED6635">
        <w:rPr>
          <w:rFonts w:ascii="inherit" w:eastAsia="Times New Roman" w:hAnsi="inherit" w:cs="Courier New"/>
          <w:color w:val="303336"/>
          <w:sz w:val="24"/>
          <w:lang w:bidi="mr-IN"/>
        </w:rPr>
        <w:t xml:space="preserve"> </w:t>
      </w:r>
      <w:proofErr w:type="spellStart"/>
      <w:r w:rsidRPr="00ED6635">
        <w:rPr>
          <w:rFonts w:ascii="inherit" w:eastAsia="Times New Roman" w:hAnsi="inherit" w:cs="Courier New"/>
          <w:color w:val="303336"/>
          <w:sz w:val="24"/>
          <w:lang w:bidi="mr-IN"/>
        </w:rPr>
        <w:t>str</w:t>
      </w:r>
      <w:proofErr w:type="spellEnd"/>
      <w:r w:rsidRPr="00ED6635">
        <w:rPr>
          <w:rFonts w:ascii="inherit" w:eastAsia="Times New Roman" w:hAnsi="inherit" w:cs="Courier New"/>
          <w:color w:val="303336"/>
          <w:sz w:val="24"/>
          <w:lang w:bidi="mr-IN"/>
        </w:rPr>
        <w:t xml:space="preserve">(b) </w:t>
      </w:r>
      <w:r w:rsidRPr="00ED6635">
        <w:rPr>
          <w:rFonts w:ascii="inherit" w:eastAsia="Times New Roman" w:hAnsi="inherit" w:cs="Courier New"/>
          <w:color w:val="101094"/>
          <w:sz w:val="24"/>
          <w:lang w:bidi="mr-IN"/>
        </w:rPr>
        <w:t>not</w:t>
      </w:r>
      <w:r w:rsidRPr="00ED6635">
        <w:rPr>
          <w:rFonts w:ascii="inherit" w:eastAsia="Times New Roman" w:hAnsi="inherit" w:cs="Courier New"/>
          <w:color w:val="303336"/>
          <w:sz w:val="24"/>
          <w:lang w:bidi="mr-IN"/>
        </w:rPr>
        <w:t xml:space="preserve"> </w:t>
      </w:r>
      <w:r w:rsidRPr="00ED6635">
        <w:rPr>
          <w:rFonts w:ascii="inherit" w:eastAsia="Times New Roman" w:hAnsi="inherit" w:cs="Courier New"/>
          <w:color w:val="101094"/>
          <w:sz w:val="24"/>
          <w:lang w:bidi="mr-IN"/>
        </w:rPr>
        <w:t>in</w:t>
      </w:r>
      <w:r w:rsidRPr="00ED6635">
        <w:rPr>
          <w:rFonts w:ascii="inherit" w:eastAsia="Times New Roman" w:hAnsi="inherit" w:cs="Courier New"/>
          <w:color w:val="303336"/>
          <w:sz w:val="24"/>
          <w:lang w:bidi="mr-IN"/>
        </w:rPr>
        <w:t xml:space="preserve"> </w:t>
      </w:r>
      <w:proofErr w:type="spellStart"/>
      <w:r w:rsidRPr="00ED6635">
        <w:rPr>
          <w:rFonts w:ascii="inherit" w:eastAsia="Times New Roman" w:hAnsi="inherit" w:cs="Courier New"/>
          <w:color w:val="303336"/>
          <w:sz w:val="24"/>
          <w:lang w:bidi="mr-IN"/>
        </w:rPr>
        <w:t>reserved_rooms</w:t>
      </w:r>
      <w:proofErr w:type="spellEnd"/>
      <w:r w:rsidRPr="00ED6635">
        <w:rPr>
          <w:rFonts w:ascii="inherit" w:eastAsia="Times New Roman" w:hAnsi="inherit" w:cs="Courier New"/>
          <w:color w:val="303336"/>
          <w:sz w:val="24"/>
          <w:lang w:bidi="mr-IN"/>
        </w:rPr>
        <w:t>(</w:t>
      </w:r>
      <w:proofErr w:type="spellStart"/>
      <w:r w:rsidRPr="00ED6635">
        <w:rPr>
          <w:rFonts w:ascii="inherit" w:eastAsia="Times New Roman" w:hAnsi="inherit" w:cs="Courier New"/>
          <w:color w:val="303336"/>
          <w:sz w:val="24"/>
          <w:lang w:bidi="mr-IN"/>
        </w:rPr>
        <w:t>reservation_list</w:t>
      </w:r>
      <w:proofErr w:type="spellEnd"/>
      <w:r w:rsidRPr="00ED6635">
        <w:rPr>
          <w:rFonts w:ascii="inherit" w:eastAsia="Times New Roman" w:hAnsi="inherit" w:cs="Courier New"/>
          <w:color w:val="303336"/>
          <w:sz w:val="24"/>
          <w:lang w:bidi="mr-IN"/>
        </w:rPr>
        <w:t>):</w:t>
      </w:r>
    </w:p>
    <w:p w:rsidR="00ED6635" w:rsidRPr="00ED6635" w:rsidRDefault="00ED6635" w:rsidP="00ED663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4"/>
          <w:lang w:bidi="mr-IN"/>
        </w:rPr>
      </w:pPr>
      <w:r w:rsidRPr="00ED6635">
        <w:rPr>
          <w:rFonts w:ascii="inherit" w:eastAsia="Times New Roman" w:hAnsi="inherit" w:cs="Courier New"/>
          <w:color w:val="303336"/>
          <w:sz w:val="24"/>
          <w:lang w:bidi="mr-IN"/>
        </w:rPr>
        <w:t xml:space="preserve">            </w:t>
      </w:r>
      <w:proofErr w:type="spellStart"/>
      <w:r w:rsidRPr="00ED6635">
        <w:rPr>
          <w:rFonts w:ascii="inherit" w:eastAsia="Times New Roman" w:hAnsi="inherit" w:cs="Courier New"/>
          <w:color w:val="303336"/>
          <w:sz w:val="24"/>
          <w:lang w:bidi="mr-IN"/>
        </w:rPr>
        <w:t>bedroom_</w:t>
      </w:r>
      <w:proofErr w:type="gramStart"/>
      <w:r w:rsidRPr="00ED6635">
        <w:rPr>
          <w:rFonts w:ascii="inherit" w:eastAsia="Times New Roman" w:hAnsi="inherit" w:cs="Courier New"/>
          <w:color w:val="303336"/>
          <w:sz w:val="24"/>
          <w:lang w:bidi="mr-IN"/>
        </w:rPr>
        <w:t>requests.append</w:t>
      </w:r>
      <w:proofErr w:type="spellEnd"/>
      <w:r w:rsidRPr="00ED6635">
        <w:rPr>
          <w:rFonts w:ascii="inherit" w:eastAsia="Times New Roman" w:hAnsi="inherit" w:cs="Courier New"/>
          <w:color w:val="303336"/>
          <w:sz w:val="24"/>
          <w:lang w:bidi="mr-IN"/>
        </w:rPr>
        <w:t>(</w:t>
      </w:r>
      <w:proofErr w:type="spellStart"/>
      <w:proofErr w:type="gramEnd"/>
      <w:r w:rsidRPr="00ED6635">
        <w:rPr>
          <w:rFonts w:ascii="inherit" w:eastAsia="Times New Roman" w:hAnsi="inherit" w:cs="Courier New"/>
          <w:color w:val="303336"/>
          <w:sz w:val="24"/>
          <w:lang w:bidi="mr-IN"/>
        </w:rPr>
        <w:t>str</w:t>
      </w:r>
      <w:proofErr w:type="spellEnd"/>
      <w:r w:rsidRPr="00ED6635">
        <w:rPr>
          <w:rFonts w:ascii="inherit" w:eastAsia="Times New Roman" w:hAnsi="inherit" w:cs="Courier New"/>
          <w:color w:val="303336"/>
          <w:sz w:val="24"/>
          <w:lang w:bidi="mr-IN"/>
        </w:rPr>
        <w:t>(b))</w:t>
      </w:r>
    </w:p>
    <w:p w:rsidR="00ED6635" w:rsidRPr="00ED6635" w:rsidRDefault="00ED6635" w:rsidP="00ED663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4"/>
          <w:lang w:bidi="mr-IN"/>
        </w:rPr>
      </w:pPr>
      <w:r w:rsidRPr="00ED6635">
        <w:rPr>
          <w:rFonts w:ascii="inherit" w:eastAsia="Times New Roman" w:hAnsi="inherit" w:cs="Courier New"/>
          <w:color w:val="303336"/>
          <w:sz w:val="24"/>
          <w:lang w:bidi="mr-IN"/>
        </w:rPr>
        <w:t xml:space="preserve">    </w:t>
      </w:r>
      <w:proofErr w:type="spellStart"/>
      <w:r w:rsidRPr="00ED6635">
        <w:rPr>
          <w:rFonts w:ascii="inherit" w:eastAsia="Times New Roman" w:hAnsi="inherit" w:cs="Courier New"/>
          <w:color w:val="303336"/>
          <w:sz w:val="24"/>
          <w:lang w:bidi="mr-IN"/>
        </w:rPr>
        <w:t>bedroom_requests</w:t>
      </w:r>
      <w:proofErr w:type="spellEnd"/>
      <w:r w:rsidRPr="00ED6635">
        <w:rPr>
          <w:rFonts w:ascii="inherit" w:eastAsia="Times New Roman" w:hAnsi="inherit" w:cs="Courier New"/>
          <w:color w:val="303336"/>
          <w:sz w:val="24"/>
          <w:lang w:bidi="mr-IN"/>
        </w:rPr>
        <w:t xml:space="preserve"> = </w:t>
      </w:r>
      <w:proofErr w:type="gramStart"/>
      <w:r w:rsidRPr="00ED6635">
        <w:rPr>
          <w:rFonts w:ascii="inherit" w:eastAsia="Times New Roman" w:hAnsi="inherit" w:cs="Courier New"/>
          <w:color w:val="303336"/>
          <w:sz w:val="24"/>
          <w:lang w:bidi="mr-IN"/>
        </w:rPr>
        <w:t>list(</w:t>
      </w:r>
      <w:proofErr w:type="gramEnd"/>
      <w:r w:rsidRPr="00ED6635">
        <w:rPr>
          <w:rFonts w:ascii="inherit" w:eastAsia="Times New Roman" w:hAnsi="inherit" w:cs="Courier New"/>
          <w:color w:val="303336"/>
          <w:sz w:val="24"/>
          <w:lang w:bidi="mr-IN"/>
        </w:rPr>
        <w:t>set(</w:t>
      </w:r>
      <w:proofErr w:type="spellStart"/>
      <w:r w:rsidRPr="00ED6635">
        <w:rPr>
          <w:rFonts w:ascii="inherit" w:eastAsia="Times New Roman" w:hAnsi="inherit" w:cs="Courier New"/>
          <w:color w:val="303336"/>
          <w:sz w:val="24"/>
          <w:lang w:bidi="mr-IN"/>
        </w:rPr>
        <w:t>bedroom_requests</w:t>
      </w:r>
      <w:proofErr w:type="spellEnd"/>
      <w:r w:rsidRPr="00ED6635">
        <w:rPr>
          <w:rFonts w:ascii="inherit" w:eastAsia="Times New Roman" w:hAnsi="inherit" w:cs="Courier New"/>
          <w:color w:val="303336"/>
          <w:sz w:val="24"/>
          <w:lang w:bidi="mr-IN"/>
        </w:rPr>
        <w:t>))</w:t>
      </w:r>
    </w:p>
    <w:p w:rsidR="00ED6635" w:rsidRPr="00ED6635" w:rsidRDefault="00ED6635" w:rsidP="00ED663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4"/>
          <w:lang w:bidi="mr-IN"/>
        </w:rPr>
      </w:pPr>
      <w:r w:rsidRPr="00ED6635">
        <w:rPr>
          <w:rFonts w:ascii="inherit" w:eastAsia="Times New Roman" w:hAnsi="inherit" w:cs="Courier New"/>
          <w:color w:val="303336"/>
          <w:sz w:val="24"/>
          <w:lang w:bidi="mr-IN"/>
        </w:rPr>
        <w:t xml:space="preserve">    </w:t>
      </w:r>
      <w:proofErr w:type="gramStart"/>
      <w:r w:rsidRPr="00ED6635">
        <w:rPr>
          <w:rFonts w:ascii="inherit" w:eastAsia="Times New Roman" w:hAnsi="inherit" w:cs="Courier New"/>
          <w:color w:val="101094"/>
          <w:sz w:val="24"/>
          <w:lang w:bidi="mr-IN"/>
        </w:rPr>
        <w:t>for</w:t>
      </w:r>
      <w:proofErr w:type="gramEnd"/>
      <w:r w:rsidRPr="00ED6635">
        <w:rPr>
          <w:rFonts w:ascii="inherit" w:eastAsia="Times New Roman" w:hAnsi="inherit" w:cs="Courier New"/>
          <w:color w:val="303336"/>
          <w:sz w:val="24"/>
          <w:lang w:bidi="mr-IN"/>
        </w:rPr>
        <w:t xml:space="preserve"> beds </w:t>
      </w:r>
      <w:r w:rsidRPr="00ED6635">
        <w:rPr>
          <w:rFonts w:ascii="inherit" w:eastAsia="Times New Roman" w:hAnsi="inherit" w:cs="Courier New"/>
          <w:color w:val="101094"/>
          <w:sz w:val="24"/>
          <w:lang w:bidi="mr-IN"/>
        </w:rPr>
        <w:t>in</w:t>
      </w:r>
      <w:r w:rsidRPr="00ED6635">
        <w:rPr>
          <w:rFonts w:ascii="inherit" w:eastAsia="Times New Roman" w:hAnsi="inherit" w:cs="Courier New"/>
          <w:color w:val="303336"/>
          <w:sz w:val="24"/>
          <w:lang w:bidi="mr-IN"/>
        </w:rPr>
        <w:t xml:space="preserve"> </w:t>
      </w:r>
      <w:proofErr w:type="spellStart"/>
      <w:r w:rsidRPr="00ED6635">
        <w:rPr>
          <w:rFonts w:ascii="inherit" w:eastAsia="Times New Roman" w:hAnsi="inherit" w:cs="Courier New"/>
          <w:color w:val="303336"/>
          <w:sz w:val="24"/>
          <w:lang w:bidi="mr-IN"/>
        </w:rPr>
        <w:t>bedroom_requests</w:t>
      </w:r>
      <w:proofErr w:type="spellEnd"/>
      <w:r w:rsidRPr="00ED6635">
        <w:rPr>
          <w:rFonts w:ascii="inherit" w:eastAsia="Times New Roman" w:hAnsi="inherit" w:cs="Courier New"/>
          <w:color w:val="303336"/>
          <w:sz w:val="24"/>
          <w:lang w:bidi="mr-IN"/>
        </w:rPr>
        <w:t>:</w:t>
      </w:r>
    </w:p>
    <w:p w:rsidR="00ED6635" w:rsidRPr="00ED6635" w:rsidRDefault="00ED6635" w:rsidP="00ED663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4"/>
          <w:lang w:bidi="mr-IN"/>
        </w:rPr>
      </w:pPr>
      <w:r w:rsidRPr="00ED6635">
        <w:rPr>
          <w:rFonts w:ascii="inherit" w:eastAsia="Times New Roman" w:hAnsi="inherit" w:cs="Courier New"/>
          <w:color w:val="303336"/>
          <w:sz w:val="24"/>
          <w:lang w:bidi="mr-IN"/>
        </w:rPr>
        <w:t xml:space="preserve">        </w:t>
      </w:r>
      <w:proofErr w:type="gramStart"/>
      <w:r w:rsidRPr="00ED6635">
        <w:rPr>
          <w:rFonts w:ascii="inherit" w:eastAsia="Times New Roman" w:hAnsi="inherit" w:cs="Courier New"/>
          <w:color w:val="101094"/>
          <w:sz w:val="24"/>
          <w:lang w:bidi="mr-IN"/>
        </w:rPr>
        <w:t>print</w:t>
      </w:r>
      <w:r w:rsidRPr="00ED6635">
        <w:rPr>
          <w:rFonts w:ascii="inherit" w:eastAsia="Times New Roman" w:hAnsi="inherit" w:cs="Courier New"/>
          <w:color w:val="303336"/>
          <w:sz w:val="24"/>
          <w:lang w:bidi="mr-IN"/>
        </w:rPr>
        <w:t>(</w:t>
      </w:r>
      <w:proofErr w:type="gramEnd"/>
      <w:r w:rsidRPr="00ED6635">
        <w:rPr>
          <w:rFonts w:ascii="inherit" w:eastAsia="Times New Roman" w:hAnsi="inherit" w:cs="Courier New"/>
          <w:color w:val="303336"/>
          <w:sz w:val="24"/>
          <w:lang w:bidi="mr-IN"/>
        </w:rPr>
        <w:t>beds)</w:t>
      </w:r>
    </w:p>
    <w:p w:rsidR="00ED6635" w:rsidRPr="00ED6635" w:rsidRDefault="00ED6635" w:rsidP="00ED663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4"/>
          <w:lang w:bidi="mr-IN"/>
        </w:rPr>
      </w:pPr>
    </w:p>
    <w:p w:rsidR="00ED6635" w:rsidRPr="00ED6635" w:rsidRDefault="00ED6635" w:rsidP="00ED663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4"/>
          <w:lang w:bidi="mr-IN"/>
        </w:rPr>
      </w:pPr>
      <w:r w:rsidRPr="00ED6635">
        <w:rPr>
          <w:rFonts w:ascii="inherit" w:eastAsia="Times New Roman" w:hAnsi="inherit" w:cs="Courier New"/>
          <w:color w:val="858C93"/>
          <w:sz w:val="24"/>
          <w:lang w:bidi="mr-IN"/>
        </w:rPr>
        <w:t>#LO</w:t>
      </w:r>
    </w:p>
    <w:p w:rsidR="00ED6635" w:rsidRPr="00ED6635" w:rsidRDefault="00ED6635" w:rsidP="00ED663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4"/>
          <w:lang w:bidi="mr-IN"/>
        </w:rPr>
      </w:pPr>
      <w:proofErr w:type="gramStart"/>
      <w:r w:rsidRPr="00ED6635">
        <w:rPr>
          <w:rFonts w:ascii="inherit" w:eastAsia="Times New Roman" w:hAnsi="inherit" w:cs="Courier New"/>
          <w:color w:val="101094"/>
          <w:sz w:val="24"/>
          <w:lang w:bidi="mr-IN"/>
        </w:rPr>
        <w:t>def</w:t>
      </w:r>
      <w:proofErr w:type="gramEnd"/>
      <w:r w:rsidRPr="00ED6635">
        <w:rPr>
          <w:rFonts w:ascii="inherit" w:eastAsia="Times New Roman" w:hAnsi="inherit" w:cs="Courier New"/>
          <w:color w:val="303336"/>
          <w:sz w:val="24"/>
          <w:lang w:bidi="mr-IN"/>
        </w:rPr>
        <w:t xml:space="preserve"> </w:t>
      </w:r>
      <w:proofErr w:type="spellStart"/>
      <w:r w:rsidRPr="00ED6635">
        <w:rPr>
          <w:rFonts w:ascii="inherit" w:eastAsia="Times New Roman" w:hAnsi="inherit" w:cs="Courier New"/>
          <w:color w:val="303336"/>
          <w:sz w:val="24"/>
          <w:lang w:bidi="mr-IN"/>
        </w:rPr>
        <w:t>list_occupied</w:t>
      </w:r>
      <w:proofErr w:type="spellEnd"/>
      <w:r w:rsidRPr="00ED6635">
        <w:rPr>
          <w:rFonts w:ascii="inherit" w:eastAsia="Times New Roman" w:hAnsi="inherit" w:cs="Courier New"/>
          <w:color w:val="303336"/>
          <w:sz w:val="24"/>
          <w:lang w:bidi="mr-IN"/>
        </w:rPr>
        <w:t>(</w:t>
      </w:r>
      <w:proofErr w:type="spellStart"/>
      <w:r w:rsidRPr="00ED6635">
        <w:rPr>
          <w:rFonts w:ascii="inherit" w:eastAsia="Times New Roman" w:hAnsi="inherit" w:cs="Courier New"/>
          <w:color w:val="303336"/>
          <w:sz w:val="24"/>
          <w:lang w:bidi="mr-IN"/>
        </w:rPr>
        <w:t>line:str</w:t>
      </w:r>
      <w:proofErr w:type="spellEnd"/>
      <w:r w:rsidRPr="00ED6635">
        <w:rPr>
          <w:rFonts w:ascii="inherit" w:eastAsia="Times New Roman" w:hAnsi="inherit" w:cs="Courier New"/>
          <w:color w:val="303336"/>
          <w:sz w:val="24"/>
          <w:lang w:bidi="mr-IN"/>
        </w:rPr>
        <w:t>):</w:t>
      </w:r>
    </w:p>
    <w:p w:rsidR="00ED6635" w:rsidRPr="00ED6635" w:rsidRDefault="00ED6635" w:rsidP="00ED663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4"/>
          <w:lang w:bidi="mr-IN"/>
        </w:rPr>
      </w:pPr>
      <w:r w:rsidRPr="00ED6635">
        <w:rPr>
          <w:rFonts w:ascii="inherit" w:eastAsia="Times New Roman" w:hAnsi="inherit" w:cs="Courier New"/>
          <w:color w:val="303336"/>
          <w:sz w:val="24"/>
          <w:lang w:bidi="mr-IN"/>
        </w:rPr>
        <w:t xml:space="preserve">    </w:t>
      </w:r>
      <w:proofErr w:type="gramStart"/>
      <w:r w:rsidRPr="00ED6635">
        <w:rPr>
          <w:rFonts w:ascii="inherit" w:eastAsia="Times New Roman" w:hAnsi="inherit" w:cs="Courier New"/>
          <w:color w:val="101094"/>
          <w:sz w:val="24"/>
          <w:lang w:bidi="mr-IN"/>
        </w:rPr>
        <w:t>global</w:t>
      </w:r>
      <w:proofErr w:type="gramEnd"/>
      <w:r w:rsidRPr="00ED6635">
        <w:rPr>
          <w:rFonts w:ascii="inherit" w:eastAsia="Times New Roman" w:hAnsi="inherit" w:cs="Courier New"/>
          <w:color w:val="303336"/>
          <w:sz w:val="24"/>
          <w:lang w:bidi="mr-IN"/>
        </w:rPr>
        <w:t xml:space="preserve"> </w:t>
      </w:r>
      <w:proofErr w:type="spellStart"/>
      <w:r w:rsidRPr="00ED6635">
        <w:rPr>
          <w:rFonts w:ascii="inherit" w:eastAsia="Times New Roman" w:hAnsi="inherit" w:cs="Courier New"/>
          <w:color w:val="303336"/>
          <w:sz w:val="24"/>
          <w:lang w:bidi="mr-IN"/>
        </w:rPr>
        <w:t>bedroom_list</w:t>
      </w:r>
      <w:proofErr w:type="spellEnd"/>
    </w:p>
    <w:p w:rsidR="00ED6635" w:rsidRPr="00ED6635" w:rsidRDefault="00ED6635" w:rsidP="00ED663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4"/>
          <w:lang w:bidi="mr-IN"/>
        </w:rPr>
      </w:pPr>
      <w:r w:rsidRPr="00ED6635">
        <w:rPr>
          <w:rFonts w:ascii="inherit" w:eastAsia="Times New Roman" w:hAnsi="inherit" w:cs="Courier New"/>
          <w:color w:val="303336"/>
          <w:sz w:val="24"/>
          <w:lang w:bidi="mr-IN"/>
        </w:rPr>
        <w:t xml:space="preserve">    </w:t>
      </w:r>
      <w:proofErr w:type="spellStart"/>
      <w:r w:rsidRPr="00ED6635">
        <w:rPr>
          <w:rFonts w:ascii="inherit" w:eastAsia="Times New Roman" w:hAnsi="inherit" w:cs="Courier New"/>
          <w:color w:val="303336"/>
          <w:sz w:val="24"/>
          <w:lang w:bidi="mr-IN"/>
        </w:rPr>
        <w:t>bedroom_requests</w:t>
      </w:r>
      <w:proofErr w:type="spellEnd"/>
      <w:r w:rsidRPr="00ED6635">
        <w:rPr>
          <w:rFonts w:ascii="inherit" w:eastAsia="Times New Roman" w:hAnsi="inherit" w:cs="Courier New"/>
          <w:color w:val="303336"/>
          <w:sz w:val="24"/>
          <w:lang w:bidi="mr-IN"/>
        </w:rPr>
        <w:t xml:space="preserve"> = []</w:t>
      </w:r>
    </w:p>
    <w:p w:rsidR="00ED6635" w:rsidRPr="00ED6635" w:rsidRDefault="00ED6635" w:rsidP="00ED663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4"/>
          <w:lang w:bidi="mr-IN"/>
        </w:rPr>
      </w:pPr>
      <w:r w:rsidRPr="00ED6635">
        <w:rPr>
          <w:rFonts w:ascii="inherit" w:eastAsia="Times New Roman" w:hAnsi="inherit" w:cs="Courier New"/>
          <w:color w:val="303336"/>
          <w:sz w:val="24"/>
          <w:lang w:bidi="mr-IN"/>
        </w:rPr>
        <w:t xml:space="preserve">    </w:t>
      </w:r>
      <w:proofErr w:type="spellStart"/>
      <w:r w:rsidRPr="00ED6635">
        <w:rPr>
          <w:rFonts w:ascii="inherit" w:eastAsia="Times New Roman" w:hAnsi="inherit" w:cs="Courier New"/>
          <w:color w:val="303336"/>
          <w:sz w:val="24"/>
          <w:lang w:bidi="mr-IN"/>
        </w:rPr>
        <w:t>two_dates</w:t>
      </w:r>
      <w:proofErr w:type="spellEnd"/>
      <w:r w:rsidRPr="00ED6635">
        <w:rPr>
          <w:rFonts w:ascii="inherit" w:eastAsia="Times New Roman" w:hAnsi="inherit" w:cs="Courier New"/>
          <w:color w:val="303336"/>
          <w:sz w:val="24"/>
          <w:lang w:bidi="mr-IN"/>
        </w:rPr>
        <w:t xml:space="preserve"> = </w:t>
      </w:r>
      <w:proofErr w:type="gramStart"/>
      <w:r w:rsidRPr="00ED6635">
        <w:rPr>
          <w:rFonts w:ascii="inherit" w:eastAsia="Times New Roman" w:hAnsi="inherit" w:cs="Courier New"/>
          <w:color w:val="303336"/>
          <w:sz w:val="24"/>
          <w:lang w:bidi="mr-IN"/>
        </w:rPr>
        <w:t>line[</w:t>
      </w:r>
      <w:proofErr w:type="gramEnd"/>
      <w:r w:rsidRPr="00ED6635">
        <w:rPr>
          <w:rFonts w:ascii="inherit" w:eastAsia="Times New Roman" w:hAnsi="inherit" w:cs="Courier New"/>
          <w:color w:val="7D2727"/>
          <w:sz w:val="24"/>
          <w:lang w:bidi="mr-IN"/>
        </w:rPr>
        <w:t>2</w:t>
      </w:r>
      <w:r w:rsidRPr="00ED6635">
        <w:rPr>
          <w:rFonts w:ascii="inherit" w:eastAsia="Times New Roman" w:hAnsi="inherit" w:cs="Courier New"/>
          <w:color w:val="303336"/>
          <w:sz w:val="24"/>
          <w:lang w:bidi="mr-IN"/>
        </w:rPr>
        <w:t>:].split()</w:t>
      </w:r>
    </w:p>
    <w:p w:rsidR="00ED6635" w:rsidRPr="00ED6635" w:rsidRDefault="00ED6635" w:rsidP="00ED663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4"/>
          <w:lang w:bidi="mr-IN"/>
        </w:rPr>
      </w:pPr>
      <w:r w:rsidRPr="00ED6635">
        <w:rPr>
          <w:rFonts w:ascii="inherit" w:eastAsia="Times New Roman" w:hAnsi="inherit" w:cs="Courier New"/>
          <w:color w:val="303336"/>
          <w:sz w:val="24"/>
          <w:lang w:bidi="mr-IN"/>
        </w:rPr>
        <w:t xml:space="preserve">    </w:t>
      </w:r>
      <w:proofErr w:type="spellStart"/>
      <w:r w:rsidRPr="00ED6635">
        <w:rPr>
          <w:rFonts w:ascii="inherit" w:eastAsia="Times New Roman" w:hAnsi="inherit" w:cs="Courier New"/>
          <w:color w:val="303336"/>
          <w:sz w:val="24"/>
          <w:lang w:bidi="mr-IN"/>
        </w:rPr>
        <w:t>arr_date</w:t>
      </w:r>
      <w:proofErr w:type="spellEnd"/>
      <w:r w:rsidRPr="00ED6635">
        <w:rPr>
          <w:rFonts w:ascii="inherit" w:eastAsia="Times New Roman" w:hAnsi="inherit" w:cs="Courier New"/>
          <w:color w:val="303336"/>
          <w:sz w:val="24"/>
          <w:lang w:bidi="mr-IN"/>
        </w:rPr>
        <w:t xml:space="preserve"> = </w:t>
      </w:r>
      <w:proofErr w:type="spellStart"/>
      <w:r w:rsidRPr="00ED6635">
        <w:rPr>
          <w:rFonts w:ascii="inherit" w:eastAsia="Times New Roman" w:hAnsi="inherit" w:cs="Courier New"/>
          <w:color w:val="303336"/>
          <w:sz w:val="24"/>
          <w:lang w:bidi="mr-IN"/>
        </w:rPr>
        <w:t>two_</w:t>
      </w:r>
      <w:proofErr w:type="gramStart"/>
      <w:r w:rsidRPr="00ED6635">
        <w:rPr>
          <w:rFonts w:ascii="inherit" w:eastAsia="Times New Roman" w:hAnsi="inherit" w:cs="Courier New"/>
          <w:color w:val="303336"/>
          <w:sz w:val="24"/>
          <w:lang w:bidi="mr-IN"/>
        </w:rPr>
        <w:t>dates</w:t>
      </w:r>
      <w:proofErr w:type="spellEnd"/>
      <w:r w:rsidRPr="00ED6635">
        <w:rPr>
          <w:rFonts w:ascii="inherit" w:eastAsia="Times New Roman" w:hAnsi="inherit" w:cs="Courier New"/>
          <w:color w:val="303336"/>
          <w:sz w:val="24"/>
          <w:lang w:bidi="mr-IN"/>
        </w:rPr>
        <w:t>[</w:t>
      </w:r>
      <w:proofErr w:type="gramEnd"/>
      <w:r w:rsidRPr="00ED6635">
        <w:rPr>
          <w:rFonts w:ascii="inherit" w:eastAsia="Times New Roman" w:hAnsi="inherit" w:cs="Courier New"/>
          <w:color w:val="7D2727"/>
          <w:sz w:val="24"/>
          <w:lang w:bidi="mr-IN"/>
        </w:rPr>
        <w:t>0</w:t>
      </w:r>
      <w:r w:rsidRPr="00ED6635">
        <w:rPr>
          <w:rFonts w:ascii="inherit" w:eastAsia="Times New Roman" w:hAnsi="inherit" w:cs="Courier New"/>
          <w:color w:val="303336"/>
          <w:sz w:val="24"/>
          <w:lang w:bidi="mr-IN"/>
        </w:rPr>
        <w:t>]</w:t>
      </w:r>
    </w:p>
    <w:p w:rsidR="00ED6635" w:rsidRPr="00ED6635" w:rsidRDefault="00ED6635" w:rsidP="00ED663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4"/>
          <w:lang w:bidi="mr-IN"/>
        </w:rPr>
      </w:pPr>
      <w:r w:rsidRPr="00ED6635">
        <w:rPr>
          <w:rFonts w:ascii="inherit" w:eastAsia="Times New Roman" w:hAnsi="inherit" w:cs="Courier New"/>
          <w:color w:val="303336"/>
          <w:sz w:val="24"/>
          <w:lang w:bidi="mr-IN"/>
        </w:rPr>
        <w:t xml:space="preserve">    </w:t>
      </w:r>
      <w:proofErr w:type="spellStart"/>
      <w:r w:rsidRPr="00ED6635">
        <w:rPr>
          <w:rFonts w:ascii="inherit" w:eastAsia="Times New Roman" w:hAnsi="inherit" w:cs="Courier New"/>
          <w:color w:val="303336"/>
          <w:sz w:val="24"/>
          <w:lang w:bidi="mr-IN"/>
        </w:rPr>
        <w:t>dept_date</w:t>
      </w:r>
      <w:proofErr w:type="spellEnd"/>
      <w:r w:rsidRPr="00ED6635">
        <w:rPr>
          <w:rFonts w:ascii="inherit" w:eastAsia="Times New Roman" w:hAnsi="inherit" w:cs="Courier New"/>
          <w:color w:val="303336"/>
          <w:sz w:val="24"/>
          <w:lang w:bidi="mr-IN"/>
        </w:rPr>
        <w:t xml:space="preserve"> = </w:t>
      </w:r>
      <w:proofErr w:type="spellStart"/>
      <w:r w:rsidRPr="00ED6635">
        <w:rPr>
          <w:rFonts w:ascii="inherit" w:eastAsia="Times New Roman" w:hAnsi="inherit" w:cs="Courier New"/>
          <w:color w:val="303336"/>
          <w:sz w:val="24"/>
          <w:lang w:bidi="mr-IN"/>
        </w:rPr>
        <w:t>two_</w:t>
      </w:r>
      <w:proofErr w:type="gramStart"/>
      <w:r w:rsidRPr="00ED6635">
        <w:rPr>
          <w:rFonts w:ascii="inherit" w:eastAsia="Times New Roman" w:hAnsi="inherit" w:cs="Courier New"/>
          <w:color w:val="303336"/>
          <w:sz w:val="24"/>
          <w:lang w:bidi="mr-IN"/>
        </w:rPr>
        <w:t>dates</w:t>
      </w:r>
      <w:proofErr w:type="spellEnd"/>
      <w:r w:rsidRPr="00ED6635">
        <w:rPr>
          <w:rFonts w:ascii="inherit" w:eastAsia="Times New Roman" w:hAnsi="inherit" w:cs="Courier New"/>
          <w:color w:val="303336"/>
          <w:sz w:val="24"/>
          <w:lang w:bidi="mr-IN"/>
        </w:rPr>
        <w:t>[</w:t>
      </w:r>
      <w:proofErr w:type="gramEnd"/>
      <w:r w:rsidRPr="00ED6635">
        <w:rPr>
          <w:rFonts w:ascii="inherit" w:eastAsia="Times New Roman" w:hAnsi="inherit" w:cs="Courier New"/>
          <w:color w:val="7D2727"/>
          <w:sz w:val="24"/>
          <w:lang w:bidi="mr-IN"/>
        </w:rPr>
        <w:t>1</w:t>
      </w:r>
      <w:r w:rsidRPr="00ED6635">
        <w:rPr>
          <w:rFonts w:ascii="inherit" w:eastAsia="Times New Roman" w:hAnsi="inherit" w:cs="Courier New"/>
          <w:color w:val="303336"/>
          <w:sz w:val="24"/>
          <w:lang w:bidi="mr-IN"/>
        </w:rPr>
        <w:t>]</w:t>
      </w:r>
    </w:p>
    <w:p w:rsidR="00ED6635" w:rsidRPr="00ED6635" w:rsidRDefault="00ED6635" w:rsidP="00ED663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4"/>
          <w:lang w:bidi="mr-IN"/>
        </w:rPr>
      </w:pPr>
      <w:r w:rsidRPr="00ED6635">
        <w:rPr>
          <w:rFonts w:ascii="inherit" w:eastAsia="Times New Roman" w:hAnsi="inherit" w:cs="Courier New"/>
          <w:color w:val="303336"/>
          <w:sz w:val="24"/>
          <w:lang w:bidi="mr-IN"/>
        </w:rPr>
        <w:t xml:space="preserve">    </w:t>
      </w:r>
      <w:proofErr w:type="gramStart"/>
      <w:r w:rsidRPr="00ED6635">
        <w:rPr>
          <w:rFonts w:ascii="inherit" w:eastAsia="Times New Roman" w:hAnsi="inherit" w:cs="Courier New"/>
          <w:color w:val="101094"/>
          <w:sz w:val="24"/>
          <w:lang w:bidi="mr-IN"/>
        </w:rPr>
        <w:t>print</w:t>
      </w:r>
      <w:r w:rsidRPr="00ED6635">
        <w:rPr>
          <w:rFonts w:ascii="inherit" w:eastAsia="Times New Roman" w:hAnsi="inherit" w:cs="Courier New"/>
          <w:color w:val="303336"/>
          <w:sz w:val="24"/>
          <w:lang w:bidi="mr-IN"/>
        </w:rPr>
        <w:t>(</w:t>
      </w:r>
      <w:proofErr w:type="gramEnd"/>
      <w:r w:rsidRPr="00ED6635">
        <w:rPr>
          <w:rFonts w:ascii="inherit" w:eastAsia="Times New Roman" w:hAnsi="inherit" w:cs="Courier New"/>
          <w:color w:val="7D2727"/>
          <w:sz w:val="24"/>
          <w:lang w:bidi="mr-IN"/>
        </w:rPr>
        <w:t>'Bedrooms occupied between '</w:t>
      </w:r>
      <w:r w:rsidRPr="00ED6635">
        <w:rPr>
          <w:rFonts w:ascii="inherit" w:eastAsia="Times New Roman" w:hAnsi="inherit" w:cs="Courier New"/>
          <w:color w:val="303336"/>
          <w:sz w:val="24"/>
          <w:lang w:bidi="mr-IN"/>
        </w:rPr>
        <w:t xml:space="preserve"> + </w:t>
      </w:r>
      <w:proofErr w:type="spellStart"/>
      <w:r w:rsidRPr="00ED6635">
        <w:rPr>
          <w:rFonts w:ascii="inherit" w:eastAsia="Times New Roman" w:hAnsi="inherit" w:cs="Courier New"/>
          <w:color w:val="303336"/>
          <w:sz w:val="24"/>
          <w:lang w:bidi="mr-IN"/>
        </w:rPr>
        <w:t>arr_date</w:t>
      </w:r>
      <w:proofErr w:type="spellEnd"/>
      <w:r w:rsidRPr="00ED6635">
        <w:rPr>
          <w:rFonts w:ascii="inherit" w:eastAsia="Times New Roman" w:hAnsi="inherit" w:cs="Courier New"/>
          <w:color w:val="303336"/>
          <w:sz w:val="24"/>
          <w:lang w:bidi="mr-IN"/>
        </w:rPr>
        <w:t xml:space="preserve"> + </w:t>
      </w:r>
      <w:r w:rsidRPr="00ED6635">
        <w:rPr>
          <w:rFonts w:ascii="inherit" w:eastAsia="Times New Roman" w:hAnsi="inherit" w:cs="Courier New"/>
          <w:color w:val="7D2727"/>
          <w:sz w:val="24"/>
          <w:lang w:bidi="mr-IN"/>
        </w:rPr>
        <w:t>' to '</w:t>
      </w:r>
      <w:r w:rsidRPr="00ED6635">
        <w:rPr>
          <w:rFonts w:ascii="inherit" w:eastAsia="Times New Roman" w:hAnsi="inherit" w:cs="Courier New"/>
          <w:color w:val="303336"/>
          <w:sz w:val="24"/>
          <w:lang w:bidi="mr-IN"/>
        </w:rPr>
        <w:t xml:space="preserve"> + </w:t>
      </w:r>
      <w:proofErr w:type="spellStart"/>
      <w:r w:rsidRPr="00ED6635">
        <w:rPr>
          <w:rFonts w:ascii="inherit" w:eastAsia="Times New Roman" w:hAnsi="inherit" w:cs="Courier New"/>
          <w:color w:val="303336"/>
          <w:sz w:val="24"/>
          <w:lang w:bidi="mr-IN"/>
        </w:rPr>
        <w:t>dept_date</w:t>
      </w:r>
      <w:proofErr w:type="spellEnd"/>
      <w:r w:rsidRPr="00ED6635">
        <w:rPr>
          <w:rFonts w:ascii="inherit" w:eastAsia="Times New Roman" w:hAnsi="inherit" w:cs="Courier New"/>
          <w:color w:val="303336"/>
          <w:sz w:val="24"/>
          <w:lang w:bidi="mr-IN"/>
        </w:rPr>
        <w:t xml:space="preserve"> + </w:t>
      </w:r>
      <w:r w:rsidRPr="00ED6635">
        <w:rPr>
          <w:rFonts w:ascii="inherit" w:eastAsia="Times New Roman" w:hAnsi="inherit" w:cs="Courier New"/>
          <w:color w:val="7D2727"/>
          <w:sz w:val="24"/>
          <w:lang w:bidi="mr-IN"/>
        </w:rPr>
        <w:t>':'</w:t>
      </w:r>
      <w:r w:rsidRPr="00ED6635">
        <w:rPr>
          <w:rFonts w:ascii="inherit" w:eastAsia="Times New Roman" w:hAnsi="inherit" w:cs="Courier New"/>
          <w:color w:val="303336"/>
          <w:sz w:val="24"/>
          <w:lang w:bidi="mr-IN"/>
        </w:rPr>
        <w:t>)</w:t>
      </w:r>
    </w:p>
    <w:p w:rsidR="00ED6635" w:rsidRPr="00ED6635" w:rsidRDefault="00ED6635" w:rsidP="00ED663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4"/>
          <w:lang w:bidi="mr-IN"/>
        </w:rPr>
      </w:pPr>
      <w:r w:rsidRPr="00ED6635">
        <w:rPr>
          <w:rFonts w:ascii="inherit" w:eastAsia="Times New Roman" w:hAnsi="inherit" w:cs="Courier New"/>
          <w:color w:val="303336"/>
          <w:sz w:val="24"/>
          <w:lang w:bidi="mr-IN"/>
        </w:rPr>
        <w:t xml:space="preserve">    </w:t>
      </w:r>
      <w:proofErr w:type="gramStart"/>
      <w:r w:rsidRPr="00ED6635">
        <w:rPr>
          <w:rFonts w:ascii="inherit" w:eastAsia="Times New Roman" w:hAnsi="inherit" w:cs="Courier New"/>
          <w:color w:val="101094"/>
          <w:sz w:val="24"/>
          <w:lang w:bidi="mr-IN"/>
        </w:rPr>
        <w:t>for</w:t>
      </w:r>
      <w:proofErr w:type="gramEnd"/>
      <w:r w:rsidRPr="00ED6635">
        <w:rPr>
          <w:rFonts w:ascii="inherit" w:eastAsia="Times New Roman" w:hAnsi="inherit" w:cs="Courier New"/>
          <w:color w:val="303336"/>
          <w:sz w:val="24"/>
          <w:lang w:bidi="mr-IN"/>
        </w:rPr>
        <w:t xml:space="preserve"> r </w:t>
      </w:r>
      <w:r w:rsidRPr="00ED6635">
        <w:rPr>
          <w:rFonts w:ascii="inherit" w:eastAsia="Times New Roman" w:hAnsi="inherit" w:cs="Courier New"/>
          <w:color w:val="101094"/>
          <w:sz w:val="24"/>
          <w:lang w:bidi="mr-IN"/>
        </w:rPr>
        <w:t>in</w:t>
      </w:r>
      <w:r w:rsidRPr="00ED6635">
        <w:rPr>
          <w:rFonts w:ascii="inherit" w:eastAsia="Times New Roman" w:hAnsi="inherit" w:cs="Courier New"/>
          <w:color w:val="303336"/>
          <w:sz w:val="24"/>
          <w:lang w:bidi="mr-IN"/>
        </w:rPr>
        <w:t xml:space="preserve"> </w:t>
      </w:r>
      <w:proofErr w:type="spellStart"/>
      <w:r w:rsidRPr="00ED6635">
        <w:rPr>
          <w:rFonts w:ascii="inherit" w:eastAsia="Times New Roman" w:hAnsi="inherit" w:cs="Courier New"/>
          <w:color w:val="303336"/>
          <w:sz w:val="24"/>
          <w:lang w:bidi="mr-IN"/>
        </w:rPr>
        <w:t>reservation_list</w:t>
      </w:r>
      <w:proofErr w:type="spellEnd"/>
      <w:r w:rsidRPr="00ED6635">
        <w:rPr>
          <w:rFonts w:ascii="inherit" w:eastAsia="Times New Roman" w:hAnsi="inherit" w:cs="Courier New"/>
          <w:color w:val="303336"/>
          <w:sz w:val="24"/>
          <w:lang w:bidi="mr-IN"/>
        </w:rPr>
        <w:t>:</w:t>
      </w:r>
    </w:p>
    <w:p w:rsidR="00ED6635" w:rsidRPr="00ED6635" w:rsidRDefault="00ED6635" w:rsidP="00ED663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4"/>
          <w:lang w:bidi="mr-IN"/>
        </w:rPr>
      </w:pPr>
      <w:r w:rsidRPr="00ED6635">
        <w:rPr>
          <w:rFonts w:ascii="inherit" w:eastAsia="Times New Roman" w:hAnsi="inherit" w:cs="Courier New"/>
          <w:color w:val="303336"/>
          <w:sz w:val="24"/>
          <w:lang w:bidi="mr-IN"/>
        </w:rPr>
        <w:t xml:space="preserve">        </w:t>
      </w:r>
      <w:proofErr w:type="gramStart"/>
      <w:r w:rsidRPr="00ED6635">
        <w:rPr>
          <w:rFonts w:ascii="inherit" w:eastAsia="Times New Roman" w:hAnsi="inherit" w:cs="Courier New"/>
          <w:color w:val="101094"/>
          <w:sz w:val="24"/>
          <w:lang w:bidi="mr-IN"/>
        </w:rPr>
        <w:t>if</w:t>
      </w:r>
      <w:proofErr w:type="gramEnd"/>
      <w:r w:rsidRPr="00ED6635">
        <w:rPr>
          <w:rFonts w:ascii="inherit" w:eastAsia="Times New Roman" w:hAnsi="inherit" w:cs="Courier New"/>
          <w:color w:val="303336"/>
          <w:sz w:val="24"/>
          <w:lang w:bidi="mr-IN"/>
        </w:rPr>
        <w:t xml:space="preserve"> </w:t>
      </w:r>
      <w:r w:rsidRPr="00ED6635">
        <w:rPr>
          <w:rFonts w:ascii="inherit" w:eastAsia="Times New Roman" w:hAnsi="inherit" w:cs="Courier New"/>
          <w:color w:val="101094"/>
          <w:sz w:val="24"/>
          <w:lang w:bidi="mr-IN"/>
        </w:rPr>
        <w:t>not</w:t>
      </w:r>
      <w:r w:rsidRPr="00ED6635">
        <w:rPr>
          <w:rFonts w:ascii="inherit" w:eastAsia="Times New Roman" w:hAnsi="inherit" w:cs="Courier New"/>
          <w:color w:val="303336"/>
          <w:sz w:val="24"/>
          <w:lang w:bidi="mr-IN"/>
        </w:rPr>
        <w:t xml:space="preserve"> (date(</w:t>
      </w:r>
      <w:proofErr w:type="spellStart"/>
      <w:r w:rsidRPr="00ED6635">
        <w:rPr>
          <w:rFonts w:ascii="inherit" w:eastAsia="Times New Roman" w:hAnsi="inherit" w:cs="Courier New"/>
          <w:color w:val="303336"/>
          <w:sz w:val="24"/>
          <w:lang w:bidi="mr-IN"/>
        </w:rPr>
        <w:t>dept_date</w:t>
      </w:r>
      <w:proofErr w:type="spellEnd"/>
      <w:r w:rsidRPr="00ED6635">
        <w:rPr>
          <w:rFonts w:ascii="inherit" w:eastAsia="Times New Roman" w:hAnsi="inherit" w:cs="Courier New"/>
          <w:color w:val="303336"/>
          <w:sz w:val="24"/>
          <w:lang w:bidi="mr-IN"/>
        </w:rPr>
        <w:t>)&lt;=date(</w:t>
      </w:r>
      <w:proofErr w:type="spellStart"/>
      <w:r w:rsidRPr="00ED6635">
        <w:rPr>
          <w:rFonts w:ascii="inherit" w:eastAsia="Times New Roman" w:hAnsi="inherit" w:cs="Courier New"/>
          <w:color w:val="303336"/>
          <w:sz w:val="24"/>
          <w:lang w:bidi="mr-IN"/>
        </w:rPr>
        <w:t>r.arr_date</w:t>
      </w:r>
      <w:proofErr w:type="spellEnd"/>
      <w:r w:rsidRPr="00ED6635">
        <w:rPr>
          <w:rFonts w:ascii="inherit" w:eastAsia="Times New Roman" w:hAnsi="inherit" w:cs="Courier New"/>
          <w:color w:val="303336"/>
          <w:sz w:val="24"/>
          <w:lang w:bidi="mr-IN"/>
        </w:rPr>
        <w:t xml:space="preserve">)) </w:t>
      </w:r>
      <w:r w:rsidRPr="00ED6635">
        <w:rPr>
          <w:rFonts w:ascii="inherit" w:eastAsia="Times New Roman" w:hAnsi="inherit" w:cs="Courier New"/>
          <w:color w:val="101094"/>
          <w:sz w:val="24"/>
          <w:lang w:bidi="mr-IN"/>
        </w:rPr>
        <w:t>or</w:t>
      </w:r>
      <w:r w:rsidRPr="00ED6635">
        <w:rPr>
          <w:rFonts w:ascii="inherit" w:eastAsia="Times New Roman" w:hAnsi="inherit" w:cs="Courier New"/>
          <w:color w:val="303336"/>
          <w:sz w:val="24"/>
          <w:lang w:bidi="mr-IN"/>
        </w:rPr>
        <w:t xml:space="preserve"> (date(</w:t>
      </w:r>
      <w:proofErr w:type="spellStart"/>
      <w:r w:rsidRPr="00ED6635">
        <w:rPr>
          <w:rFonts w:ascii="inherit" w:eastAsia="Times New Roman" w:hAnsi="inherit" w:cs="Courier New"/>
          <w:color w:val="303336"/>
          <w:sz w:val="24"/>
          <w:lang w:bidi="mr-IN"/>
        </w:rPr>
        <w:t>arr_date</w:t>
      </w:r>
      <w:proofErr w:type="spellEnd"/>
      <w:r w:rsidRPr="00ED6635">
        <w:rPr>
          <w:rFonts w:ascii="inherit" w:eastAsia="Times New Roman" w:hAnsi="inherit" w:cs="Courier New"/>
          <w:color w:val="303336"/>
          <w:sz w:val="24"/>
          <w:lang w:bidi="mr-IN"/>
        </w:rPr>
        <w:t>)&gt;=date(</w:t>
      </w:r>
      <w:proofErr w:type="spellStart"/>
      <w:r w:rsidRPr="00ED6635">
        <w:rPr>
          <w:rFonts w:ascii="inherit" w:eastAsia="Times New Roman" w:hAnsi="inherit" w:cs="Courier New"/>
          <w:color w:val="303336"/>
          <w:sz w:val="24"/>
          <w:lang w:bidi="mr-IN"/>
        </w:rPr>
        <w:t>r.dept_date</w:t>
      </w:r>
      <w:proofErr w:type="spellEnd"/>
      <w:r w:rsidRPr="00ED6635">
        <w:rPr>
          <w:rFonts w:ascii="inherit" w:eastAsia="Times New Roman" w:hAnsi="inherit" w:cs="Courier New"/>
          <w:color w:val="303336"/>
          <w:sz w:val="24"/>
          <w:lang w:bidi="mr-IN"/>
        </w:rPr>
        <w:t>)):</w:t>
      </w:r>
    </w:p>
    <w:p w:rsidR="00ED6635" w:rsidRPr="00ED6635" w:rsidRDefault="00ED6635" w:rsidP="00ED663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4"/>
          <w:lang w:bidi="mr-IN"/>
        </w:rPr>
      </w:pPr>
      <w:r w:rsidRPr="00ED6635">
        <w:rPr>
          <w:rFonts w:ascii="inherit" w:eastAsia="Times New Roman" w:hAnsi="inherit" w:cs="Courier New"/>
          <w:color w:val="303336"/>
          <w:sz w:val="24"/>
          <w:lang w:bidi="mr-IN"/>
        </w:rPr>
        <w:t xml:space="preserve">            </w:t>
      </w:r>
      <w:proofErr w:type="spellStart"/>
      <w:r w:rsidRPr="00ED6635">
        <w:rPr>
          <w:rFonts w:ascii="inherit" w:eastAsia="Times New Roman" w:hAnsi="inherit" w:cs="Courier New"/>
          <w:color w:val="303336"/>
          <w:sz w:val="24"/>
          <w:lang w:bidi="mr-IN"/>
        </w:rPr>
        <w:t>bedroom_</w:t>
      </w:r>
      <w:proofErr w:type="gramStart"/>
      <w:r w:rsidRPr="00ED6635">
        <w:rPr>
          <w:rFonts w:ascii="inherit" w:eastAsia="Times New Roman" w:hAnsi="inherit" w:cs="Courier New"/>
          <w:color w:val="303336"/>
          <w:sz w:val="24"/>
          <w:lang w:bidi="mr-IN"/>
        </w:rPr>
        <w:t>requests.append</w:t>
      </w:r>
      <w:proofErr w:type="spellEnd"/>
      <w:r w:rsidRPr="00ED6635">
        <w:rPr>
          <w:rFonts w:ascii="inherit" w:eastAsia="Times New Roman" w:hAnsi="inherit" w:cs="Courier New"/>
          <w:color w:val="303336"/>
          <w:sz w:val="24"/>
          <w:lang w:bidi="mr-IN"/>
        </w:rPr>
        <w:t>(</w:t>
      </w:r>
      <w:proofErr w:type="spellStart"/>
      <w:proofErr w:type="gramEnd"/>
      <w:r w:rsidRPr="00ED6635">
        <w:rPr>
          <w:rFonts w:ascii="inherit" w:eastAsia="Times New Roman" w:hAnsi="inherit" w:cs="Courier New"/>
          <w:color w:val="303336"/>
          <w:sz w:val="24"/>
          <w:lang w:bidi="mr-IN"/>
        </w:rPr>
        <w:t>str</w:t>
      </w:r>
      <w:proofErr w:type="spellEnd"/>
      <w:r w:rsidRPr="00ED6635">
        <w:rPr>
          <w:rFonts w:ascii="inherit" w:eastAsia="Times New Roman" w:hAnsi="inherit" w:cs="Courier New"/>
          <w:color w:val="303336"/>
          <w:sz w:val="24"/>
          <w:lang w:bidi="mr-IN"/>
        </w:rPr>
        <w:t>(</w:t>
      </w:r>
      <w:proofErr w:type="spellStart"/>
      <w:r w:rsidRPr="00ED6635">
        <w:rPr>
          <w:rFonts w:ascii="inherit" w:eastAsia="Times New Roman" w:hAnsi="inherit" w:cs="Courier New"/>
          <w:color w:val="303336"/>
          <w:sz w:val="24"/>
          <w:lang w:bidi="mr-IN"/>
        </w:rPr>
        <w:t>r.room</w:t>
      </w:r>
      <w:proofErr w:type="spellEnd"/>
      <w:r w:rsidRPr="00ED6635">
        <w:rPr>
          <w:rFonts w:ascii="inherit" w:eastAsia="Times New Roman" w:hAnsi="inherit" w:cs="Courier New"/>
          <w:color w:val="303336"/>
          <w:sz w:val="24"/>
          <w:lang w:bidi="mr-IN"/>
        </w:rPr>
        <w:t>))</w:t>
      </w:r>
    </w:p>
    <w:p w:rsidR="00ED6635" w:rsidRPr="00ED6635" w:rsidRDefault="00ED6635" w:rsidP="00ED663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4"/>
          <w:lang w:bidi="mr-IN"/>
        </w:rPr>
      </w:pPr>
      <w:r w:rsidRPr="00ED6635">
        <w:rPr>
          <w:rFonts w:ascii="inherit" w:eastAsia="Times New Roman" w:hAnsi="inherit" w:cs="Courier New"/>
          <w:color w:val="303336"/>
          <w:sz w:val="24"/>
          <w:lang w:bidi="mr-IN"/>
        </w:rPr>
        <w:t xml:space="preserve">    </w:t>
      </w:r>
      <w:proofErr w:type="spellStart"/>
      <w:r w:rsidRPr="00ED6635">
        <w:rPr>
          <w:rFonts w:ascii="inherit" w:eastAsia="Times New Roman" w:hAnsi="inherit" w:cs="Courier New"/>
          <w:color w:val="303336"/>
          <w:sz w:val="24"/>
          <w:lang w:bidi="mr-IN"/>
        </w:rPr>
        <w:t>bedroom_requests</w:t>
      </w:r>
      <w:proofErr w:type="spellEnd"/>
      <w:r w:rsidRPr="00ED6635">
        <w:rPr>
          <w:rFonts w:ascii="inherit" w:eastAsia="Times New Roman" w:hAnsi="inherit" w:cs="Courier New"/>
          <w:color w:val="303336"/>
          <w:sz w:val="24"/>
          <w:lang w:bidi="mr-IN"/>
        </w:rPr>
        <w:t xml:space="preserve"> = </w:t>
      </w:r>
      <w:proofErr w:type="gramStart"/>
      <w:r w:rsidRPr="00ED6635">
        <w:rPr>
          <w:rFonts w:ascii="inherit" w:eastAsia="Times New Roman" w:hAnsi="inherit" w:cs="Courier New"/>
          <w:color w:val="303336"/>
          <w:sz w:val="24"/>
          <w:lang w:bidi="mr-IN"/>
        </w:rPr>
        <w:t>list(</w:t>
      </w:r>
      <w:proofErr w:type="gramEnd"/>
      <w:r w:rsidRPr="00ED6635">
        <w:rPr>
          <w:rFonts w:ascii="inherit" w:eastAsia="Times New Roman" w:hAnsi="inherit" w:cs="Courier New"/>
          <w:color w:val="303336"/>
          <w:sz w:val="24"/>
          <w:lang w:bidi="mr-IN"/>
        </w:rPr>
        <w:t>set(</w:t>
      </w:r>
      <w:proofErr w:type="spellStart"/>
      <w:r w:rsidRPr="00ED6635">
        <w:rPr>
          <w:rFonts w:ascii="inherit" w:eastAsia="Times New Roman" w:hAnsi="inherit" w:cs="Courier New"/>
          <w:color w:val="303336"/>
          <w:sz w:val="24"/>
          <w:lang w:bidi="mr-IN"/>
        </w:rPr>
        <w:t>bedroom_requests</w:t>
      </w:r>
      <w:proofErr w:type="spellEnd"/>
      <w:r w:rsidRPr="00ED6635">
        <w:rPr>
          <w:rFonts w:ascii="inherit" w:eastAsia="Times New Roman" w:hAnsi="inherit" w:cs="Courier New"/>
          <w:color w:val="303336"/>
          <w:sz w:val="24"/>
          <w:lang w:bidi="mr-IN"/>
        </w:rPr>
        <w:t>))</w:t>
      </w:r>
    </w:p>
    <w:p w:rsidR="00ED6635" w:rsidRPr="00ED6635" w:rsidRDefault="00ED6635" w:rsidP="00ED663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4"/>
          <w:lang w:bidi="mr-IN"/>
        </w:rPr>
      </w:pPr>
      <w:r w:rsidRPr="00ED6635">
        <w:rPr>
          <w:rFonts w:ascii="inherit" w:eastAsia="Times New Roman" w:hAnsi="inherit" w:cs="Courier New"/>
          <w:color w:val="303336"/>
          <w:sz w:val="24"/>
          <w:lang w:bidi="mr-IN"/>
        </w:rPr>
        <w:t xml:space="preserve">    </w:t>
      </w:r>
      <w:proofErr w:type="gramStart"/>
      <w:r w:rsidRPr="00ED6635">
        <w:rPr>
          <w:rFonts w:ascii="inherit" w:eastAsia="Times New Roman" w:hAnsi="inherit" w:cs="Courier New"/>
          <w:color w:val="101094"/>
          <w:sz w:val="24"/>
          <w:lang w:bidi="mr-IN"/>
        </w:rPr>
        <w:t>for</w:t>
      </w:r>
      <w:proofErr w:type="gramEnd"/>
      <w:r w:rsidRPr="00ED6635">
        <w:rPr>
          <w:rFonts w:ascii="inherit" w:eastAsia="Times New Roman" w:hAnsi="inherit" w:cs="Courier New"/>
          <w:color w:val="303336"/>
          <w:sz w:val="24"/>
          <w:lang w:bidi="mr-IN"/>
        </w:rPr>
        <w:t xml:space="preserve"> beds </w:t>
      </w:r>
      <w:r w:rsidRPr="00ED6635">
        <w:rPr>
          <w:rFonts w:ascii="inherit" w:eastAsia="Times New Roman" w:hAnsi="inherit" w:cs="Courier New"/>
          <w:color w:val="101094"/>
          <w:sz w:val="24"/>
          <w:lang w:bidi="mr-IN"/>
        </w:rPr>
        <w:t>in</w:t>
      </w:r>
      <w:r w:rsidRPr="00ED6635">
        <w:rPr>
          <w:rFonts w:ascii="inherit" w:eastAsia="Times New Roman" w:hAnsi="inherit" w:cs="Courier New"/>
          <w:color w:val="303336"/>
          <w:sz w:val="24"/>
          <w:lang w:bidi="mr-IN"/>
        </w:rPr>
        <w:t xml:space="preserve"> </w:t>
      </w:r>
      <w:proofErr w:type="spellStart"/>
      <w:r w:rsidRPr="00ED6635">
        <w:rPr>
          <w:rFonts w:ascii="inherit" w:eastAsia="Times New Roman" w:hAnsi="inherit" w:cs="Courier New"/>
          <w:color w:val="303336"/>
          <w:sz w:val="24"/>
          <w:lang w:bidi="mr-IN"/>
        </w:rPr>
        <w:t>bedroom_requests</w:t>
      </w:r>
      <w:proofErr w:type="spellEnd"/>
      <w:r w:rsidRPr="00ED6635">
        <w:rPr>
          <w:rFonts w:ascii="inherit" w:eastAsia="Times New Roman" w:hAnsi="inherit" w:cs="Courier New"/>
          <w:color w:val="303336"/>
          <w:sz w:val="24"/>
          <w:lang w:bidi="mr-IN"/>
        </w:rPr>
        <w:t>:</w:t>
      </w:r>
    </w:p>
    <w:p w:rsidR="00ED6635" w:rsidRPr="00ED6635" w:rsidRDefault="00ED6635" w:rsidP="00ED663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93318"/>
          <w:sz w:val="24"/>
          <w:szCs w:val="24"/>
          <w:lang w:bidi="mr-IN"/>
        </w:rPr>
      </w:pPr>
      <w:r w:rsidRPr="00ED6635">
        <w:rPr>
          <w:rFonts w:ascii="inherit" w:eastAsia="Times New Roman" w:hAnsi="inherit" w:cs="Courier New"/>
          <w:color w:val="303336"/>
          <w:sz w:val="24"/>
          <w:lang w:bidi="mr-IN"/>
        </w:rPr>
        <w:t xml:space="preserve">        </w:t>
      </w:r>
      <w:proofErr w:type="gramStart"/>
      <w:r w:rsidRPr="00ED6635">
        <w:rPr>
          <w:rFonts w:ascii="inherit" w:eastAsia="Times New Roman" w:hAnsi="inherit" w:cs="Courier New"/>
          <w:color w:val="101094"/>
          <w:sz w:val="24"/>
          <w:lang w:bidi="mr-IN"/>
        </w:rPr>
        <w:t>print</w:t>
      </w:r>
      <w:r w:rsidRPr="00ED6635">
        <w:rPr>
          <w:rFonts w:ascii="inherit" w:eastAsia="Times New Roman" w:hAnsi="inherit" w:cs="Courier New"/>
          <w:color w:val="303336"/>
          <w:sz w:val="24"/>
          <w:lang w:bidi="mr-IN"/>
        </w:rPr>
        <w:t>(</w:t>
      </w:r>
      <w:proofErr w:type="gramEnd"/>
      <w:r w:rsidRPr="00ED6635">
        <w:rPr>
          <w:rFonts w:ascii="inherit" w:eastAsia="Times New Roman" w:hAnsi="inherit" w:cs="Courier New"/>
          <w:color w:val="303336"/>
          <w:sz w:val="24"/>
          <w:lang w:bidi="mr-IN"/>
        </w:rPr>
        <w:t>beds)</w:t>
      </w:r>
    </w:p>
    <w:p w:rsidR="00ED6635" w:rsidRDefault="00ED6635" w:rsidP="00974662">
      <w:pPr>
        <w:rPr>
          <w:rFonts w:ascii="Algerian" w:hAnsi="Algerian"/>
          <w:sz w:val="52"/>
          <w:szCs w:val="52"/>
        </w:rPr>
      </w:pPr>
    </w:p>
    <w:p w:rsidR="00ED6635" w:rsidRDefault="00ED6635" w:rsidP="00974662">
      <w:pPr>
        <w:rPr>
          <w:rFonts w:ascii="Algerian" w:hAnsi="Algerian"/>
          <w:sz w:val="52"/>
          <w:szCs w:val="52"/>
        </w:rPr>
      </w:pPr>
    </w:p>
    <w:p w:rsidR="00ED6635" w:rsidRDefault="00ED6635" w:rsidP="00974662">
      <w:pPr>
        <w:rPr>
          <w:rFonts w:ascii="Algerian" w:hAnsi="Algerian"/>
          <w:sz w:val="52"/>
          <w:szCs w:val="52"/>
        </w:rPr>
      </w:pPr>
    </w:p>
    <w:p w:rsidR="00ED6635" w:rsidRDefault="00ED6635" w:rsidP="00974662">
      <w:pPr>
        <w:rPr>
          <w:rFonts w:ascii="Algerian" w:hAnsi="Algerian"/>
          <w:sz w:val="52"/>
          <w:szCs w:val="52"/>
        </w:rPr>
      </w:pPr>
      <w:r>
        <w:rPr>
          <w:rFonts w:ascii="Algerian" w:hAnsi="Algerian"/>
          <w:sz w:val="52"/>
          <w:szCs w:val="52"/>
        </w:rPr>
        <w:lastRenderedPageBreak/>
        <w:t>CONCLUSION</w:t>
      </w:r>
    </w:p>
    <w:p w:rsidR="00ED6635" w:rsidRPr="005124F7" w:rsidRDefault="00ED6635" w:rsidP="00974662">
      <w:pPr>
        <w:rPr>
          <w:rFonts w:ascii="Arial" w:hAnsi="Arial" w:cs="Arial"/>
          <w:sz w:val="44"/>
          <w:szCs w:val="44"/>
        </w:rPr>
      </w:pPr>
      <w:r w:rsidRPr="005124F7">
        <w:rPr>
          <w:rFonts w:ascii="Arial" w:hAnsi="Arial" w:cs="Arial"/>
          <w:sz w:val="44"/>
          <w:szCs w:val="44"/>
        </w:rPr>
        <w:t>1] ITS GIVES US AN IDEA ABOUT THE HOTEL MANAGEMENT SYSTEM</w:t>
      </w:r>
    </w:p>
    <w:p w:rsidR="00ED6635" w:rsidRPr="005124F7" w:rsidRDefault="00ED6635" w:rsidP="00974662">
      <w:pPr>
        <w:rPr>
          <w:rFonts w:ascii="Arial" w:hAnsi="Arial" w:cs="Arial"/>
          <w:sz w:val="44"/>
          <w:szCs w:val="44"/>
        </w:rPr>
      </w:pPr>
      <w:r w:rsidRPr="005124F7">
        <w:rPr>
          <w:rFonts w:ascii="Arial" w:hAnsi="Arial" w:cs="Arial"/>
          <w:sz w:val="44"/>
          <w:szCs w:val="44"/>
        </w:rPr>
        <w:t xml:space="preserve">2] IT HELPS US TO EFFICENTLY MANAGE THE HOTEL WITHOUT </w:t>
      </w:r>
      <w:proofErr w:type="gramStart"/>
      <w:r w:rsidRPr="005124F7">
        <w:rPr>
          <w:rFonts w:ascii="Arial" w:hAnsi="Arial" w:cs="Arial"/>
          <w:sz w:val="44"/>
          <w:szCs w:val="44"/>
        </w:rPr>
        <w:t>ANY  COMPLEXITY</w:t>
      </w:r>
      <w:proofErr w:type="gramEnd"/>
    </w:p>
    <w:p w:rsidR="00ED6635" w:rsidRPr="005124F7" w:rsidRDefault="00ED6635" w:rsidP="00974662">
      <w:pPr>
        <w:rPr>
          <w:rFonts w:ascii="Arial" w:hAnsi="Arial" w:cs="Arial"/>
          <w:sz w:val="44"/>
          <w:szCs w:val="44"/>
        </w:rPr>
      </w:pPr>
      <w:r w:rsidRPr="005124F7">
        <w:rPr>
          <w:rFonts w:ascii="Arial" w:hAnsi="Arial" w:cs="Arial"/>
          <w:sz w:val="44"/>
          <w:szCs w:val="44"/>
        </w:rPr>
        <w:t xml:space="preserve">3] </w:t>
      </w:r>
      <w:proofErr w:type="gramStart"/>
      <w:r w:rsidRPr="005124F7">
        <w:rPr>
          <w:rFonts w:ascii="Arial" w:hAnsi="Arial" w:cs="Arial"/>
          <w:sz w:val="44"/>
          <w:szCs w:val="44"/>
        </w:rPr>
        <w:t>IT  GIVES</w:t>
      </w:r>
      <w:proofErr w:type="gramEnd"/>
      <w:r w:rsidRPr="005124F7">
        <w:rPr>
          <w:rFonts w:ascii="Arial" w:hAnsi="Arial" w:cs="Arial"/>
          <w:sz w:val="44"/>
          <w:szCs w:val="44"/>
        </w:rPr>
        <w:t xml:space="preserve"> US THE IDEA ABOUT USES OF PYTHON IN DIFFERENT </w:t>
      </w:r>
      <w:r w:rsidR="005124F7" w:rsidRPr="005124F7">
        <w:rPr>
          <w:rFonts w:ascii="Arial" w:hAnsi="Arial" w:cs="Arial"/>
          <w:sz w:val="44"/>
          <w:szCs w:val="44"/>
        </w:rPr>
        <w:t>FIELDS</w:t>
      </w:r>
    </w:p>
    <w:p w:rsidR="005124F7" w:rsidRPr="005124F7" w:rsidRDefault="005124F7" w:rsidP="00974662">
      <w:pPr>
        <w:rPr>
          <w:rFonts w:ascii="Algerian" w:hAnsi="Algerian" w:cs="Arial"/>
          <w:sz w:val="44"/>
          <w:szCs w:val="44"/>
        </w:rPr>
      </w:pPr>
    </w:p>
    <w:p w:rsidR="005124F7" w:rsidRDefault="005124F7" w:rsidP="00974662">
      <w:pPr>
        <w:rPr>
          <w:rFonts w:ascii="Algerian" w:hAnsi="Algerian"/>
          <w:sz w:val="52"/>
          <w:szCs w:val="52"/>
        </w:rPr>
      </w:pPr>
      <w:r w:rsidRPr="005124F7">
        <w:rPr>
          <w:rFonts w:ascii="Algerian" w:hAnsi="Algerian"/>
          <w:sz w:val="52"/>
          <w:szCs w:val="52"/>
        </w:rPr>
        <w:t>REFRENCES</w:t>
      </w:r>
    </w:p>
    <w:p w:rsidR="005124F7" w:rsidRPr="005124F7" w:rsidRDefault="005124F7" w:rsidP="00974662">
      <w:pPr>
        <w:rPr>
          <w:rFonts w:ascii="Arial" w:hAnsi="Arial" w:cs="Arial"/>
          <w:sz w:val="44"/>
          <w:szCs w:val="44"/>
        </w:rPr>
      </w:pPr>
      <w:r w:rsidRPr="005124F7">
        <w:rPr>
          <w:rFonts w:ascii="Arial" w:hAnsi="Arial" w:cs="Arial"/>
          <w:sz w:val="44"/>
          <w:szCs w:val="44"/>
        </w:rPr>
        <w:t>1] QUORA</w:t>
      </w:r>
    </w:p>
    <w:p w:rsidR="005124F7" w:rsidRPr="005124F7" w:rsidRDefault="005124F7" w:rsidP="00974662">
      <w:pPr>
        <w:rPr>
          <w:rFonts w:ascii="Arial" w:hAnsi="Arial" w:cs="Arial"/>
          <w:sz w:val="44"/>
          <w:szCs w:val="44"/>
        </w:rPr>
      </w:pPr>
      <w:r w:rsidRPr="005124F7">
        <w:rPr>
          <w:rFonts w:ascii="Arial" w:hAnsi="Arial" w:cs="Arial"/>
          <w:sz w:val="44"/>
          <w:szCs w:val="44"/>
        </w:rPr>
        <w:t>2] WIKIPEDIA</w:t>
      </w:r>
    </w:p>
    <w:p w:rsidR="005124F7" w:rsidRPr="005124F7" w:rsidRDefault="005124F7" w:rsidP="00974662">
      <w:pPr>
        <w:rPr>
          <w:rFonts w:ascii="Arial" w:hAnsi="Arial" w:cs="Arial"/>
          <w:sz w:val="44"/>
          <w:szCs w:val="44"/>
        </w:rPr>
      </w:pPr>
      <w:r w:rsidRPr="005124F7">
        <w:rPr>
          <w:rFonts w:ascii="Arial" w:hAnsi="Arial" w:cs="Arial"/>
          <w:sz w:val="44"/>
          <w:szCs w:val="44"/>
        </w:rPr>
        <w:t>3] GITHUB</w:t>
      </w:r>
    </w:p>
    <w:p w:rsidR="005334DC" w:rsidRPr="005334DC" w:rsidRDefault="005334DC" w:rsidP="00974662">
      <w:pPr>
        <w:rPr>
          <w:rFonts w:ascii="Arial Black" w:hAnsi="Arial Black"/>
          <w:sz w:val="52"/>
          <w:szCs w:val="52"/>
        </w:rPr>
      </w:pPr>
    </w:p>
    <w:sectPr w:rsidR="005334DC" w:rsidRPr="005334DC" w:rsidSect="00AB348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Verdana">
    <w:panose1 w:val="020B0604030504040204"/>
    <w:charset w:val="00"/>
    <w:family w:val="swiss"/>
    <w:pitch w:val="variable"/>
    <w:sig w:usb0="A00006FF" w:usb1="4000205B" w:usb2="00000010" w:usb3="00000000" w:csb0="0000019F" w:csb1="00000000"/>
  </w:font>
  <w:font w:name="inherit">
    <w:altName w:val="Times New Roman"/>
    <w:panose1 w:val="00000000000000000000"/>
    <w:charset w:val="00"/>
    <w:family w:val="roman"/>
    <w:notTrueType/>
    <w:pitch w:val="default"/>
    <w:sig w:usb0="00000000" w:usb1="00000000" w:usb2="00000000" w:usb3="00000000" w:csb0="00000000"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741401"/>
    <w:multiLevelType w:val="multilevel"/>
    <w:tmpl w:val="5E1CC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D732149"/>
    <w:multiLevelType w:val="multilevel"/>
    <w:tmpl w:val="626C39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D9A7A96"/>
    <w:multiLevelType w:val="multilevel"/>
    <w:tmpl w:val="59349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974662"/>
    <w:rsid w:val="002E7067"/>
    <w:rsid w:val="00422727"/>
    <w:rsid w:val="004C6EA8"/>
    <w:rsid w:val="005124F7"/>
    <w:rsid w:val="005334DC"/>
    <w:rsid w:val="006B1970"/>
    <w:rsid w:val="00974662"/>
    <w:rsid w:val="00AB348F"/>
    <w:rsid w:val="00B517AC"/>
    <w:rsid w:val="00CF5910"/>
    <w:rsid w:val="00ED6635"/>
    <w:rsid w:val="00FE5284"/>
  </w:rsids>
  <m:mathPr>
    <m:mathFont m:val="Cambria Math"/>
    <m:brkBin m:val="before"/>
    <m:brkBinSub m:val="--"/>
    <m:smallFrac m:val="off"/>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348F"/>
  </w:style>
  <w:style w:type="paragraph" w:styleId="Heading2">
    <w:name w:val="heading 2"/>
    <w:basedOn w:val="Normal"/>
    <w:next w:val="Normal"/>
    <w:link w:val="Heading2Char"/>
    <w:uiPriority w:val="9"/>
    <w:unhideWhenUsed/>
    <w:qFormat/>
    <w:rsid w:val="005334D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4C6EA8"/>
    <w:pPr>
      <w:spacing w:before="100" w:beforeAutospacing="1" w:after="100" w:afterAutospacing="1" w:line="240" w:lineRule="auto"/>
      <w:outlineLvl w:val="2"/>
    </w:pPr>
    <w:rPr>
      <w:rFonts w:ascii="Times New Roman" w:eastAsia="Times New Roman" w:hAnsi="Times New Roman" w:cs="Times New Roman"/>
      <w:b/>
      <w:bCs/>
      <w:sz w:val="27"/>
      <w:szCs w:val="27"/>
      <w:lang w:bidi="mr-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334D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C6EA8"/>
    <w:rPr>
      <w:rFonts w:ascii="Times New Roman" w:eastAsia="Times New Roman" w:hAnsi="Times New Roman" w:cs="Times New Roman"/>
      <w:b/>
      <w:bCs/>
      <w:sz w:val="27"/>
      <w:szCs w:val="27"/>
      <w:lang w:bidi="mr-IN"/>
    </w:rPr>
  </w:style>
  <w:style w:type="paragraph" w:styleId="NormalWeb">
    <w:name w:val="Normal (Web)"/>
    <w:basedOn w:val="Normal"/>
    <w:uiPriority w:val="99"/>
    <w:semiHidden/>
    <w:unhideWhenUsed/>
    <w:rsid w:val="00974662"/>
    <w:pPr>
      <w:spacing w:before="100" w:beforeAutospacing="1" w:after="100" w:afterAutospacing="1" w:line="240" w:lineRule="auto"/>
    </w:pPr>
    <w:rPr>
      <w:rFonts w:ascii="Times New Roman" w:eastAsia="Times New Roman" w:hAnsi="Times New Roman" w:cs="Times New Roman"/>
      <w:sz w:val="24"/>
      <w:szCs w:val="24"/>
      <w:lang w:bidi="mr-IN"/>
    </w:rPr>
  </w:style>
  <w:style w:type="character" w:styleId="Hyperlink">
    <w:name w:val="Hyperlink"/>
    <w:basedOn w:val="DefaultParagraphFont"/>
    <w:uiPriority w:val="99"/>
    <w:semiHidden/>
    <w:unhideWhenUsed/>
    <w:rsid w:val="00974662"/>
    <w:rPr>
      <w:color w:val="0000FF"/>
      <w:u w:val="single"/>
    </w:rPr>
  </w:style>
  <w:style w:type="character" w:styleId="HTMLCode">
    <w:name w:val="HTML Code"/>
    <w:basedOn w:val="DefaultParagraphFont"/>
    <w:uiPriority w:val="99"/>
    <w:semiHidden/>
    <w:unhideWhenUsed/>
    <w:rsid w:val="00974662"/>
    <w:rPr>
      <w:rFonts w:ascii="Courier New" w:eastAsia="Times New Roman" w:hAnsi="Courier New" w:cs="Courier New"/>
      <w:sz w:val="20"/>
      <w:szCs w:val="20"/>
    </w:rPr>
  </w:style>
  <w:style w:type="character" w:styleId="Strong">
    <w:name w:val="Strong"/>
    <w:basedOn w:val="DefaultParagraphFont"/>
    <w:uiPriority w:val="22"/>
    <w:qFormat/>
    <w:rsid w:val="00B517AC"/>
    <w:rPr>
      <w:b/>
      <w:bCs/>
    </w:rPr>
  </w:style>
  <w:style w:type="paragraph" w:styleId="HTMLPreformatted">
    <w:name w:val="HTML Preformatted"/>
    <w:basedOn w:val="Normal"/>
    <w:link w:val="HTMLPreformattedChar"/>
    <w:uiPriority w:val="99"/>
    <w:unhideWhenUsed/>
    <w:rsid w:val="004C6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mr-IN"/>
    </w:rPr>
  </w:style>
  <w:style w:type="character" w:customStyle="1" w:styleId="HTMLPreformattedChar">
    <w:name w:val="HTML Preformatted Char"/>
    <w:basedOn w:val="DefaultParagraphFont"/>
    <w:link w:val="HTMLPreformatted"/>
    <w:uiPriority w:val="99"/>
    <w:rsid w:val="004C6EA8"/>
    <w:rPr>
      <w:rFonts w:ascii="Courier New" w:eastAsia="Times New Roman" w:hAnsi="Courier New" w:cs="Courier New"/>
      <w:sz w:val="20"/>
      <w:szCs w:val="20"/>
      <w:lang w:bidi="mr-IN"/>
    </w:rPr>
  </w:style>
  <w:style w:type="paragraph" w:styleId="BalloonText">
    <w:name w:val="Balloon Text"/>
    <w:basedOn w:val="Normal"/>
    <w:link w:val="BalloonTextChar"/>
    <w:uiPriority w:val="99"/>
    <w:semiHidden/>
    <w:unhideWhenUsed/>
    <w:rsid w:val="005334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34D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595510">
      <w:bodyDiv w:val="1"/>
      <w:marLeft w:val="0"/>
      <w:marRight w:val="0"/>
      <w:marTop w:val="0"/>
      <w:marBottom w:val="0"/>
      <w:divBdr>
        <w:top w:val="none" w:sz="0" w:space="0" w:color="auto"/>
        <w:left w:val="none" w:sz="0" w:space="0" w:color="auto"/>
        <w:bottom w:val="none" w:sz="0" w:space="0" w:color="auto"/>
        <w:right w:val="none" w:sz="0" w:space="0" w:color="auto"/>
      </w:divBdr>
    </w:div>
    <w:div w:id="183057145">
      <w:bodyDiv w:val="1"/>
      <w:marLeft w:val="0"/>
      <w:marRight w:val="0"/>
      <w:marTop w:val="0"/>
      <w:marBottom w:val="0"/>
      <w:divBdr>
        <w:top w:val="none" w:sz="0" w:space="0" w:color="auto"/>
        <w:left w:val="none" w:sz="0" w:space="0" w:color="auto"/>
        <w:bottom w:val="none" w:sz="0" w:space="0" w:color="auto"/>
        <w:right w:val="none" w:sz="0" w:space="0" w:color="auto"/>
      </w:divBdr>
    </w:div>
    <w:div w:id="404843621">
      <w:bodyDiv w:val="1"/>
      <w:marLeft w:val="0"/>
      <w:marRight w:val="0"/>
      <w:marTop w:val="0"/>
      <w:marBottom w:val="0"/>
      <w:divBdr>
        <w:top w:val="none" w:sz="0" w:space="0" w:color="auto"/>
        <w:left w:val="none" w:sz="0" w:space="0" w:color="auto"/>
        <w:bottom w:val="none" w:sz="0" w:space="0" w:color="auto"/>
        <w:right w:val="none" w:sz="0" w:space="0" w:color="auto"/>
      </w:divBdr>
    </w:div>
    <w:div w:id="474491916">
      <w:bodyDiv w:val="1"/>
      <w:marLeft w:val="0"/>
      <w:marRight w:val="0"/>
      <w:marTop w:val="0"/>
      <w:marBottom w:val="0"/>
      <w:divBdr>
        <w:top w:val="none" w:sz="0" w:space="0" w:color="auto"/>
        <w:left w:val="none" w:sz="0" w:space="0" w:color="auto"/>
        <w:bottom w:val="none" w:sz="0" w:space="0" w:color="auto"/>
        <w:right w:val="none" w:sz="0" w:space="0" w:color="auto"/>
      </w:divBdr>
    </w:div>
    <w:div w:id="512768775">
      <w:bodyDiv w:val="1"/>
      <w:marLeft w:val="0"/>
      <w:marRight w:val="0"/>
      <w:marTop w:val="0"/>
      <w:marBottom w:val="0"/>
      <w:divBdr>
        <w:top w:val="none" w:sz="0" w:space="0" w:color="auto"/>
        <w:left w:val="none" w:sz="0" w:space="0" w:color="auto"/>
        <w:bottom w:val="none" w:sz="0" w:space="0" w:color="auto"/>
        <w:right w:val="none" w:sz="0" w:space="0" w:color="auto"/>
      </w:divBdr>
    </w:div>
    <w:div w:id="1371033255">
      <w:bodyDiv w:val="1"/>
      <w:marLeft w:val="0"/>
      <w:marRight w:val="0"/>
      <w:marTop w:val="0"/>
      <w:marBottom w:val="0"/>
      <w:divBdr>
        <w:top w:val="none" w:sz="0" w:space="0" w:color="auto"/>
        <w:left w:val="none" w:sz="0" w:space="0" w:color="auto"/>
        <w:bottom w:val="none" w:sz="0" w:space="0" w:color="auto"/>
        <w:right w:val="none" w:sz="0" w:space="0" w:color="auto"/>
      </w:divBdr>
    </w:div>
    <w:div w:id="1729649818">
      <w:bodyDiv w:val="1"/>
      <w:marLeft w:val="0"/>
      <w:marRight w:val="0"/>
      <w:marTop w:val="0"/>
      <w:marBottom w:val="0"/>
      <w:divBdr>
        <w:top w:val="none" w:sz="0" w:space="0" w:color="auto"/>
        <w:left w:val="none" w:sz="0" w:space="0" w:color="auto"/>
        <w:bottom w:val="none" w:sz="0" w:space="0" w:color="auto"/>
        <w:right w:val="none" w:sz="0" w:space="0" w:color="auto"/>
      </w:divBdr>
    </w:div>
    <w:div w:id="1938441312">
      <w:bodyDiv w:val="1"/>
      <w:marLeft w:val="0"/>
      <w:marRight w:val="0"/>
      <w:marTop w:val="0"/>
      <w:marBottom w:val="0"/>
      <w:divBdr>
        <w:top w:val="none" w:sz="0" w:space="0" w:color="auto"/>
        <w:left w:val="none" w:sz="0" w:space="0" w:color="auto"/>
        <w:bottom w:val="none" w:sz="0" w:space="0" w:color="auto"/>
        <w:right w:val="none" w:sz="0" w:space="0" w:color="auto"/>
      </w:divBdr>
    </w:div>
    <w:div w:id="1951231437">
      <w:bodyDiv w:val="1"/>
      <w:marLeft w:val="0"/>
      <w:marRight w:val="0"/>
      <w:marTop w:val="0"/>
      <w:marBottom w:val="0"/>
      <w:divBdr>
        <w:top w:val="none" w:sz="0" w:space="0" w:color="auto"/>
        <w:left w:val="none" w:sz="0" w:space="0" w:color="auto"/>
        <w:bottom w:val="none" w:sz="0" w:space="0" w:color="auto"/>
        <w:right w:val="none" w:sz="0" w:space="0" w:color="auto"/>
      </w:divBdr>
    </w:div>
    <w:div w:id="2011371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Python_(programming_language)" TargetMode="External"/><Relationship Id="rId18" Type="http://schemas.openxmlformats.org/officeDocument/2006/relationships/hyperlink" Target="https://en.wikipedia.org/wiki/Object-oriented_programming" TargetMode="External"/><Relationship Id="rId26" Type="http://schemas.openxmlformats.org/officeDocument/2006/relationships/hyperlink" Target="https://en.wikipedia.org/wiki/Open-source_software" TargetMode="External"/><Relationship Id="rId39" Type="http://schemas.openxmlformats.org/officeDocument/2006/relationships/hyperlink" Target="https://en.wikipedia.org/wiki/Benevolent_Dictator_For_Life" TargetMode="External"/><Relationship Id="rId21" Type="http://schemas.openxmlformats.org/officeDocument/2006/relationships/hyperlink" Target="https://en.wikipedia.org/wiki/Procedural_programming" TargetMode="External"/><Relationship Id="rId34" Type="http://schemas.openxmlformats.org/officeDocument/2006/relationships/hyperlink" Target="https://en.wikipedia.org/wiki/Python_(programming_language)" TargetMode="External"/><Relationship Id="rId42" Type="http://schemas.openxmlformats.org/officeDocument/2006/relationships/hyperlink" Target="https://en.wikipedia.org/wiki/Garbage_collection_(computer_science)" TargetMode="External"/><Relationship Id="rId47" Type="http://schemas.openxmlformats.org/officeDocument/2006/relationships/hyperlink" Target="https://en.wikipedia.org/wiki/Python_(programming_language)" TargetMode="External"/><Relationship Id="rId50" Type="http://schemas.openxmlformats.org/officeDocument/2006/relationships/hyperlink" Target="https://en.wikipedia.org/wiki/Python_(programming_language)" TargetMode="External"/><Relationship Id="rId55" Type="http://schemas.openxmlformats.org/officeDocument/2006/relationships/hyperlink" Target="https://en.wikipedia.org/wiki/Structured_programming" TargetMode="External"/><Relationship Id="rId63" Type="http://schemas.openxmlformats.org/officeDocument/2006/relationships/hyperlink" Target="https://en.wikipedia.org/wiki/Logic_programming" TargetMode="External"/><Relationship Id="rId68" Type="http://schemas.openxmlformats.org/officeDocument/2006/relationships/hyperlink" Target="https://en.wikipedia.org/wiki/Name_resolution_(programming_languages)" TargetMode="External"/><Relationship Id="rId76" Type="http://schemas.openxmlformats.org/officeDocument/2006/relationships/hyperlink" Target="https://en.wikipedia.org/wiki/Haskell_(programming_language)" TargetMode="External"/><Relationship Id="rId84" Type="http://schemas.openxmlformats.org/officeDocument/2006/relationships/hyperlink" Target="https://en.wikipedia.org/wiki/Graphical_user_interface" TargetMode="External"/><Relationship Id="rId89" Type="http://schemas.openxmlformats.org/officeDocument/2006/relationships/hyperlink" Target="https://en.wikipedia.org/wiki/Unit_testing" TargetMode="External"/><Relationship Id="rId7" Type="http://schemas.openxmlformats.org/officeDocument/2006/relationships/hyperlink" Target="https://en.wikipedia.org/wiki/High-level_programming_language" TargetMode="External"/><Relationship Id="rId71" Type="http://schemas.openxmlformats.org/officeDocument/2006/relationships/hyperlink" Target="https://en.wikipedia.org/wiki/Lisp_(programming_language)" TargetMode="External"/><Relationship Id="rId92" Type="http://schemas.openxmlformats.org/officeDocument/2006/relationships/hyperlink" Target="https://en.wikipedia.org/wiki/Python_Package_Index" TargetMode="External"/><Relationship Id="rId2" Type="http://schemas.openxmlformats.org/officeDocument/2006/relationships/numbering" Target="numbering.xml"/><Relationship Id="rId16" Type="http://schemas.openxmlformats.org/officeDocument/2006/relationships/hyperlink" Target="https://en.wikipedia.org/wiki/Memory_management" TargetMode="External"/><Relationship Id="rId29" Type="http://schemas.openxmlformats.org/officeDocument/2006/relationships/hyperlink" Target="https://en.wikipedia.org/wiki/Guido_van_Rossum" TargetMode="External"/><Relationship Id="rId11" Type="http://schemas.openxmlformats.org/officeDocument/2006/relationships/hyperlink" Target="https://en.wikipedia.org/wiki/Significant_whitespace" TargetMode="External"/><Relationship Id="rId24" Type="http://schemas.openxmlformats.org/officeDocument/2006/relationships/hyperlink" Target="https://en.wikipedia.org/wiki/Operating_system" TargetMode="External"/><Relationship Id="rId32" Type="http://schemas.openxmlformats.org/officeDocument/2006/relationships/hyperlink" Target="https://en.wikipedia.org/wiki/ABC_(programming_language)" TargetMode="External"/><Relationship Id="rId37" Type="http://schemas.openxmlformats.org/officeDocument/2006/relationships/hyperlink" Target="https://en.wikipedia.org/wiki/Python_(programming_language)" TargetMode="External"/><Relationship Id="rId40" Type="http://schemas.openxmlformats.org/officeDocument/2006/relationships/hyperlink" Target="https://en.wikipedia.org/wiki/Python_(programming_language)" TargetMode="External"/><Relationship Id="rId45" Type="http://schemas.openxmlformats.org/officeDocument/2006/relationships/hyperlink" Target="https://en.wikipedia.org/wiki/Backward_compatibility" TargetMode="External"/><Relationship Id="rId53" Type="http://schemas.openxmlformats.org/officeDocument/2006/relationships/hyperlink" Target="https://en.wikipedia.org/wiki/Multi-paradigm_programming_language" TargetMode="External"/><Relationship Id="rId58" Type="http://schemas.openxmlformats.org/officeDocument/2006/relationships/hyperlink" Target="https://en.wikipedia.org/wiki/Python_(programming_language)" TargetMode="External"/><Relationship Id="rId66" Type="http://schemas.openxmlformats.org/officeDocument/2006/relationships/hyperlink" Target="https://en.wikipedia.org/wiki/Reference_counting" TargetMode="External"/><Relationship Id="rId74" Type="http://schemas.openxmlformats.org/officeDocument/2006/relationships/hyperlink" Target="https://en.wikipedia.org/wiki/Generator_(computer_programming)" TargetMode="External"/><Relationship Id="rId79" Type="http://schemas.openxmlformats.org/officeDocument/2006/relationships/hyperlink" Target="https://en.wikipedia.org/wiki/Zen_of_Python" TargetMode="External"/><Relationship Id="rId87" Type="http://schemas.openxmlformats.org/officeDocument/2006/relationships/hyperlink" Target="https://en.wikipedia.org/wiki/Python_(programming_language)" TargetMode="External"/><Relationship Id="rId5" Type="http://schemas.openxmlformats.org/officeDocument/2006/relationships/webSettings" Target="webSettings.xml"/><Relationship Id="rId61" Type="http://schemas.openxmlformats.org/officeDocument/2006/relationships/hyperlink" Target="https://en.wikipedia.org/wiki/Python_(programming_language)" TargetMode="External"/><Relationship Id="rId82" Type="http://schemas.openxmlformats.org/officeDocument/2006/relationships/hyperlink" Target="https://en.wikipedia.org/wiki/MIME" TargetMode="External"/><Relationship Id="rId90" Type="http://schemas.openxmlformats.org/officeDocument/2006/relationships/hyperlink" Target="https://en.wikipedia.org/wiki/Web_Server_Gateway_Interface" TargetMode="External"/><Relationship Id="rId95" Type="http://schemas.openxmlformats.org/officeDocument/2006/relationships/fontTable" Target="fontTable.xml"/><Relationship Id="rId19" Type="http://schemas.openxmlformats.org/officeDocument/2006/relationships/hyperlink" Target="https://en.wikipedia.org/wiki/Imperative_programming" TargetMode="External"/><Relationship Id="rId14" Type="http://schemas.openxmlformats.org/officeDocument/2006/relationships/hyperlink" Target="https://en.wikipedia.org/wiki/Python_(programming_language)" TargetMode="External"/><Relationship Id="rId22" Type="http://schemas.openxmlformats.org/officeDocument/2006/relationships/hyperlink" Target="https://en.wikipedia.org/wiki/Standard_library" TargetMode="External"/><Relationship Id="rId27" Type="http://schemas.openxmlformats.org/officeDocument/2006/relationships/hyperlink" Target="https://en.wikipedia.org/wiki/Python_Software_Foundation" TargetMode="External"/><Relationship Id="rId30" Type="http://schemas.openxmlformats.org/officeDocument/2006/relationships/hyperlink" Target="https://en.wikipedia.org/wiki/Centrum_Wiskunde_%26_Informatica" TargetMode="External"/><Relationship Id="rId35" Type="http://schemas.openxmlformats.org/officeDocument/2006/relationships/hyperlink" Target="https://en.wikipedia.org/wiki/Exception_handling" TargetMode="External"/><Relationship Id="rId43" Type="http://schemas.openxmlformats.org/officeDocument/2006/relationships/hyperlink" Target="https://en.wikipedia.org/wiki/Unicode" TargetMode="External"/><Relationship Id="rId48" Type="http://schemas.openxmlformats.org/officeDocument/2006/relationships/hyperlink" Target="https://en.wikipedia.org/wiki/End-of-life_(product)" TargetMode="External"/><Relationship Id="rId56" Type="http://schemas.openxmlformats.org/officeDocument/2006/relationships/hyperlink" Target="https://en.wikipedia.org/wiki/Functional_programming" TargetMode="External"/><Relationship Id="rId64" Type="http://schemas.openxmlformats.org/officeDocument/2006/relationships/hyperlink" Target="https://en.wikipedia.org/wiki/Python_(programming_language)" TargetMode="External"/><Relationship Id="rId69" Type="http://schemas.openxmlformats.org/officeDocument/2006/relationships/hyperlink" Target="https://en.wikipedia.org/wiki/Late_binding" TargetMode="External"/><Relationship Id="rId77" Type="http://schemas.openxmlformats.org/officeDocument/2006/relationships/hyperlink" Target="https://en.wikipedia.org/wiki/Standard_ML" TargetMode="External"/><Relationship Id="rId8" Type="http://schemas.openxmlformats.org/officeDocument/2006/relationships/hyperlink" Target="https://en.wikipedia.org/wiki/General-purpose_programming_language" TargetMode="External"/><Relationship Id="rId51" Type="http://schemas.openxmlformats.org/officeDocument/2006/relationships/hyperlink" Target="https://en.wikipedia.org/wiki/Go_(programming_language)" TargetMode="External"/><Relationship Id="rId72" Type="http://schemas.openxmlformats.org/officeDocument/2006/relationships/hyperlink" Target="https://en.wikipedia.org/wiki/List_comprehension" TargetMode="External"/><Relationship Id="rId80" Type="http://schemas.openxmlformats.org/officeDocument/2006/relationships/hyperlink" Target="https://en.wikipedia.org/wiki/Aphorism" TargetMode="External"/><Relationship Id="rId85" Type="http://schemas.openxmlformats.org/officeDocument/2006/relationships/hyperlink" Target="https://en.wikipedia.org/wiki/Relational_database" TargetMode="External"/><Relationship Id="rId93" Type="http://schemas.openxmlformats.org/officeDocument/2006/relationships/hyperlink" Target="https://en.wikipedia.org/wiki/Python_(programming_language)" TargetMode="External"/><Relationship Id="rId3" Type="http://schemas.openxmlformats.org/officeDocument/2006/relationships/styles" Target="styles.xml"/><Relationship Id="rId12" Type="http://schemas.openxmlformats.org/officeDocument/2006/relationships/hyperlink" Target="https://en.wikipedia.org/wiki/Python_(programming_language)" TargetMode="External"/><Relationship Id="rId17" Type="http://schemas.openxmlformats.org/officeDocument/2006/relationships/hyperlink" Target="https://en.wikipedia.org/wiki/Programming_paradigm" TargetMode="External"/><Relationship Id="rId25" Type="http://schemas.openxmlformats.org/officeDocument/2006/relationships/hyperlink" Target="https://en.wikipedia.org/wiki/Reference_implementation" TargetMode="External"/><Relationship Id="rId33" Type="http://schemas.openxmlformats.org/officeDocument/2006/relationships/hyperlink" Target="https://en.wikipedia.org/wiki/SETL" TargetMode="External"/><Relationship Id="rId38" Type="http://schemas.openxmlformats.org/officeDocument/2006/relationships/hyperlink" Target="https://en.wikipedia.org/wiki/Python_(programming_language)" TargetMode="External"/><Relationship Id="rId46" Type="http://schemas.openxmlformats.org/officeDocument/2006/relationships/hyperlink" Target="https://en.wikipedia.org/wiki/Python_(programming_language)" TargetMode="External"/><Relationship Id="rId59" Type="http://schemas.openxmlformats.org/officeDocument/2006/relationships/hyperlink" Target="https://en.wikipedia.org/wiki/Python_(programming_language)" TargetMode="External"/><Relationship Id="rId67" Type="http://schemas.openxmlformats.org/officeDocument/2006/relationships/hyperlink" Target="https://en.wikipedia.org/wiki/Memory_management" TargetMode="External"/><Relationship Id="rId20" Type="http://schemas.openxmlformats.org/officeDocument/2006/relationships/hyperlink" Target="https://en.wikipedia.org/wiki/Functional_programming" TargetMode="External"/><Relationship Id="rId41" Type="http://schemas.openxmlformats.org/officeDocument/2006/relationships/hyperlink" Target="https://en.wikipedia.org/wiki/Cycle_detection" TargetMode="External"/><Relationship Id="rId54" Type="http://schemas.openxmlformats.org/officeDocument/2006/relationships/hyperlink" Target="https://en.wikipedia.org/wiki/Object-oriented_programming" TargetMode="External"/><Relationship Id="rId62" Type="http://schemas.openxmlformats.org/officeDocument/2006/relationships/hyperlink" Target="https://en.wikipedia.org/wiki/Python_(programming_language)" TargetMode="External"/><Relationship Id="rId70" Type="http://schemas.openxmlformats.org/officeDocument/2006/relationships/hyperlink" Target="https://en.wikipedia.org/wiki/Functional_programming" TargetMode="External"/><Relationship Id="rId75" Type="http://schemas.openxmlformats.org/officeDocument/2006/relationships/hyperlink" Target="https://en.wikipedia.org/wiki/Python_(programming_language)" TargetMode="External"/><Relationship Id="rId83" Type="http://schemas.openxmlformats.org/officeDocument/2006/relationships/hyperlink" Target="https://en.wikipedia.org/wiki/Hypertext_Transfer_Protocol" TargetMode="External"/><Relationship Id="rId88" Type="http://schemas.openxmlformats.org/officeDocument/2006/relationships/hyperlink" Target="https://en.wikipedia.org/wiki/Regular_expression" TargetMode="External"/><Relationship Id="rId91" Type="http://schemas.openxmlformats.org/officeDocument/2006/relationships/hyperlink" Target="https://en.wikipedia.org/wiki/Python_(programming_language)" TargetMode="External"/><Relationship Id="rId9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en.wikipedia.org/wiki/Interpreted_language" TargetMode="External"/><Relationship Id="rId15" Type="http://schemas.openxmlformats.org/officeDocument/2006/relationships/hyperlink" Target="https://en.wikipedia.org/wiki/Dynamic_type" TargetMode="External"/><Relationship Id="rId23" Type="http://schemas.openxmlformats.org/officeDocument/2006/relationships/hyperlink" Target="https://en.wikipedia.org/wiki/Python_(programming_language)" TargetMode="External"/><Relationship Id="rId28" Type="http://schemas.openxmlformats.org/officeDocument/2006/relationships/hyperlink" Target="https://en.wikipedia.org/wiki/Python_(programming_language)" TargetMode="External"/><Relationship Id="rId36" Type="http://schemas.openxmlformats.org/officeDocument/2006/relationships/hyperlink" Target="https://en.wikipedia.org/wiki/Amoeba_(operating_system)" TargetMode="External"/><Relationship Id="rId49" Type="http://schemas.openxmlformats.org/officeDocument/2006/relationships/hyperlink" Target="https://en.wikipedia.org/wiki/Python_(programming_language)" TargetMode="External"/><Relationship Id="rId57" Type="http://schemas.openxmlformats.org/officeDocument/2006/relationships/hyperlink" Target="https://en.wikipedia.org/wiki/Aspect-oriented_programming" TargetMode="External"/><Relationship Id="rId10" Type="http://schemas.openxmlformats.org/officeDocument/2006/relationships/hyperlink" Target="https://en.wikipedia.org/wiki/Code_readability" TargetMode="External"/><Relationship Id="rId31" Type="http://schemas.openxmlformats.org/officeDocument/2006/relationships/hyperlink" Target="https://en.wikipedia.org/wiki/Netherlands" TargetMode="External"/><Relationship Id="rId44" Type="http://schemas.openxmlformats.org/officeDocument/2006/relationships/hyperlink" Target="https://en.wikipedia.org/wiki/Python_(programming_language)" TargetMode="External"/><Relationship Id="rId52" Type="http://schemas.openxmlformats.org/officeDocument/2006/relationships/hyperlink" Target="https://en.wikipedia.org/wiki/Python_(programming_language)" TargetMode="External"/><Relationship Id="rId60" Type="http://schemas.openxmlformats.org/officeDocument/2006/relationships/hyperlink" Target="https://en.wikipedia.org/wiki/Design_by_contract" TargetMode="External"/><Relationship Id="rId65" Type="http://schemas.openxmlformats.org/officeDocument/2006/relationships/hyperlink" Target="https://en.wikipedia.org/wiki/Dynamic_typing" TargetMode="External"/><Relationship Id="rId73" Type="http://schemas.openxmlformats.org/officeDocument/2006/relationships/hyperlink" Target="https://en.wikipedia.org/wiki/Associative_array" TargetMode="External"/><Relationship Id="rId78" Type="http://schemas.openxmlformats.org/officeDocument/2006/relationships/hyperlink" Target="https://en.wikipedia.org/wiki/Python_(programming_language)" TargetMode="External"/><Relationship Id="rId81" Type="http://schemas.openxmlformats.org/officeDocument/2006/relationships/hyperlink" Target="https://en.wikipedia.org/wiki/Standard_library" TargetMode="External"/><Relationship Id="rId86" Type="http://schemas.openxmlformats.org/officeDocument/2006/relationships/hyperlink" Target="https://en.wikipedia.org/wiki/Pseudorandom_number_generator" TargetMode="External"/><Relationship Id="rId94" Type="http://schemas.openxmlformats.org/officeDocument/2006/relationships/hyperlink" Target="https://en.wikipedia.org/wiki/Python_(programming_language)" TargetMode="External"/><Relationship Id="rId4" Type="http://schemas.openxmlformats.org/officeDocument/2006/relationships/settings" Target="settings.xml"/><Relationship Id="rId9" Type="http://schemas.openxmlformats.org/officeDocument/2006/relationships/hyperlink" Target="https://en.wikipedia.org/wiki/Guido_van_Rossu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F302CE-BE70-4C56-B633-5ABEE14057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25</Pages>
  <Words>4609</Words>
  <Characters>26272</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2019-03-30T05:25:00Z</dcterms:created>
  <dcterms:modified xsi:type="dcterms:W3CDTF">2019-03-30T05:25:00Z</dcterms:modified>
</cp:coreProperties>
</file>